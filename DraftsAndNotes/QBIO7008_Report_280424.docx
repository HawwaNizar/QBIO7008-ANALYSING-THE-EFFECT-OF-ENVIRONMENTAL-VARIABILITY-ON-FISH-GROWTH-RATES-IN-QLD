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5596182"/>
        <w:docPartObj>
          <w:docPartGallery w:val="Cover Pages"/>
          <w:docPartUnique/>
        </w:docPartObj>
      </w:sdtPr>
      <w:sdtEndPr>
        <w:rPr>
          <w:rFonts w:eastAsiaTheme="minorHAnsi"/>
          <w:kern w:val="2"/>
          <w:lang w:val="en-GB"/>
        </w:rPr>
      </w:sdtEndPr>
      <w:sdt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03T00:00:00Z">
              <w:dateFormat w:val="MMMM d, yyyy"/>
              <w:lid w:val="en-US"/>
              <w:storeMappedDataAs w:val="dateTime"/>
              <w:calendar w:val="gregorian"/>
            </w:date>
          </w:sdtPr>
          <w:sdtContent>
            <w:p w14:paraId="543D10BA" w14:textId="2A37F9FC" w:rsidR="00ED61F8" w:rsidRDefault="00ED61F8" w:rsidP="00ED61F8">
              <w:pPr>
                <w:pStyle w:val="NoSpacing"/>
                <w:jc w:val="right"/>
                <w:rPr>
                  <w:rFonts w:eastAsiaTheme="minorHAnsi"/>
                  <w:caps/>
                  <w:color w:val="0A1D30" w:themeColor="text2" w:themeShade="BF"/>
                  <w:kern w:val="2"/>
                  <w:sz w:val="40"/>
                  <w:szCs w:val="40"/>
                </w:rPr>
              </w:pPr>
              <w:r>
                <w:rPr>
                  <w:caps/>
                  <w:color w:val="0A1D30" w:themeColor="text2" w:themeShade="BF"/>
                  <w:sz w:val="40"/>
                  <w:szCs w:val="40"/>
                </w:rPr>
                <w:t>May 3, 2024</w:t>
              </w:r>
            </w:p>
          </w:sdtContent>
        </w:sdt>
        <w:p w14:paraId="249ACA11" w14:textId="45B77F12" w:rsidR="000F424D" w:rsidRDefault="000F424D"/>
        <w:p w14:paraId="4EBC6BAE" w14:textId="6379A27A" w:rsidR="000F424D" w:rsidRDefault="006108EF">
          <w:pPr>
            <w:spacing w:line="278" w:lineRule="auto"/>
            <w:rPr>
              <w:lang w:val="en-GB"/>
            </w:rPr>
          </w:pPr>
          <w:r>
            <w:rPr>
              <w:noProof/>
            </w:rPr>
            <w:pict w14:anchorId="55E9B143">
              <v:shapetype id="_x0000_t202" coordsize="21600,21600" o:spt="202" path="m,l,21600r21600,l21600,xe">
                <v:stroke joinstyle="miter"/>
                <v:path gradientshapeok="t" o:connecttype="rect"/>
              </v:shapetype>
              <v:shape id="Text Box 22" o:spid="_x0000_s1031" type="#_x0000_t202" style="position:absolute;margin-left:417.35pt;margin-top:663.35pt;width:468.55pt;height:51.4pt;z-index:251661312;visibility:visible;mso-wrap-style:square;mso-width-percent:0;mso-height-percent:80;mso-wrap-distance-left:9pt;mso-wrap-distance-top:0;mso-wrap-distance-right:9pt;mso-wrap-distance-bottom:0;mso-position-horizontal:right;mso-position-horizontal-relative:margin;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7AEA9A4" w14:textId="0B0DAF30" w:rsidR="000F424D" w:rsidRDefault="000F424D">
                          <w:pPr>
                            <w:pStyle w:val="NoSpacing"/>
                            <w:jc w:val="right"/>
                            <w:rPr>
                              <w:caps/>
                              <w:color w:val="262626" w:themeColor="text1" w:themeTint="D9"/>
                              <w:sz w:val="28"/>
                              <w:szCs w:val="28"/>
                            </w:rPr>
                          </w:pPr>
                          <w:r>
                            <w:rPr>
                              <w:caps/>
                              <w:color w:val="262626" w:themeColor="text1" w:themeTint="D9"/>
                              <w:sz w:val="28"/>
                              <w:szCs w:val="28"/>
                            </w:rPr>
                            <w:t>Hawwa Raufath Nizar</w:t>
                          </w:r>
                        </w:p>
                      </w:sdtContent>
                    </w:sdt>
                    <w:p w14:paraId="7A7FE55F" w14:textId="6545BB5B" w:rsidR="000F424D" w:rsidRDefault="000F424D">
                      <w:pPr>
                        <w:pStyle w:val="NoSpacing"/>
                        <w:jc w:val="right"/>
                        <w:rPr>
                          <w:caps/>
                          <w:color w:val="262626" w:themeColor="text1" w:themeTint="D9"/>
                          <w:sz w:val="20"/>
                          <w:szCs w:val="20"/>
                        </w:rPr>
                      </w:pPr>
                      <w:r w:rsidRPr="000F424D">
                        <w:rPr>
                          <w:caps/>
                          <w:color w:val="262626" w:themeColor="text1" w:themeTint="D9"/>
                          <w:sz w:val="20"/>
                          <w:szCs w:val="20"/>
                        </w:rPr>
                        <w:t xml:space="preserve">SUPERVISORS: DR. REBECCA CAMP (UQ), DR. KATE HODGES (DES) AND DR. JONATHON MARSHALL (DES) </w:t>
                      </w: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S4755382</w:t>
                          </w:r>
                        </w:sdtContent>
                      </w:sdt>
                      <w:r>
                        <w:rPr>
                          <w:color w:val="262626" w:themeColor="text1" w:themeTint="D9"/>
                          <w:sz w:val="20"/>
                          <w:szCs w:val="20"/>
                        </w:rPr>
                        <w:t xml:space="preserve"> </w:t>
                      </w:r>
                    </w:p>
                  </w:txbxContent>
                </v:textbox>
                <w10:wrap type="square" anchorx="margin" anchory="page"/>
              </v:shape>
            </w:pict>
          </w:r>
          <w:r>
            <w:rPr>
              <w:noProof/>
            </w:rPr>
            <w:pict w14:anchorId="5D497B1F">
              <v:shape id="Text Box 21" o:spid="_x0000_s1030"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p w14:paraId="04831B8A" w14:textId="3549332D" w:rsidR="000F424D" w:rsidRDefault="000F424D">
                      <w:pPr>
                        <w:pStyle w:val="NoSpacing"/>
                        <w:jc w:val="right"/>
                        <w:rPr>
                          <w:caps/>
                          <w:color w:val="0A1D30" w:themeColor="text2" w:themeShade="BF"/>
                          <w:sz w:val="40"/>
                          <w:szCs w:val="40"/>
                        </w:rPr>
                      </w:pPr>
                    </w:p>
                  </w:txbxContent>
                </v:textbox>
                <w10:wrap type="square" anchorx="page" anchory="page"/>
              </v:shape>
            </w:pict>
          </w:r>
          <w:r>
            <w:rPr>
              <w:noProof/>
            </w:rPr>
            <w:pict w14:anchorId="24884613">
              <v:shape id="Text Box 2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50370B4" w14:textId="4611CA59" w:rsidR="000F424D" w:rsidRDefault="006C0E5A">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F424D" w:rsidRPr="00965928">
                            <w:rPr>
                              <w:caps/>
                              <w:color w:val="0A1D30" w:themeColor="text2" w:themeShade="BF"/>
                              <w:sz w:val="52"/>
                              <w:szCs w:val="52"/>
                            </w:rPr>
                            <w:t>ANALYSING THE EFFECT OF ENVIRONMENTAL AND HYDROLOGICAL VARIABILITY ON FISH GROWTH RATES IN QUEENSLAND'S DRYLAND RIVERS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007A4BA" w14:textId="1C66DBE8" w:rsidR="000F424D" w:rsidRDefault="000F424D">
                          <w:pPr>
                            <w:pStyle w:val="NoSpacing"/>
                            <w:jc w:val="right"/>
                            <w:rPr>
                              <w:smallCaps/>
                              <w:color w:val="0E2841" w:themeColor="text2"/>
                              <w:sz w:val="36"/>
                              <w:szCs w:val="36"/>
                            </w:rPr>
                          </w:pPr>
                          <w:r>
                            <w:rPr>
                              <w:smallCaps/>
                              <w:color w:val="0E2841" w:themeColor="text2"/>
                              <w:sz w:val="36"/>
                              <w:szCs w:val="36"/>
                            </w:rPr>
                            <w:t>.</w:t>
                          </w:r>
                        </w:p>
                      </w:sdtContent>
                    </w:sdt>
                  </w:txbxContent>
                </v:textbox>
                <w10:wrap type="square" anchorx="page" anchory="page"/>
              </v:shape>
            </w:pict>
          </w:r>
          <w:r w:rsidR="000F424D">
            <w:rPr>
              <w:lang w:val="en-GB"/>
            </w:rPr>
            <w:br w:type="page"/>
          </w:r>
        </w:p>
      </w:sdtContent>
    </w:sdt>
    <w:p w14:paraId="44EB7341" w14:textId="0970FD91" w:rsidR="00AF4C9F" w:rsidRDefault="00AF4C9F" w:rsidP="00AF4C9F">
      <w:pPr>
        <w:pStyle w:val="Heading1"/>
      </w:pPr>
      <w:r>
        <w:lastRenderedPageBreak/>
        <w:t>Abstract</w:t>
      </w:r>
    </w:p>
    <w:p w14:paraId="17B16161" w14:textId="63961C8A" w:rsidR="00AF4C9F" w:rsidRDefault="000F424D" w:rsidP="00684C67">
      <w:pPr>
        <w:spacing w:line="360" w:lineRule="auto"/>
        <w:jc w:val="both"/>
        <w:rPr>
          <w:lang w:val="en-GB"/>
        </w:rPr>
      </w:pPr>
      <w:r>
        <w:rPr>
          <w:lang w:val="en-GB"/>
        </w:rPr>
        <w:t>TBA</w:t>
      </w:r>
      <w:r w:rsidR="00684C67">
        <w:rPr>
          <w:lang w:val="en-GB"/>
        </w:rPr>
        <w:t xml:space="preserve"> (to update as research progresses)</w:t>
      </w:r>
    </w:p>
    <w:p w14:paraId="0AF174C6" w14:textId="77777777" w:rsidR="00AF4C9F" w:rsidRDefault="00AF4C9F" w:rsidP="00AF4C9F">
      <w:pPr>
        <w:spacing w:line="360" w:lineRule="auto"/>
        <w:rPr>
          <w:lang w:val="en-GB"/>
        </w:rPr>
      </w:pPr>
    </w:p>
    <w:p w14:paraId="6C197BAF" w14:textId="77777777" w:rsidR="00AF4C9F" w:rsidRDefault="00AF4C9F" w:rsidP="00AF4C9F">
      <w:pPr>
        <w:rPr>
          <w:lang w:val="en-GB"/>
        </w:rPr>
      </w:pPr>
    </w:p>
    <w:p w14:paraId="28AAEBC7" w14:textId="77777777" w:rsidR="00AF4C9F" w:rsidRDefault="00AF4C9F" w:rsidP="00AF4C9F">
      <w:pPr>
        <w:rPr>
          <w:lang w:val="en-GB"/>
        </w:rPr>
      </w:pPr>
    </w:p>
    <w:p w14:paraId="4023E6DE" w14:textId="77777777" w:rsidR="00AF4C9F" w:rsidRDefault="00AF4C9F" w:rsidP="00AF4C9F">
      <w:pPr>
        <w:rPr>
          <w:lang w:val="en-GB"/>
        </w:rPr>
      </w:pPr>
    </w:p>
    <w:p w14:paraId="3C5CA79E" w14:textId="77777777" w:rsidR="00AF4C9F" w:rsidRDefault="00AF4C9F" w:rsidP="00AF4C9F">
      <w:pPr>
        <w:rPr>
          <w:lang w:val="en-GB"/>
        </w:rPr>
      </w:pPr>
    </w:p>
    <w:p w14:paraId="4997317D" w14:textId="77777777" w:rsidR="00AF4C9F" w:rsidRDefault="00AF4C9F" w:rsidP="00AF4C9F">
      <w:pPr>
        <w:rPr>
          <w:lang w:val="en-GB"/>
        </w:rPr>
      </w:pPr>
    </w:p>
    <w:p w14:paraId="48526120" w14:textId="77777777" w:rsidR="00AF4C9F" w:rsidRDefault="00AF4C9F" w:rsidP="00AF4C9F">
      <w:pPr>
        <w:rPr>
          <w:lang w:val="en-GB"/>
        </w:rPr>
      </w:pPr>
    </w:p>
    <w:p w14:paraId="1B64E4DD" w14:textId="77777777" w:rsidR="00AF4C9F" w:rsidRDefault="00AF4C9F" w:rsidP="00AF4C9F">
      <w:pPr>
        <w:rPr>
          <w:lang w:val="en-GB"/>
        </w:rPr>
      </w:pPr>
    </w:p>
    <w:p w14:paraId="08ACBCC5" w14:textId="77777777" w:rsidR="00AF4C9F" w:rsidRDefault="00AF4C9F" w:rsidP="00AF4C9F">
      <w:pPr>
        <w:rPr>
          <w:lang w:val="en-GB"/>
        </w:rPr>
      </w:pPr>
    </w:p>
    <w:p w14:paraId="65D273CF" w14:textId="77777777" w:rsidR="00AF4C9F" w:rsidRDefault="00AF4C9F" w:rsidP="00AF4C9F">
      <w:pPr>
        <w:rPr>
          <w:lang w:val="en-GB"/>
        </w:rPr>
      </w:pPr>
    </w:p>
    <w:p w14:paraId="55B1A669" w14:textId="77777777" w:rsidR="00AF4C9F" w:rsidRDefault="00AF4C9F" w:rsidP="00AF4C9F">
      <w:pPr>
        <w:rPr>
          <w:lang w:val="en-GB"/>
        </w:rPr>
      </w:pPr>
    </w:p>
    <w:p w14:paraId="198FC1AB" w14:textId="77777777" w:rsidR="000F424D" w:rsidRDefault="000F424D" w:rsidP="00AF4C9F">
      <w:pPr>
        <w:rPr>
          <w:lang w:val="en-GB"/>
        </w:rPr>
      </w:pPr>
    </w:p>
    <w:p w14:paraId="5F551A5C" w14:textId="77777777" w:rsidR="000F424D" w:rsidRDefault="000F424D" w:rsidP="00AF4C9F">
      <w:pPr>
        <w:rPr>
          <w:lang w:val="en-GB"/>
        </w:rPr>
      </w:pPr>
    </w:p>
    <w:p w14:paraId="7C471984" w14:textId="77777777" w:rsidR="000F424D" w:rsidRDefault="000F424D" w:rsidP="00AF4C9F">
      <w:pPr>
        <w:rPr>
          <w:lang w:val="en-GB"/>
        </w:rPr>
      </w:pPr>
    </w:p>
    <w:p w14:paraId="0C747363" w14:textId="77777777" w:rsidR="000F424D" w:rsidRDefault="000F424D" w:rsidP="00AF4C9F">
      <w:pPr>
        <w:rPr>
          <w:lang w:val="en-GB"/>
        </w:rPr>
      </w:pPr>
    </w:p>
    <w:p w14:paraId="18ACE682" w14:textId="77777777" w:rsidR="000F424D" w:rsidRDefault="000F424D" w:rsidP="00AF4C9F">
      <w:pPr>
        <w:rPr>
          <w:lang w:val="en-GB"/>
        </w:rPr>
      </w:pPr>
    </w:p>
    <w:p w14:paraId="5F1DD5D3" w14:textId="77777777" w:rsidR="000F424D" w:rsidRDefault="000F424D" w:rsidP="00AF4C9F">
      <w:pPr>
        <w:rPr>
          <w:lang w:val="en-GB"/>
        </w:rPr>
      </w:pPr>
    </w:p>
    <w:p w14:paraId="35F50F3A" w14:textId="77777777" w:rsidR="000F424D" w:rsidRDefault="000F424D" w:rsidP="00AF4C9F">
      <w:pPr>
        <w:rPr>
          <w:lang w:val="en-GB"/>
        </w:rPr>
      </w:pPr>
    </w:p>
    <w:p w14:paraId="1F37029A" w14:textId="77777777" w:rsidR="000F424D" w:rsidRDefault="000F424D" w:rsidP="00AF4C9F">
      <w:pPr>
        <w:rPr>
          <w:lang w:val="en-GB"/>
        </w:rPr>
      </w:pPr>
    </w:p>
    <w:p w14:paraId="6786CD68" w14:textId="77777777" w:rsidR="000F424D" w:rsidRDefault="000F424D" w:rsidP="00AF4C9F">
      <w:pPr>
        <w:rPr>
          <w:lang w:val="en-GB"/>
        </w:rPr>
      </w:pPr>
    </w:p>
    <w:p w14:paraId="72309EBF" w14:textId="77777777" w:rsidR="000F424D" w:rsidRDefault="000F424D" w:rsidP="00AF4C9F">
      <w:pPr>
        <w:rPr>
          <w:lang w:val="en-GB"/>
        </w:rPr>
      </w:pPr>
    </w:p>
    <w:p w14:paraId="1122180F" w14:textId="77777777" w:rsidR="000F424D" w:rsidRDefault="000F424D" w:rsidP="00AF4C9F">
      <w:pPr>
        <w:rPr>
          <w:lang w:val="en-GB"/>
        </w:rPr>
      </w:pPr>
    </w:p>
    <w:p w14:paraId="1B49FEA9" w14:textId="77777777" w:rsidR="00AF4C9F" w:rsidRDefault="00AF4C9F" w:rsidP="00AF4C9F">
      <w:pPr>
        <w:rPr>
          <w:lang w:val="en-GB"/>
        </w:rPr>
      </w:pPr>
    </w:p>
    <w:p w14:paraId="00BB5E2F" w14:textId="77777777" w:rsidR="00AF4C9F" w:rsidRPr="009208A0" w:rsidRDefault="00AF4C9F" w:rsidP="00AF4C9F">
      <w:pPr>
        <w:rPr>
          <w:lang w:val="en-GB"/>
        </w:rPr>
      </w:pPr>
    </w:p>
    <w:p w14:paraId="2F18DAD0" w14:textId="166F6A0B" w:rsidR="00AF4C9F" w:rsidRDefault="000F424D" w:rsidP="00AF4C9F">
      <w:pPr>
        <w:pStyle w:val="Heading1"/>
      </w:pPr>
      <w:r>
        <w:lastRenderedPageBreak/>
        <w:t>Introduction</w:t>
      </w:r>
    </w:p>
    <w:p w14:paraId="4A75DE14" w14:textId="77777777" w:rsidR="00C10D7B" w:rsidRDefault="00C10D7B" w:rsidP="00C10D7B"/>
    <w:p w14:paraId="3215CBC9" w14:textId="19A867AB" w:rsidR="003441CB" w:rsidRDefault="00C10D7B" w:rsidP="00236F52">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w:t>
      </w:r>
      <w:r w:rsidR="00AF4C9F">
        <w:rPr>
          <w:rFonts w:eastAsia="Times New Roman" w:cstheme="minorHAnsi"/>
          <w:color w:val="000000"/>
          <w:kern w:val="0"/>
          <w:sz w:val="24"/>
          <w:szCs w:val="24"/>
          <w:lang w:val="en-GB"/>
          <w14:ligatures w14:val="none"/>
        </w:rPr>
        <w:t xml:space="preserve"> complex interplay between spatial and temporal variability</w:t>
      </w:r>
      <w:r>
        <w:rPr>
          <w:rFonts w:eastAsia="Times New Roman" w:cstheme="minorHAnsi"/>
          <w:color w:val="000000"/>
          <w:kern w:val="0"/>
          <w:sz w:val="24"/>
          <w:szCs w:val="24"/>
          <w:lang w:val="en-GB"/>
          <w14:ligatures w14:val="none"/>
        </w:rPr>
        <w:t xml:space="preserve"> in physicochemical properties of the environment</w:t>
      </w:r>
      <w:r w:rsidR="00D20858">
        <w:rPr>
          <w:rFonts w:eastAsia="Times New Roman" w:cstheme="minorHAnsi"/>
          <w:color w:val="000000"/>
          <w:kern w:val="0"/>
          <w:sz w:val="24"/>
          <w:szCs w:val="24"/>
          <w:lang w:val="en-GB"/>
          <w14:ligatures w14:val="none"/>
        </w:rPr>
        <w:t xml:space="preserve">, </w:t>
      </w:r>
      <w:r w:rsidR="00AF4C9F">
        <w:rPr>
          <w:rFonts w:eastAsia="Times New Roman" w:cstheme="minorHAnsi"/>
          <w:color w:val="000000"/>
          <w:kern w:val="0"/>
          <w:sz w:val="24"/>
          <w:szCs w:val="24"/>
          <w:lang w:val="en-GB"/>
          <w14:ligatures w14:val="none"/>
        </w:rPr>
        <w:t xml:space="preserve">and their influence on </w:t>
      </w:r>
      <w:r w:rsidR="00D20858">
        <w:rPr>
          <w:rFonts w:eastAsia="Times New Roman" w:cstheme="minorHAnsi"/>
          <w:color w:val="000000"/>
          <w:kern w:val="0"/>
          <w:sz w:val="24"/>
          <w:szCs w:val="24"/>
          <w:lang w:val="en-GB"/>
          <w14:ligatures w14:val="none"/>
        </w:rPr>
        <w:t>growth of various marine species</w:t>
      </w:r>
      <w:r>
        <w:rPr>
          <w:rFonts w:eastAsia="Times New Roman" w:cstheme="minorHAnsi"/>
          <w:color w:val="000000"/>
          <w:kern w:val="0"/>
          <w:sz w:val="24"/>
          <w:szCs w:val="24"/>
          <w:lang w:val="en-GB"/>
          <w14:ligatures w14:val="none"/>
        </w:rPr>
        <w:t xml:space="preserve"> has been the subject of extensive research </w:t>
      </w:r>
      <w:commentRangeStart w:id="0"/>
      <w:r w:rsidR="00204D30">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{"citationItems":[{"id":"ITEM-1","itemData":{"DOI":"10.1002/9780470693803.ch5","author":[{"dropping-particle":"","family":"Jobling","given":"Malcolm","non-dropping-particle":"","parse-names":false,"suffix":""}],"chapter-number":"5","container-title":"Handbook of Fish Biology and Fisheries, Volume 1","editor":[{"dropping-particle":"","family":"Hart","given":"Paul J.B.","non-dropping-particle":"","parse-names":false,"suffix":""},{"dropping-particle":"","family":"Reynolds","given":"John D.","non-dropping-particle":"","parse-names":false,"suffix":""}],"id":"ITEM-1","issued":{"date-parts":[["2002"]]},"page":"97-122","publisher":"Blackwell Publishing Ltd","publisher-place":"Oxford, UK","title":"Environmental Factors and Rates of Development and Growth","type":"chapter"},"uris":["http://www.mendeley.com/documents/?uuid=42fb8474-4204-4953-bb33-36930100a09e"]},{"id":"ITEM-2","itemData":{"DOI":"10.3389/fendo.2023.1109461","ISSN":"1664-2392","abstract":"Fish body growth is a trait of major importance for individual survival and reproduction. It has implications in population, ecology, and evolution. Somatic growth is controlled by the GH/IGF endocrine axis and is influenced by nutrition, feeding, and reproductive-regulating hormones as well as abiotic factors such as temperature, oxygen levels, and salinity. Global climate change and anthropogenic pollutants will modify environmental conditions affecting directly or indirectly fish growth performance. In the present review, we offer an overview of somatic growth and its interplay with the feeding regulatory axis and summarize the effects of global warming and the main anthropogenic pollutants on these endocrine axes.","author":[{"dropping-particle":"","family":"Canosa","given":"Luis Fabián","non-dropping-particle":"","parse-names":false,"suffix":""},{"dropping-particle":"","family":"Bertucci","given":"Juan Ignacio","non-dropping-particle":"","parse-names":false,"suffix":""}],"container-title":"Frontiers in Endocrinology","id":"ITEM-2","issued":{"date-parts":[["2023","3","30"]]},"title":"The effect of environmental stressors on growth in fish and its endocrine control","type":"article-journal","volume":"14"},"uris":["http://www.mendeley.com/documents/?uuid=0cff6299-fad9-4026-ad32-dae6d17165e3"]}],"mendeley":{"formattedCitation":"(Canosa &amp; Bertucci, 2023; Jobling, 2002)","plainTextFormattedCitation":"(Canosa &amp; Bertucci, 2023; Jobling, 2002)","previouslyFormattedCitation":"(Canosa &amp; Bertucci, 2023; Jobling, 2002)"},"properties":{"noteIndex":0},"schema":"https://github.com/citation-style-language/schema/raw/master/csl-citation.json"}</w:instrText>
      </w:r>
      <w:r w:rsidR="00204D30">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(Canosa &amp; Bertucci, 2023; Jobling, 2002)</w:t>
      </w:r>
      <w:r w:rsidR="00204D30">
        <w:rPr>
          <w:rFonts w:eastAsia="Times New Roman" w:cstheme="minorHAnsi"/>
          <w:color w:val="000000"/>
          <w:kern w:val="0"/>
          <w:sz w:val="24"/>
          <w:szCs w:val="24"/>
          <w:lang w:val="en-GB"/>
          <w14:ligatures w14:val="none"/>
        </w:rPr>
        <w:fldChar w:fldCharType="end"/>
      </w:r>
      <w:commentRangeEnd w:id="0"/>
      <w:r w:rsidR="000D72E7">
        <w:rPr>
          <w:rStyle w:val="CommentReference"/>
        </w:rPr>
        <w:commentReference w:id="0"/>
      </w:r>
      <w:r w:rsidR="00D20858">
        <w:rPr>
          <w:rFonts w:eastAsia="Times New Roman" w:cstheme="minorHAnsi"/>
          <w:color w:val="000000"/>
          <w:kern w:val="0"/>
          <w:sz w:val="24"/>
          <w:szCs w:val="24"/>
          <w:lang w:val="en-GB"/>
          <w14:ligatures w14:val="none"/>
        </w:rPr>
        <w:t>.</w:t>
      </w:r>
      <w:r w:rsidR="00AF4C9F">
        <w:rPr>
          <w:rFonts w:eastAsia="Times New Roman" w:cstheme="minorHAnsi"/>
          <w:color w:val="000000"/>
          <w:kern w:val="0"/>
          <w:sz w:val="24"/>
          <w:szCs w:val="24"/>
          <w:lang w:val="en-GB"/>
          <w14:ligatures w14:val="none"/>
        </w:rPr>
        <w:t xml:space="preserve"> </w:t>
      </w:r>
      <w:r w:rsidR="00381194">
        <w:rPr>
          <w:rFonts w:eastAsia="Times New Roman" w:cstheme="minorHAnsi"/>
          <w:color w:val="000000"/>
          <w:kern w:val="0"/>
          <w:sz w:val="24"/>
          <w:szCs w:val="24"/>
          <w:lang w:val="en-GB"/>
          <w14:ligatures w14:val="none"/>
        </w:rPr>
        <w:t>Concurrently</w:t>
      </w:r>
      <w:r w:rsidR="005D66AA">
        <w:rPr>
          <w:rFonts w:eastAsia="Times New Roman" w:cstheme="minorHAnsi"/>
          <w:color w:val="000000"/>
          <w:kern w:val="0"/>
          <w:sz w:val="24"/>
          <w:szCs w:val="24"/>
          <w:lang w:val="en-GB"/>
          <w14:ligatures w14:val="none"/>
        </w:rPr>
        <w:t xml:space="preserve">, the growing evidence of shifting thermal and precipitation regimes, along with the intensification of </w:t>
      </w:r>
      <w:r w:rsidR="005D66AA" w:rsidRPr="001F66B6">
        <w:rPr>
          <w:rFonts w:eastAsia="Times New Roman" w:cstheme="minorHAnsi"/>
          <w:color w:val="000000"/>
          <w:kern w:val="0"/>
          <w:sz w:val="24"/>
          <w:szCs w:val="24"/>
          <w:lang w:val="en-GB"/>
          <w14:ligatures w14:val="none"/>
        </w:rPr>
        <w:t>extreme climate and weather events</w:t>
      </w:r>
      <w:r w:rsidR="005D66AA">
        <w:rPr>
          <w:rFonts w:eastAsia="Times New Roman" w:cstheme="minorHAnsi"/>
          <w:color w:val="000000"/>
          <w:kern w:val="0"/>
          <w:sz w:val="24"/>
          <w:szCs w:val="24"/>
          <w:lang w:val="en-GB"/>
          <w14:ligatures w14:val="none"/>
        </w:rPr>
        <w:t xml:space="preserve">, </w:t>
      </w:r>
      <w:r w:rsidR="005D66AA">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Communications","id":"ITEM-1","issue":"1","issued":{"date-parts":[["2018","6","18"]]},"page":"2360","title":"Global probabilistic projections of extreme sea levels show intensification of coastal flood hazard","type":"article-journal","volume":"9"},"uris":["http://www.mendeley.com/documents/?uuid=532b7840-457e-418c-98c5-7f3257a0b1eb"]},{"id":"ITEM-2","itemData":{"DOI":"10.1002/2014RG000464","ISSN":"87551209","author":[{"dropping-particle":"","family":"Westra","given":"S.","non-dropping-particle":"","parse-names":false,"suffix":""},{"dropping-particle":"","family":"Fowler","given":"H. J.","non-dropping-particle":"","parse-names":false,"suffix":""},{"dropping-particle":"","family":"Evans","given":"J. P.","non-dropping-particle":"","parse-names":false,"suffix":""},{"dropping-particle":"V.","family":"Alexander","given":"L.","non-dropping-particle":"","parse-names":false,"suffix":""},{"dropping-particle":"","family":"Berg","given":"P.","non-dropping-particle":"","parse-names":false,"suffix":""},{"dropping-particle":"","family":"Johnson","given":"F.","non-dropping-particle":"","parse-names":false,"suffix":""},{"dropping-particle":"","family":"Kendon","given":"E. J.","non-dropping-particle":"","parse-names":false,"suffix":""},{"dropping-particle":"","family":"Lenderink","given":"G.","non-dropping-particle":"","parse-names":false,"suffix":""},{"dropping-particle":"","family":"Roberts","given":"N. M.","non-dropping-particle":"","parse-names":false,"suffix":""}],"container-title":"Reviews of Geophysics","id":"ITEM-2","issue":"3","issued":{"date-parts":[["2014","9"]]},"page":"522-555","title":"Future changes to the intensity and frequency of short-duration extreme rainfall","type":"article-journal","volume":"52"},"uris":["http://www.mendeley.com/documents/?uuid=7b94ca8b-ad52-4240-8dbf-7ca15c4dc15b"]},{"id":"ITEM-3","itemData":{"DOI":"10.1126/sciadv.aau5740","ISSN":"2375-2548","abstract":"Compound drought and aridity events will be more extreme and frequent, exerting an increasingly negative impact on carbon uptake.","author":[{"dropping-particle":"","family":"Zhou","given":"Sha","non-dropping-particle":"","parse-names":false,"suffix":""},{"dropping-particle":"","family":"Zhang","given":"Yao","non-dropping-particle":"","parse-names":false,"suffix":""},{"dropping-particle":"","family":"Williams","given":"A. Park","non-dropping-particle":"","parse-names":false,"suffix":""},{"dropping-particle":"","family":"Gentine","given":"Pierre","non-dropping-particle":"","parse-names":false,"suffix":""}],"container-title":"Science Advances","id":"ITEM-3","issue":"1","issued":{"date-parts":[["2019","1","4"]]},"title":"Projected increases in intensity, frequency, and terrestrial carbon costs of compound drought and aridity events","type":"article-journal","volume":"5"},"uris":["http://www.mendeley.com/documents/?uuid=b93b3201-9dae-41a9-b96d-d391f1ef57ad"]},{"id":"ITEM-4","itemData":{"DOI":"10.1017/9781009325844","ISBN":"9781009325844","author":[{"dropping-particle":"","family":"IPCC","given":"","non-dropping-particle":"","parse-names":false,"suffix":""}],"id":"ITEM-4","issued":{"date-parts":[["2022","6","22"]]},"publisher":"Cambridge University Press","title":"Climate Change 2022 – Impacts, Adaptation and Vulnerability. Contribution of Working Group II to the Sixth Assessment Report of the Intergovernmental Panel on Climate Change","type":"book"},"uris":["http://www.mendeley.com/documents/?uuid=e86b835b-856b-4267-8959-03ae764c6afe"]},{"id":"ITEM-5","itemData":{"DOI":"10.1007/s10750-011-0970-3","ISSN":"0018-8158","author":[{"dropping-particle":"","family":"Saintilan","given":"Neil","non-dropping-particle":"","parse-names":false,"suffix":""},{"dropping-particle":"","family":"Rogers","given":"Kerrylee","non-dropping-particle":"","parse-names":false,"suffix":""},{"dropping-particle":"","family":"Ralph","given":"Timothy J.","non-dropping-particle":"","parse-names":false,"suffix":""}],"container-title":"Hydrobiologia","id":"ITEM-5","issue":"1","issued":{"date-parts":[["2013","5","14"]]},"page":"97-109","title":"Matching research and policy tools to scales of climate-change adaptation in the Murray-Darling, a large Australian river basin: a review","type":"article-journal","volume":"708"},"uris":["http://www.mendeley.com/documents/?uuid=d836a98d-2559-4451-8bde-4bc761a65be4"]}],"mendeley":{"formattedCitation":"(IPCC, 2022; Saintilan et al., 2013; Vousdoukas et al., 2018; Westra et al., 2014; S. Zhou et al., 2019)","plainTextFormattedCitation":"(IPCC, 2022; Saintilan et al., 2013; Vousdoukas et al., 2018; Westra et al., 2014; S. Zhou et al., 2019)","previouslyFormattedCitation":"(IPCC, 2022; Saintilan et al., 2013; Vousdoukas et al., 2018; Westra et al., 2014; S. Zhou et al., 2019)"},"properties":{"noteIndex":0},"schema":"https://github.com/citation-style-language/schema/raw/master/csl-citation.json"}</w:instrText>
      </w:r>
      <w:r w:rsidR="005D66AA">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(IPCC, 2022; Saintilan et al., 2013; Vousdoukas et al., 2018; Westra et al., 2014; S. Zhou et al., 2019)</w:t>
      </w:r>
      <w:r w:rsidR="005D66AA">
        <w:rPr>
          <w:rFonts w:eastAsia="Times New Roman" w:cstheme="minorHAnsi"/>
          <w:color w:val="000000"/>
          <w:kern w:val="0"/>
          <w:sz w:val="24"/>
          <w:szCs w:val="24"/>
          <w:lang w:val="en-GB"/>
          <w14:ligatures w14:val="none"/>
        </w:rPr>
        <w:fldChar w:fldCharType="end"/>
      </w:r>
      <w:r w:rsidR="005D66AA">
        <w:rPr>
          <w:rFonts w:eastAsia="Times New Roman" w:cstheme="minorHAnsi"/>
          <w:color w:val="000000"/>
          <w:kern w:val="0"/>
          <w:sz w:val="24"/>
          <w:szCs w:val="24"/>
          <w:lang w:val="en-GB"/>
          <w14:ligatures w14:val="none"/>
        </w:rPr>
        <w:t xml:space="preserve">, </w:t>
      </w:r>
      <w:r w:rsidR="005D66AA" w:rsidRPr="00924D56">
        <w:rPr>
          <w:rFonts w:eastAsia="Times New Roman" w:cstheme="minorHAnsi"/>
          <w:color w:val="000000"/>
          <w:kern w:val="0"/>
          <w:sz w:val="24"/>
          <w:szCs w:val="24"/>
          <w:lang w:val="en-GB"/>
          <w14:ligatures w14:val="none"/>
        </w:rPr>
        <w:t>suggests increased potential</w:t>
      </w:r>
      <w:r w:rsidR="005D66AA">
        <w:rPr>
          <w:rFonts w:eastAsia="Times New Roman" w:cstheme="minorHAnsi"/>
          <w:color w:val="000000"/>
          <w:kern w:val="0"/>
          <w:sz w:val="24"/>
          <w:szCs w:val="24"/>
          <w:lang w:val="en-GB"/>
          <w14:ligatures w14:val="none"/>
        </w:rPr>
        <w:t xml:space="preserve"> for disruptions in ecosystem functions that are strongly linked to growth, such as spawning </w:t>
      </w:r>
      <w:r w:rsidR="005D66AA">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{"citationItems":[{"id":"ITEM-1","itemData":{"DOI":"10.1139/cjfas-2018-0244","ISSN":"0706-652X","abstract":"Record-breaking droughts and high temperatures in 2015 across the Pacific Northwest, USA, provide an opportunistic glimpse into potential future thermal regimes of rivers and their implications for freshwater fishes. We applied spatial stream network models to data collected every 30 min for 4 years at 42 sites on the Snoqualmie River (Washington, United States) to compare water temperature patterns, summarized with relevance to particular life stages of native and nonnative fishes, in 2015 with more typical conditions (2012–2014). Although 2015 conditions were drier and warmer than what had been observed since 1960, patterns were neither consistent over the year nor on the network. Some locations showed dramatic increases in air and water temperature, whereas others had temperatures that differed little from typical years; these results contrasted with existing forecasts of future thermal landscapes. If we will observe years like 2015 more frequently in the future, we can expect conditions to be less favorable to native, cool-water fishes such as Chinook salmon (Oncorhynchus tshawytscha) and bull trout (Salvelinus confluentus) but beneficial to warm-water nonnative species such as largemouth bass (Micropterus salmoides).","author":[{"dropping-particle":"","family":"Steel","given":"E. Ashley","non-dropping-particle":"","parse-names":false,"suffix":""},{"dropping-particle":"","family":"Marsha","given":"Amy","non-dropping-particle":"","parse-names":false,"suffix":""},{"dropping-particle":"","family":"Fullerton","given":"Aimee H.","non-dropping-particle":"","parse-names":false,"suffix":""},{"dropping-particle":"","family":"Olden","given":"Julian D.","non-dropping-particle":"","parse-names":false,"suffix":""},{"dropping-particle":"","family":"Larkin","given":"Narasimhan K.","non-dropping-particle":"","parse-names":false,"suffix":""},{"dropping-particle":"","family":"Lee","given":"Se-Yeun","non-dropping-particle":"","parse-names":false,"suffix":""},{"dropping-particle":"","family":"Ferguson","given":"Akida","non-dropping-particle":"","parse-names":false,"suffix":""}],"container-title":"Canadian Journal of Fisheries and Aquatic Sciences","id":"ITEM-1","issue":"10","issued":{"date-parts":[["2019","10"]]},"page":"1740-1756","title":"Thermal landscapes in a changing climate: biological implications of water temperature patterns in an extreme year","type":"article-journal","volume":"76"},"uris":["http://www.mendeley.com/documents/?uuid=33410482-2ba5-4452-b4db-f5c62d3dc70f"]}],"mendeley":{"formattedCitation":"(Steel et al., 2019)","plainTextFormattedCitation":"(Steel et al., 2019)","previouslyFormattedCitation":"(Steel et al., 2019)"},"properties":{"noteIndex":0},"schema":"https://github.com/citation-style-language/schema/raw/master/csl-citation.json"}</w:instrText>
      </w:r>
      <w:r w:rsidR="005D66AA">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(Steel et al., 2019)</w:t>
      </w:r>
      <w:r w:rsidR="005D66AA">
        <w:rPr>
          <w:rFonts w:eastAsia="Times New Roman" w:cstheme="minorHAnsi"/>
          <w:color w:val="000000"/>
          <w:kern w:val="0"/>
          <w:sz w:val="24"/>
          <w:szCs w:val="24"/>
          <w:lang w:val="en-GB"/>
          <w14:ligatures w14:val="none"/>
        </w:rPr>
        <w:fldChar w:fldCharType="end"/>
      </w:r>
      <w:r w:rsidR="005D66AA">
        <w:rPr>
          <w:rFonts w:eastAsia="Times New Roman" w:cstheme="minorHAnsi"/>
          <w:color w:val="000000"/>
          <w:kern w:val="0"/>
          <w:sz w:val="24"/>
          <w:szCs w:val="24"/>
          <w:lang w:val="en-GB"/>
          <w14:ligatures w14:val="none"/>
        </w:rPr>
        <w:t xml:space="preserve">, nutrient cycling </w:t>
      </w:r>
      <w:r w:rsidR="005D66AA">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S0309-1708(02)00095-7","ISSN":"03091708","author":[{"dropping-particle":"","family":"D’Odorico","given":"P","non-dropping-particle":"","parse-names":false,"suffix":""},{"dropping-particle":"","family":"Laio","given":"F","non-dropping-particle":"","parse-names":false,"suffix":""},{"dropping-particle":"","family":"Porporato","given":"A","non-dropping-particle":"","parse-names":false,"suffix":""},{"dropping-particle":"","family":"Rodriguez-Iturbe","given":"I","non-dropping-particle":"","parse-names":false,"suffix":""}],"container-title":"Advances in Water Resources","id":"ITEM-1","issue":"1","issued":{"date-parts":[["2003","1"]]},"page":"59-70","title":"Hydrologic controls on soil carbon and nitrogen cycles. II. A case study","type":"article-journal","volume":"26"},"uris":["http://www.mendeley.com/documents/?uuid=1c37fb4f-14ec-45ff-8dd7-4db20bf3be70"]}],"mendeley":{"formattedCitation":"(D’Odorico et al., 2003)","plainTextFormattedCitation":"(D’Odorico et al., 2003)","previouslyFormattedCitation":"(D’Odorico et al., 2003)"},"properties":{"noteIndex":0},"schema":"https://github.com/citation-style-language/schema/raw/master/csl-citation.json"}</w:instrText>
      </w:r>
      <w:r w:rsidR="005D66AA">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(D’Odorico et al., 2003)</w:t>
      </w:r>
      <w:r w:rsidR="005D66AA">
        <w:rPr>
          <w:rFonts w:eastAsia="Times New Roman" w:cstheme="minorHAnsi"/>
          <w:color w:val="000000"/>
          <w:kern w:val="0"/>
          <w:sz w:val="24"/>
          <w:szCs w:val="24"/>
          <w:lang w:val="en-GB"/>
          <w14:ligatures w14:val="none"/>
        </w:rPr>
        <w:fldChar w:fldCharType="end"/>
      </w:r>
      <w:r w:rsidR="005D66AA">
        <w:rPr>
          <w:rFonts w:eastAsia="Times New Roman" w:cstheme="minorHAnsi"/>
          <w:color w:val="000000"/>
          <w:kern w:val="0"/>
          <w:sz w:val="24"/>
          <w:szCs w:val="24"/>
          <w:lang w:val="en-GB"/>
          <w14:ligatures w14:val="none"/>
        </w:rPr>
        <w:t xml:space="preserve"> and overall ecosystem productivity </w:t>
      </w:r>
      <w:r w:rsidR="005D66AA">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{"citationItems":[{"id":"ITEM-1","itemData":{"DOI":"10.1038/s41558-021-01112-8","ISSN":"1758-6798","abstract":"Climate extremes such as droughts and heatwaves have a large impact on terrestrial carbon uptake by reducing gross primary production (GPP). While the evidence for increasing frequency and intensity of climate extremes over the last decades is growing, potential systematic adverse shifts in GPP have not been assessed. Using observationally-constrained and process-based model data, we estimate that particularly northern midlatitude ecosystems experienced a +10.6% increase in negative GPP extremes in the period 2000–2016 compared to 1982–1998. We attribute this increase predominantly to a greater impact of warm droughts, in particular over northern temperate grasslands (+95.0% corresponding mean increase) and croplands (+84.0%), in and after the peak growing season. These results highlight the growing vulnerability of ecosystem productivity to warm droughts, implying increased adverse impacts of these climate extremes on terrestrial carbon sinks as well as a rising pressure on global food security. The authors show increased negative extremes in gross primary productivity in northern midlatitude ecosystems, particularly over grasslands and croplands, attributed to impacts of warm droughts. This highlights the vulnerability of terrestrial carbon sinks and food security to increasing extreme events.","author":[{"dropping-particle":"","family":"Gampe","given":"David","non-dropping-particle":"","parse-names":false,"suffix":""},{"dropping-particle":"","family":"Zscheischler","given":"Jakob","non-dropping-particle":"","parse-names":false,"suffix":""},{"dropping-particle":"","family":"Reichstein","given":"Markus","non-dropping-particle":"","parse-names":false,"suffix":""},{"dropping-particle":"","family":"O’Sullivan","given":"Michael","non-dropping-particle":"","parse-names":false,"suffix":""},{"dropping-particle":"","family":"Smith","given":"William K.","non-dropping-particle":"","parse-names":false,"suffix":""},{"dropping-particle":"","family":"Sitch","given":"Stephen","non-dropping-particle":"","parse-names":false,"suffix":""},{"dropping-particle":"","family":"Buermann","given":"Wolfgang","non-dropping-particle":"","parse-names":false,"suffix":""}],"container-title":"Nature Climate Change 2021 11:9","id":"ITEM-1","issue":"9","issued":{"date-parts":[["2021","8","5"]]},"page":"772-779","publisher":"Nature Publishing Group","title":"Increasing impact of warm droughts on northern ecosystem productivity over recent decades","type":"article-journal","volume":"11"},"uris":["http://www.mendeley.com/documents/?uuid=fc216267-c111-3f31-8b33-87ceec336809"]},{"id":"ITEM-2","itemData":{"DOI":"10.1098/rstb.2015.0274","ISSN":"0962-8436","abstract":"Most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author":[{"dropping-particle":"","family":"Woodward","given":"Guy","non-dropping-particle":"","parse-names":false,"suffix":""},{"dropping-particle":"","family":"Bonada","given":"Núria","non-dropping-particle":"","parse-names":false,"suffix":""},{"dropping-particle":"","family":"Brown","given":"Lee E.","non-dropping-particle":"","parse-names":false,"suffix":""},{"dropping-particle":"","family":"Death","given":"Russell G.","non-dropping-particle":"","parse-names":false,"suffix":""},{"dropping-particle":"","family":"Durance","given":"Isabelle","non-dropping-particle":"","parse-names":false,"suffix":""},{"dropping-particle":"","family":"Gray","given":"Clare","non-dropping-particle":"","parse-names":false,"suffix":""},{"dropping-particle":"","family":"Hladyz","given":"Sally","non-dropping-particle":"","parse-names":false,"suffix":""},{"dropping-particle":"","family":"Ledger","given":"Mark E.","non-dropping-particle":"","parse-names":false,"suffix":""},{"dropping-particle":"","family":"Milner","given":"Alexander M.","non-dropping-particle":"","parse-names":false,"suffix":""},{"dropping-particle":"","family":"Ormerod","given":"Steve J.","non-dropping-particle":"","parse-names":false,"suffix":""},{"dropping-particle":"","family":"Thompson","given":"Ross M.","non-dropping-particle":"","parse-names":false,"suffix":""},{"dropping-particle":"","family":"Pawar","given":"Samraat","non-dropping-particle":"","parse-names":false,"suffix":""}],"container-title":"Philosophical Transactions of the Royal Society B: Biological Sciences","id":"ITEM-2","issue":"1694","issued":{"date-parts":[["2016","5","19"]]},"page":"20150274","title":"The effects of climatic fluctuations and extreme events on running water ecosystems","type":"article-journal","volume":"371"},"uris":["http://www.mendeley.com/documents/?uuid=14857195-38b6-4d6f-8cf1-053cb299a9e4"]}],"mendeley":{"formattedCitation":"(Gampe et al., 2021; Woodward et al., 2016)","plainTextFormattedCitation":"(Gampe et al., 2021; Woodward et al., 2016)","previouslyFormattedCitation":"(Gampe et al., 2021; Woodward et al., 2016)"},"properties":{"noteIndex":0},"schema":"https://github.com/citation-style-language/schema/raw/master/csl-citation.json"}</w:instrText>
      </w:r>
      <w:r w:rsidR="005D66AA">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(Gampe et al., 2021; Woodward et al., 2016)</w:t>
      </w:r>
      <w:r w:rsidR="005D66AA">
        <w:rPr>
          <w:rFonts w:eastAsia="Times New Roman" w:cstheme="minorHAnsi"/>
          <w:color w:val="000000"/>
          <w:kern w:val="0"/>
          <w:sz w:val="24"/>
          <w:szCs w:val="24"/>
          <w:lang w:val="en-GB"/>
          <w14:ligatures w14:val="none"/>
        </w:rPr>
        <w:fldChar w:fldCharType="end"/>
      </w:r>
      <w:r w:rsidR="005D66AA">
        <w:rPr>
          <w:rFonts w:eastAsia="Times New Roman" w:cstheme="minorHAnsi"/>
          <w:color w:val="000000"/>
          <w:kern w:val="0"/>
          <w:sz w:val="24"/>
          <w:szCs w:val="24"/>
          <w:lang w:val="en-GB"/>
          <w14:ligatures w14:val="none"/>
        </w:rPr>
        <w:t xml:space="preserve">. </w:t>
      </w:r>
      <w:r w:rsidR="00AF4C9F">
        <w:rPr>
          <w:rFonts w:eastAsia="Times New Roman" w:cstheme="minorHAnsi"/>
          <w:color w:val="000000"/>
          <w:kern w:val="0"/>
          <w:sz w:val="24"/>
          <w:szCs w:val="24"/>
          <w:lang w:val="en-GB"/>
          <w14:ligatures w14:val="none"/>
        </w:rPr>
        <w:t>In lotic habitats such as</w:t>
      </w:r>
      <w:r w:rsidR="000D72E7">
        <w:rPr>
          <w:rFonts w:eastAsia="Times New Roman" w:cstheme="minorHAnsi"/>
          <w:color w:val="000000"/>
          <w:kern w:val="0"/>
          <w:sz w:val="24"/>
          <w:szCs w:val="24"/>
          <w:lang w:val="en-GB"/>
          <w14:ligatures w14:val="none"/>
        </w:rPr>
        <w:t xml:space="preserve"> dryland</w:t>
      </w:r>
      <w:r w:rsidR="00AF4C9F">
        <w:rPr>
          <w:rFonts w:eastAsia="Times New Roman" w:cstheme="minorHAnsi"/>
          <w:color w:val="000000"/>
          <w:kern w:val="0"/>
          <w:sz w:val="24"/>
          <w:szCs w:val="24"/>
          <w:lang w:val="en-GB"/>
          <w14:ligatures w14:val="none"/>
        </w:rPr>
        <w:t xml:space="preserve"> river systems, these influences are compounded by inherent environmental variability</w:t>
      </w:r>
      <w:r w:rsidR="00684C67">
        <w:rPr>
          <w:rFonts w:eastAsia="Times New Roman" w:cstheme="minorHAnsi"/>
          <w:color w:val="000000"/>
          <w:kern w:val="0"/>
          <w:sz w:val="24"/>
          <w:szCs w:val="24"/>
          <w:lang w:val="en-GB"/>
          <w14:ligatures w14:val="none"/>
        </w:rPr>
        <w:t xml:space="preserve"> in key abiotic parameters such as </w:t>
      </w:r>
      <w:r w:rsidR="00C131E1">
        <w:rPr>
          <w:rFonts w:eastAsia="Times New Roman" w:cstheme="minorHAnsi"/>
          <w:color w:val="000000"/>
          <w:kern w:val="0"/>
          <w:sz w:val="24"/>
          <w:szCs w:val="24"/>
          <w:lang w:val="en-GB"/>
          <w14:ligatures w14:val="none"/>
        </w:rPr>
        <w:t>turbidity, substrate composition</w:t>
      </w:r>
      <w:r w:rsidR="007330AA">
        <w:rPr>
          <w:rFonts w:eastAsia="Times New Roman" w:cstheme="minorHAnsi"/>
          <w:color w:val="000000"/>
          <w:kern w:val="0"/>
          <w:sz w:val="24"/>
          <w:szCs w:val="24"/>
          <w:lang w:val="en-GB"/>
          <w14:ligatures w14:val="none"/>
        </w:rPr>
        <w:t xml:space="preserve">, </w:t>
      </w:r>
      <w:r w:rsidR="00AF4C9F">
        <w:rPr>
          <w:rFonts w:eastAsia="Times New Roman" w:cstheme="minorHAnsi"/>
          <w:color w:val="000000"/>
          <w:kern w:val="0"/>
          <w:sz w:val="24"/>
          <w:szCs w:val="24"/>
          <w:lang w:val="en-GB"/>
          <w14:ligatures w14:val="none"/>
        </w:rPr>
        <w:t>temperature</w:t>
      </w:r>
      <w:r w:rsidR="007330AA">
        <w:rPr>
          <w:rFonts w:eastAsia="Times New Roman" w:cstheme="minorHAnsi"/>
          <w:color w:val="000000"/>
          <w:kern w:val="0"/>
          <w:sz w:val="24"/>
          <w:szCs w:val="24"/>
          <w:lang w:val="en-GB"/>
          <w14:ligatures w14:val="none"/>
        </w:rPr>
        <w:t xml:space="preserve"> and most notably, hydrology</w:t>
      </w:r>
      <w:r w:rsidR="00C131E1">
        <w:rPr>
          <w:rFonts w:eastAsia="Times New Roman" w:cstheme="minorHAnsi"/>
          <w:color w:val="000000"/>
          <w:kern w:val="0"/>
          <w:sz w:val="24"/>
          <w:szCs w:val="24"/>
          <w:lang w:val="en-GB"/>
          <w14:ligatures w14:val="none"/>
        </w:rPr>
        <w:t xml:space="preserve"> </w:t>
      </w:r>
      <w:commentRangeStart w:id="1"/>
      <w:r w:rsidR="00C131E1">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{"citationItems":[{"id":"ITEM-1","itemData":{"DOI":"10.1139/er-2013-0038","ISSN":"1181-8700","abstract":"Freshwater ecosystems and the fisheries they support are increasingly threatened by human activities. To aid in their management and protection, we outline nine key principles for supporting healthy and productive ecosystems based on the best available science, including laws of physics and chemistry apply to ecology; population dynamics are regulated by reproduction, mortality, and growth; habitat quantity and quality are prerequisites of fish productivity; connectivity among habitats is essential for movements of fishes and their resources; freshwater species and their habitats are tightly linked to surrounding watersheds; biodiversity can enhance ecosystem resiliency and productivity; global processes affect local populations; anthropogenic stressors have cumulative effects; and evolutionary processes can be important. Based on these principles, we provide general recommendations for managing and protecting freshwater ecosystems and the fisheries they support, with examples of successful implementation for each strategy. Key management strategies include engage and consult with stakeholders; ensure that agencies have sufficient capacity, legislation, and authority to implement policies and management plans; define metrics by which fisheries resources and management success or failure will be measured; identify and account for threats to ecosystem productivity; adopt the precautionary approach to management; embrace adaptive management; implement ecosystem-based management; account for all ecosystem services provided by aquatic ecosystems; protect and restore habitat as the foundation for fisheries; and protect biodiversity. Ecosystems are complex with many intertwined components and ignoring linkages and processes significantly reduces the probability of management success. These principles must be considered when identifying management options and developing policies aiming to protect productive freshwater ecosystems and sustainable fisheries.","author":[{"dropping-particle":"","family":"Lapointe","given":"Nicolas W.R.","non-dropping-particle":"","parse-names":false,"suffix":""},{"dropping-particle":"","family":"Cooke","given":"Steven J.","non-dropping-particle":"","parse-names":false,"suffix":""},{"dropping-particle":"","family":"Imhof","given":"Jack G.","non-dropping-particle":"","parse-names":false,"suffix":""},{"dropping-particle":"","family":"Boisclair","given":"Daniel","non-dropping-particle":"","parse-names":false,"suffix":""},{"dropping-particle":"","family":"Casselman","given":"John M.","non-dropping-particle":"","parse-names":false,"suffix":""},{"dropping-particle":"","family":"Curry","given":"R. Allen","non-dropping-particle":"","parse-names":false,"suffix":""},{"dropping-particle":"","family":"Langer","given":"Otto E.","non-dropping-particle":"","parse-names":false,"suffix":""},{"dropping-particle":"","family":"McLaughlin","given":"Robert L.","non-dropping-particle":"","parse-names":false,"suffix":""},{"dropping-particle":"","family":"Minns","given":"Charles K.","non-dropping-particle":"","parse-names":false,"suffix":""},{"dropping-particle":"","family":"Post","given":"John R.","non-dropping-particle":"","parse-names":false,"suffix":""},{"dropping-particle":"","family":"Power","given":"Michael","non-dropping-particle":"","parse-names":false,"suffix":""},{"dropping-particle":"","family":"Rasmussen","given":"Joseph B.","non-dropping-particle":"","parse-names":false,"suffix":""},{"dropping-particle":"","family":"Reynolds","given":"John D.","non-dropping-particle":"","parse-names":false,"suffix":""},{"dropping-particle":"","family":"Richardson","given":"John S.","non-dropping-particle":"","parse-names":false,"suffix":""},{"dropping-particle":"","family":"Tonn","given":"William M.","non-dropping-particle":"","parse-names":false,"suffix":""}],"container-title":"Environmental Reviews","id":"ITEM-1","issue":"2","issued":{"date-parts":[["2014","6"]]},"page":"110-134","title":"Principles for ensuring healthy and productive freshwater ecosystems that support sustainable fisheries","type":"article-journal","volume":"22"},"uris":["http://www.mendeley.com/documents/?uuid=df3dd329-be7e-4ce6-92b5-2d2b3ddaf56e"]},{"id":"ITEM-2","itemData":{"DOI":"10.1098/rstb.2011.0323","ISSN":"0962-8436","abstract":"Drylands occupy large portions of the Earth, and are a key terrestrial biome from the socio-ecological point of view. In spite of their extent and importance, the impacts of global environmental change on them remain poorly understood. In this introduction, we review some of the main expected impacts of global change in drylands, quantify research efforts on the topic, and highlight how the articles included in this theme issue contribute to fill current gaps in our knowledge. Our literature analyses identify key under-studied areas that need more research (e.g. countries such as Mauritania, Mali, Burkina Faso, Chad and Somalia, and deserts such as the Thar, Kavir and Taklamakan), and indicate that most global change research carried out to date in drylands has been done on a unidisciplinary basis. The contributions included here use a wide array of organisms (from micro-organisms to humans), spatial scales (from local to global) and topics (from plant demography to poverty alleviation) to examine key issues to the socio-ecological impacts of global change in drylands. These papers highlight the complexities and difficulties associated with the prediction of such impacts. They also identify the increased use of long-term experiments and multidisciplinary approaches as priority areas for future dryland research. Major advances in our ability to predict and understand global change impacts on drylands can be achieved by explicitly considering how the responses of individuals, populations and communities will in turn affect ecosystem services. Future research should explore linkages between these responses and their effects on water and climate, as well as the provisioning of services for human development and well-being.","author":[{"dropping-particle":"","family":"Maestre","given":"Fernando T.","non-dropping-particle":"","parse-names":false,"suffix":""},{"dropping-particle":"","family":"Salguero-Gómez","given":"Roberto","non-dropping-particle":"","parse-names":false,"suffix":""},{"dropping-particle":"","family":"Quero","given":"José L.","non-dropping-particle":"","parse-names":false,"suffix":""}],"container-title":"Philosophical Transactions of the Royal Society B: Biological Sciences","id":"ITEM-2","issue":"1606","issued":{"date-parts":[["2012","11","19"]]},"page":"3062-3075","title":"It is getting hotter in here: determining and projecting the impacts of global environmental change on drylands","type":"article-journal","volume":"367"},"uris":["http://www.mendeley.com/documents/?uuid=42a6d7b3-a6f6-4caa-a9ce-d088dd8d6e53"]}],"mendeley":{"formattedCitation":"(Lapointe et al., 2014; Maestre et al., 2012)","plainTextFormattedCitation":"(Lapointe et al., 2014; Maestre et al., 2012)","previouslyFormattedCitation":"(Lapointe et al., 2014; Maestre et al., 2012)"},"properties":{"noteIndex":0},"schema":"https://github.com/citation-style-language/schema/raw/master/csl-citation.json"}</w:instrText>
      </w:r>
      <w:r w:rsidR="00C131E1">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(Lapointe et al., 2014; Maestre et al., 2012)</w:t>
      </w:r>
      <w:r w:rsidR="00C131E1">
        <w:rPr>
          <w:rFonts w:eastAsia="Times New Roman" w:cstheme="minorHAnsi"/>
          <w:color w:val="000000"/>
          <w:kern w:val="0"/>
          <w:sz w:val="24"/>
          <w:szCs w:val="24"/>
          <w:lang w:val="en-GB"/>
          <w14:ligatures w14:val="none"/>
        </w:rPr>
        <w:fldChar w:fldCharType="end"/>
      </w:r>
      <w:commentRangeEnd w:id="1"/>
      <w:r w:rsidR="00206821">
        <w:rPr>
          <w:rStyle w:val="CommentReference"/>
        </w:rPr>
        <w:commentReference w:id="1"/>
      </w:r>
      <w:r w:rsidR="00AF4C9F">
        <w:rPr>
          <w:rFonts w:eastAsia="Times New Roman" w:cstheme="minorHAnsi"/>
          <w:color w:val="000000"/>
          <w:kern w:val="0"/>
          <w:sz w:val="24"/>
          <w:szCs w:val="24"/>
          <w:lang w:val="en-GB"/>
          <w14:ligatures w14:val="none"/>
        </w:rPr>
        <w:t xml:space="preserve">. </w:t>
      </w:r>
      <w:r w:rsidR="00381194">
        <w:rPr>
          <w:rFonts w:eastAsia="Times New Roman" w:cstheme="minorHAnsi"/>
          <w:color w:val="000000"/>
          <w:kern w:val="0"/>
          <w:sz w:val="24"/>
          <w:szCs w:val="24"/>
          <w:lang w:val="en-GB"/>
          <w14:ligatures w14:val="none"/>
        </w:rPr>
        <w:t>T</w:t>
      </w:r>
      <w:r w:rsidR="00C54C33" w:rsidRPr="00C54C33">
        <w:rPr>
          <w:rFonts w:eastAsia="Times New Roman" w:cstheme="minorHAnsi"/>
          <w:color w:val="000000"/>
          <w:kern w:val="0"/>
          <w:sz w:val="24"/>
          <w:szCs w:val="24"/>
          <w:lang w:val="en-GB"/>
          <w14:ligatures w14:val="none"/>
        </w:rPr>
        <w:t>he distinctive hydrological characteristics of</w:t>
      </w:r>
      <w:r w:rsidR="00C54C33">
        <w:rPr>
          <w:rFonts w:eastAsia="Times New Roman" w:cstheme="minorHAnsi"/>
          <w:color w:val="000000"/>
          <w:kern w:val="0"/>
          <w:sz w:val="24"/>
          <w:szCs w:val="24"/>
          <w:lang w:val="en-GB"/>
          <w14:ligatures w14:val="none"/>
        </w:rPr>
        <w:t xml:space="preserve"> dryland rive</w:t>
      </w:r>
      <w:r w:rsidR="00173EB2">
        <w:rPr>
          <w:rFonts w:eastAsia="Times New Roman" w:cstheme="minorHAnsi"/>
          <w:color w:val="000000"/>
          <w:kern w:val="0"/>
          <w:sz w:val="24"/>
          <w:szCs w:val="24"/>
          <w:lang w:val="en-GB"/>
          <w14:ligatures w14:val="none"/>
        </w:rPr>
        <w:t>rs</w:t>
      </w:r>
      <w:r w:rsidR="00C54C33">
        <w:rPr>
          <w:rFonts w:eastAsia="Times New Roman" w:cstheme="minorHAnsi"/>
          <w:color w:val="000000"/>
          <w:kern w:val="0"/>
          <w:sz w:val="24"/>
          <w:szCs w:val="24"/>
          <w:lang w:val="en-GB"/>
          <w14:ligatures w14:val="none"/>
        </w:rPr>
        <w:t xml:space="preserve"> </w:t>
      </w:r>
      <w:r w:rsidR="00236F52">
        <w:rPr>
          <w:rFonts w:eastAsia="Times New Roman" w:cstheme="minorHAnsi"/>
          <w:color w:val="000000"/>
          <w:kern w:val="0"/>
          <w:sz w:val="24"/>
          <w:szCs w:val="24"/>
          <w:lang w:val="en-GB"/>
          <w14:ligatures w14:val="none"/>
        </w:rPr>
        <w:t xml:space="preserve">create </w:t>
      </w:r>
      <w:r w:rsidR="00C54C33">
        <w:rPr>
          <w:rFonts w:eastAsia="Times New Roman" w:cstheme="minorHAnsi"/>
          <w:color w:val="000000"/>
          <w:kern w:val="0"/>
          <w:sz w:val="24"/>
          <w:szCs w:val="24"/>
          <w:lang w:val="en-GB"/>
          <w14:ligatures w14:val="none"/>
        </w:rPr>
        <w:t>cyclic conditions of “booms” in productivity due</w:t>
      </w:r>
      <w:r w:rsidR="00ED009E">
        <w:rPr>
          <w:rFonts w:eastAsia="Times New Roman" w:cstheme="minorHAnsi"/>
          <w:color w:val="000000"/>
          <w:kern w:val="0"/>
          <w:sz w:val="24"/>
          <w:szCs w:val="24"/>
          <w:lang w:val="en-GB"/>
          <w14:ligatures w14:val="none"/>
        </w:rPr>
        <w:t>,</w:t>
      </w:r>
      <w:r w:rsidR="00F658FB">
        <w:rPr>
          <w:rFonts w:eastAsia="Times New Roman" w:cstheme="minorHAnsi"/>
          <w:color w:val="000000"/>
          <w:kern w:val="0"/>
          <w:sz w:val="24"/>
          <w:szCs w:val="24"/>
          <w:lang w:val="en-GB"/>
          <w14:ligatures w14:val="none"/>
        </w:rPr>
        <w:t xml:space="preserve"> in part</w:t>
      </w:r>
      <w:r w:rsidR="00ED009E">
        <w:rPr>
          <w:rFonts w:eastAsia="Times New Roman" w:cstheme="minorHAnsi"/>
          <w:color w:val="000000"/>
          <w:kern w:val="0"/>
          <w:sz w:val="24"/>
          <w:szCs w:val="24"/>
          <w:lang w:val="en-GB"/>
          <w14:ligatures w14:val="none"/>
        </w:rPr>
        <w:t>,</w:t>
      </w:r>
      <w:r w:rsidR="00C54C33">
        <w:rPr>
          <w:rFonts w:eastAsia="Times New Roman" w:cstheme="minorHAnsi"/>
          <w:color w:val="000000"/>
          <w:kern w:val="0"/>
          <w:sz w:val="24"/>
          <w:szCs w:val="24"/>
          <w:lang w:val="en-GB"/>
          <w14:ligatures w14:val="none"/>
        </w:rPr>
        <w:t xml:space="preserve"> to episodic floods</w:t>
      </w:r>
      <w:r w:rsidR="00EA173B">
        <w:rPr>
          <w:rFonts w:eastAsia="Times New Roman" w:cstheme="minorHAnsi"/>
          <w:color w:val="000000"/>
          <w:kern w:val="0"/>
          <w:sz w:val="24"/>
          <w:szCs w:val="24"/>
          <w:lang w:val="en-GB"/>
          <w14:ligatures w14:val="none"/>
        </w:rPr>
        <w:t xml:space="preserve">, followed by </w:t>
      </w:r>
      <w:r w:rsidR="00C54C33">
        <w:rPr>
          <w:rFonts w:eastAsia="Times New Roman" w:cstheme="minorHAnsi"/>
          <w:color w:val="000000"/>
          <w:kern w:val="0"/>
          <w:sz w:val="24"/>
          <w:szCs w:val="24"/>
          <w:lang w:val="en-GB"/>
          <w14:ligatures w14:val="none"/>
        </w:rPr>
        <w:t>“bust” periods after the waters recede, leaving behind perennial and semi-perennial waterholes</w:t>
      </w:r>
      <w:r w:rsidR="00F53596">
        <w:rPr>
          <w:rFonts w:eastAsia="Times New Roman" w:cstheme="minorHAnsi"/>
          <w:color w:val="000000"/>
          <w:kern w:val="0"/>
          <w:sz w:val="24"/>
          <w:szCs w:val="24"/>
          <w:lang w:val="en-GB"/>
          <w14:ligatures w14:val="none"/>
        </w:rPr>
        <w:t>. During drought periods, these waterholes</w:t>
      </w:r>
      <w:r w:rsidR="00C54C33">
        <w:rPr>
          <w:rFonts w:eastAsia="Times New Roman" w:cstheme="minorHAnsi"/>
          <w:color w:val="000000"/>
          <w:kern w:val="0"/>
          <w:sz w:val="24"/>
          <w:szCs w:val="24"/>
          <w:lang w:val="en-GB"/>
          <w14:ligatures w14:val="none"/>
        </w:rPr>
        <w:t xml:space="preserve"> serve as refuges for many aquatic species </w:t>
      </w:r>
      <w:commentRangeStart w:id="2"/>
      <w:r w:rsidR="00C54C33">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{"citationItems":[{"id":"ITEM-1","itemData":{"DOI":"10.1071/MF09239","ISSN":"1323-1650","abstract":"Dryland rivers are renowned for their periods of ‘boom’ related to the episodic floods that extend over vast floodplains and fuel incredible production, and periods of ‘bust’ where the extensive channel network is restricted to the permanent refugial waterholes. Many of these river systems are unregulated by dams but are under increasing pressure, especially from water abstraction and overland flow interception for agriculture and mining. Although some aquatic organisms with desiccation-resistant life stages can utilise ephemeral floodplain habitats, the larger river waterholes represent the only permanent aquatic habitat during extended periods of low or no flow. These waterholes act as aquatic refugia in an otherwise terrestrial landscape. Variable patterns of connection and disconnection in space and time are a fundamental driver of diversity and function in these dryland river systems, and are vital for dispersal and the maintenance of diverse populations, generate the spatial and temporal variability in assemblage structure for a range of different organisms and fuel the productivity that sustains higher trophic levels. Changes to natural patterns of connection and disconnection of refugial waterholes, owing to water-resource development or climate change, will threaten their persistence and diminish their functional capacity to act as aquatic refugia.","author":[{"dropping-particle":"","family":"Sheldon","given":"Fran","non-dropping-particle":"","parse-names":false,"suffix":""},{"dropping-particle":"","family":"Bunn","given":"Stuart E.","non-dropping-particle":"","parse-names":false,"suffix":""},{"dropping-particle":"","family":"Hughes","given":"Jane M.","non-dropping-particle":"","parse-names":false,"suffix":""},{"dropping-particle":"","family":"Arthington","given":"Angela H.","non-dropping-particle":"","parse-names":false,"suffix":""},{"dropping-particle":"","family":"Balcombe","given":"Stephen R.","non-dropping-particle":"","parse-names":false,"suffix":""},{"dropping-particle":"","family":"Fellows","given":"Christine S.","non-dropping-particle":"","parse-names":false,"suffix":""}],"container-title":"Marine and Freshwater Research","id":"ITEM-1","issue":"8","issued":{"date-parts":[["2010"]]},"page":"885","title":"Ecological roles and threats to aquatic refugia in arid landscapes: dryland river waterholes","type":"article-journal","volume":"61"},"uris":["http://www.mendeley.com/documents/?uuid=6af32c7e-431f-4254-bfb4-9d98a953f4d7"]},{"id":"ITEM-2","itemData":{"DOI":"10.1002/eco.221","ISSN":"1936-0584","abstract":"Floodplain rivers in arid and semi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arid regions may be the most threatened of all river systems because water resource developments typically dampen their most distinctive characteristics</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extreme flow variability and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boom and bust</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ecological dynamics. This article shows how one of the world's most variable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river systems</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Cooper Creek in Australia's Lake Eyre Basin</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functions and how it supports its unique fish assemblage and productive fisheries. The ecological roles of drought refugia, channel flows and flooding are reviewed in relation to fish persistence and losses, life history strategies, movement potential, food web processes and production levels. Comparisons are drawn with other floodplain rivers and fisheries to draw out common understandings and universal principles for conservation and management of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rivers and their fish resources. Ecological implications of hydrologic alterations and land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based activities are presented to highlight the importance of maintaining the hydrologic, geomorphic, sedimentary and biogeochemical processes of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river systems. Preservation or restoration of natural flow intermittency, sequential flood pulses, complex habitat mosaics, connectivity and identification of the environmental flow requirements for highly valued species and processes are key scientific principles for the management of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floodplain rivers. Copyright © 2011 John Wiley &amp; Sons, Ltd.","author":[{"dropping-particle":"","family":"Arthington","given":"Angela H.","non-dropping-particle":"","parse-names":false,"suffix":""},{"dropping-particle":"","family":"Balcombe","given":"Stephen R.","non-dropping-particle":"","parse-names":false,"suffix":""}],"container-title":"Ecohydrology","id":"ITEM-2","issue":"5","issued":{"date-parts":[["2011","9","26"]]},"page":"708-720","title":"Extreme flow variability and the ‘boom and bust’ ecology of fish in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floodplain rivers: a case history with implications for environmental flows, conservation and management","type":"article-journal","volume":"4"},"uris":["http://www.mendeley.com/documents/?uuid=d857e425-4e4b-4399-b6e0-4079384ca0bd"]}],"mendeley":{"formattedCitation":"(Arthington &amp; Balcombe, 2011; Sheldon et al., 2010)","plainTextFormattedCitation":"(Arthington &amp; Balcombe, 2011; Sheldon et al., 2010)","previouslyFormattedCitation":"(Arthington &amp; Balcombe, 2011; Sheldon et al., 2010)"},"properties":{"noteIndex":0},"schema":"https://github.com/citation-style-language/schema/raw/master/csl-citation.json"}</w:instrText>
      </w:r>
      <w:r w:rsidR="00C54C33">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(Arthington &amp; Balcombe, 2011; Sheldon et al., 2010)</w:t>
      </w:r>
      <w:r w:rsidR="00C54C33">
        <w:rPr>
          <w:rFonts w:eastAsia="Times New Roman" w:cstheme="minorHAnsi"/>
          <w:color w:val="000000"/>
          <w:kern w:val="0"/>
          <w:sz w:val="24"/>
          <w:szCs w:val="24"/>
          <w:lang w:val="en-GB"/>
          <w14:ligatures w14:val="none"/>
        </w:rPr>
        <w:fldChar w:fldCharType="end"/>
      </w:r>
      <w:commentRangeEnd w:id="2"/>
      <w:r w:rsidR="00173EB2">
        <w:rPr>
          <w:rStyle w:val="CommentReference"/>
        </w:rPr>
        <w:commentReference w:id="2"/>
      </w:r>
      <w:r w:rsidR="00C54C33">
        <w:rPr>
          <w:rFonts w:eastAsia="Times New Roman" w:cstheme="minorHAnsi"/>
          <w:color w:val="000000"/>
          <w:kern w:val="0"/>
          <w:sz w:val="24"/>
          <w:szCs w:val="24"/>
          <w:lang w:val="en-GB"/>
          <w14:ligatures w14:val="none"/>
        </w:rPr>
        <w:t>.</w:t>
      </w:r>
      <w:r w:rsidR="00381194">
        <w:rPr>
          <w:rFonts w:eastAsia="Times New Roman" w:cstheme="minorHAnsi"/>
          <w:color w:val="000000"/>
          <w:kern w:val="0"/>
          <w:sz w:val="24"/>
          <w:szCs w:val="24"/>
          <w:lang w:val="en-GB"/>
          <w14:ligatures w14:val="none"/>
        </w:rPr>
        <w:t xml:space="preserve"> </w:t>
      </w:r>
      <w:r w:rsidR="00352B17">
        <w:rPr>
          <w:rFonts w:eastAsia="Times New Roman" w:cstheme="minorHAnsi"/>
          <w:color w:val="000000"/>
          <w:kern w:val="0"/>
          <w:sz w:val="24"/>
          <w:szCs w:val="24"/>
          <w:lang w:val="en-GB"/>
          <w14:ligatures w14:val="none"/>
        </w:rPr>
        <w:t>Most of t</w:t>
      </w:r>
      <w:r w:rsidR="00F658FB">
        <w:rPr>
          <w:rFonts w:eastAsia="Times New Roman" w:cstheme="minorHAnsi"/>
          <w:color w:val="000000"/>
          <w:kern w:val="0"/>
          <w:sz w:val="24"/>
          <w:szCs w:val="24"/>
          <w:lang w:val="en-GB"/>
          <w14:ligatures w14:val="none"/>
        </w:rPr>
        <w:t>hese dryland riverine ecosystems experience long periods of low to no</w:t>
      </w:r>
      <w:r w:rsidR="00F53596">
        <w:rPr>
          <w:rFonts w:eastAsia="Times New Roman" w:cstheme="minorHAnsi"/>
          <w:color w:val="000000"/>
          <w:kern w:val="0"/>
          <w:sz w:val="24"/>
          <w:szCs w:val="24"/>
          <w:lang w:val="en-GB"/>
          <w14:ligatures w14:val="none"/>
        </w:rPr>
        <w:t>-</w:t>
      </w:r>
      <w:r w:rsidR="00F658FB">
        <w:rPr>
          <w:rFonts w:eastAsia="Times New Roman" w:cstheme="minorHAnsi"/>
          <w:color w:val="000000"/>
          <w:kern w:val="0"/>
          <w:sz w:val="24"/>
          <w:szCs w:val="24"/>
          <w:lang w:val="en-GB"/>
          <w14:ligatures w14:val="none"/>
        </w:rPr>
        <w:t xml:space="preserve">flow </w:t>
      </w:r>
      <w:r w:rsidR="006C2676">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{"citationItems":[{"id":"ITEM-1","itemData":{"DOI":"10.1111/j.1365-2427.2009.02307.x","ISSN":"0046-5070","abstract":"1. The importance of hydrologic variability for shaping the biophysical attributes and functioning of riverine ecosystems is well recognised by ecologists and water resource managers. In addition to the ecological dependences of flow for aquatic organisms, human societies modify natural flow regimes to provide dependable ecological services, including water supply, hydropower generation, flood control, recreation and navigation. Management of scarce water resources needs to be based on sound science that supports the development of environmental flow standards at the regional scale.","author":[{"dropping-particle":"","family":"Kennard","given":"Mark J.","non-dropping-particle":"","parse-names":false,"suffix":""},{"dropping-particle":"","family":"Pusey","given":"Bradley J.","non-dropping-particle":"","parse-names":false,"suffix":""},{"dropping-particle":"","family":"Olden","given":"Julian D.","non-dropping-particle":"","parse-names":false,"suffix":""},{"dropping-particle":"","family":"Mackay","given":"Stephen J.","non-dropping-particle":"","parse-names":false,"suffix":""},{"dropping-particle":"","family":"Stein","given":"Janet L.","non-dropping-particle":"","parse-names":false,"suffix":""},{"dropping-particle":"","family":"Marsh","given":"Nick","non-dropping-particle":"","parse-names":false,"suffix":""}],"container-title":"Freshwater Biology","id":"ITEM-1","issue":"1","issued":{"date-parts":[["2010","1","15"]]},"page":"171-193","title":"Classification of natural flow regimes in Australia to support environmental flow management","type":"article-journal","volume":"55"},"uris":["http://www.mendeley.com/documents/?uuid=e54eac93-dca7-4383-a8d6-1099598efdb5"]},{"id":"ITEM-2","itemData":{"DOI":"10.1071/MF04084","ISSN":"1323-1650","abstract":"The tropical rivers of northern Australia have received international and national recognition for their high ecological and cultural values. Unlike many tropical systems elsewhere in the world and their temperate Australian counterparts, they have largely unmodified flow regimes and are comparatively free from the impacts associated with intensive land use. However, there is growing demand for agricultural development and existing pressures, such as invasive plants and feral animals, threaten their ecological integrity. Using the international literature to provide a conceptual framework and drawing on limited published and unpublished data on rivers in northern Australia, we have derived five general principles about food webs and related ecosystem processes that both characterise tropical rivers of northern Australia and have important implications for their management. These are: (1) the seasonal hydrology is a strong driver of ecosystem processes and food-web structure; (2) hydrological connectivity is largely intact and underpins important terrestrial–aquatic food-web subsidies; (3) river and wetland food webs are strongly dependent on algal production; (4) a few common macroconsumer species have a strong influence on benthic food webs; and (5) omnivory is widespread and food chains are short. The implications of these ecosystem attributes for the management and protection of tropical rivers and wetlands of northern Australian are discussed in relation to known threats. These principles provide a framework for the formation of testable hypotheses in future research programmes.","author":[{"dropping-particle":"","family":"Douglas","given":"Michael M.","non-dropping-particle":"","parse-names":false,"suffix":""},{"dropping-particle":"","family":"Bunn","given":"Stuart E.","non-dropping-particle":"","parse-names":false,"suffix":""},{"dropping-particle":"","family":"Davies","given":"Peter M.","non-dropping-particle":"","parse-names":false,"suffix":""}],"container-title":"Marine and Freshwater Research","id":"ITEM-2","issue":"3","issued":{"date-parts":[["2005"]]},"page":"329","title":"River and wetland food webs in Australia's wet - dry tropics: general principles and implications for management","type":"article-journal","volume":"56"},"uris":["http://www.mendeley.com/documents/?uuid=e7885e37-dc28-44c6-9fb8-666fd6c88823"]},{"id":"ITEM-3","itemData":{"DOI":"10.1111/sed.12439","ISSN":"0037-0746","abstract":"Downstream variation in grain size associated with changes in river pattern is a topic that interests multiple disciplines. How grain size varies between adjacent reaches with strongly contrasting river pattern is an outstanding question. This study presents a combined field and numerical modelling investigation of a river with a downstream planform change from single channel to anabranching, where the planform is controlled by a change in underlying lithology. This approach enabled exploration of the controls on sedimentology in a river for which there is very limited opportunity to collect flow and sediment transport data. This study shows that the surficial grain size decreases as a result of the downstream change in planform. This is because of a decrease in flow velocity and shear stress associated with a decrease in channel depth related to the planform change. Channel geometries in both the field and modelling data fit into distinct groups based on channel depth, the deepest being the single channel reach and the shallowest being the anabranching. This downstream reduction in channel dimension (depth) is caused because the total discharge is split from one channel into multiple channels. The coarsest grain sizes (cobble) are deposited at the terminus of the single channel and in the distributary channels; anabranching channels contain sand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size sediments. This study shows that, in a transition from single channel to anabranching, the channel dimensions decrease as the number of channels increases, resulting in a decrease in bed shear stress and the fining of bed material downstream.","author":[{"dropping-particle":"","family":"Mor</w:instrText>
      </w:r>
      <w:r w:rsidR="00F03BEB">
        <w:rPr>
          <w:rFonts w:ascii="Aptos" w:eastAsia="Times New Roman" w:hAnsi="Aptos" w:cs="Aptos"/>
          <w:color w:val="000000"/>
          <w:kern w:val="0"/>
          <w:sz w:val="24"/>
          <w:szCs w:val="24"/>
          <w:lang w:val="en-GB"/>
          <w14:ligatures w14:val="none"/>
        </w:rPr>
        <w:instrText>ó</w:instrText>
      </w:r>
      <w:r w:rsidR="00F03BEB">
        <w:rPr>
          <w:rFonts w:eastAsia="Times New Roman" w:cstheme="minorHAnsi"/>
          <w:color w:val="000000"/>
          <w:kern w:val="0"/>
          <w:sz w:val="24"/>
          <w:szCs w:val="24"/>
          <w:lang w:val="en-GB"/>
          <w14:ligatures w14:val="none"/>
        </w:rPr>
        <w:instrText>n","given":"Sara","non-dropping-particle":"","parse-names":false,"suffix":""},{"dropping-particle":"","family":"Amos","given":"Kathryn J.","non-dropping-particle":"","parse-names":false,"suffix":""}],"container-title":"Sedimentology","editor":[{"dropping-particle":"","family":"Fielding","given":"Christopher","non-dropping-particle":"","parse-names":false,"suffix":""}],"id":"ITEM-3","issue":"5","issued":{"date-parts":[["2018","8","25"]]},"page":"1590-1610","title":"Downstream grain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size changes associated with a transition from single channel to anabranching","type":"article-journal","volume":"65"},"uris":["http://www.mendeley.com/documents/?uuid=1cc10502-ab3f-4b9e-95f5-a8a11d9826b6"]}],"mendeley":{"formattedCitation":"(Douglas et al., 2005; Kennard et al., 2010; Morón &amp; Amos, 2018)","plainTextFormattedCitation":"(Douglas et al., 2005; Kennard et al., 2010; Morón &amp; Amos, 2018)","previouslyFormattedCitation":"(Douglas et al., 2005; Kennard et al., 2010; Morón &amp; Amos, 2018)"},"properties":{"noteIndex":0},"schema":"https://github.com/citation-style-language/schema/raw/master/csl-citation.json"}</w:instrText>
      </w:r>
      <w:r w:rsidR="006C2676">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(Douglas et al., 2005; Kennard et al., 2010; Morón &amp; Amos, 2018)</w:t>
      </w:r>
      <w:r w:rsidR="006C2676">
        <w:rPr>
          <w:rFonts w:eastAsia="Times New Roman" w:cstheme="minorHAnsi"/>
          <w:color w:val="000000"/>
          <w:kern w:val="0"/>
          <w:sz w:val="24"/>
          <w:szCs w:val="24"/>
          <w:lang w:val="en-GB"/>
          <w14:ligatures w14:val="none"/>
        </w:rPr>
        <w:fldChar w:fldCharType="end"/>
      </w:r>
      <w:r w:rsidR="00F658FB">
        <w:rPr>
          <w:rFonts w:eastAsia="Times New Roman" w:cstheme="minorHAnsi"/>
          <w:color w:val="000000"/>
          <w:kern w:val="0"/>
          <w:sz w:val="24"/>
          <w:szCs w:val="24"/>
          <w:lang w:val="en-GB"/>
          <w14:ligatures w14:val="none"/>
        </w:rPr>
        <w:t>, and remain as disconnected refuges for most of the year</w:t>
      </w:r>
      <w:r w:rsidR="00352B17">
        <w:rPr>
          <w:rFonts w:eastAsia="Times New Roman" w:cstheme="minorHAnsi"/>
          <w:color w:val="000000"/>
          <w:kern w:val="0"/>
          <w:sz w:val="24"/>
          <w:szCs w:val="24"/>
          <w:lang w:val="en-GB"/>
          <w14:ligatures w14:val="none"/>
        </w:rPr>
        <w:t xml:space="preserve">, with some persisting over several years with no surface flow </w:t>
      </w:r>
      <w:r w:rsidR="00352B17">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{"citationItems":[{"id":"ITEM-1","itemData":{"ISBN":"9780521818254","author":[{"dropping-particle":"","family":"Bunn","given":"Stuart. E.","non-dropping-particle":"","parse-names":false,"suffix":""},{"dropping-particle":"","family":"Balcombe","given":"S.","non-dropping-particle":"","parse-names":false,"suffix":""},{"dropping-particle":"","family":"Davies","given":"P.","non-dropping-particle":"","parse-names":false,"suffix":""},{"dropping-particle":"","family":"Fellows","given":"C.","non-dropping-particle":"","parse-names":false,"suffix":""},{"dropping-particle":"","family":"McKenzie-Smith","given":"F.","non-dropping-particle":"","parse-names":false,"suffix":""}],"container-title":"Ecology of Desert Rivers","editor":[{"dropping-particle":"","family":"Kingsford","given":"R. T.","non-dropping-particle":"","parse-names":false,"suffix":""}],"id":"ITEM-1","issued":{"date-parts":[["2006"]]},"page":"76-99","publisher":"Cambridge University Press","publisher-place":"Cambridge","title":"Aquatic productivity and food webs of desert river ecosystems","type":"chapter"},"uris":["http://www.mendeley.com/documents/?uuid=f71734fe-776c-3f47-b7ed-abf32dec5d9a"]},{"id":"ITEM-2","itemData":{"DOI":"10.1002/rra.904","ISSN":"1535-1459","abstract":"Australian dryland rivers are acknowledged as being among the most variable and unpredictable in the world in terms of their flow regimes. Although renowned for their spectacular floods over vast and complex floodplains, rivers exist for much of the time as discrete waterholes, which are important refugia for aquatic biota. Recent work has shown that waterholes are filled by surface flows and there is little evidence of groundwater contributions. The permanence of these refugia is largely determined by waterhole morphology and evaporative loss, and some waterholes can clearly persist for 2 years or more without surface flow connection. As a consequence, the spatial distribution of refugia for aquatic biota is determined not only by the physical template but also by the duration of dry spells and the timing of flow events. Flow variability also has a major influence on aquatic production in these systems and ultimately influences food availability for fish and other consumers. During dry spells, aquatic food webs in waterholes are largely supported by algal production in the shallow littoral zone. At the other extreme, during floods, the boom of aquatic production on floodplains provides an immense food resource. However, there are many occasions when in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channel flows (flow pulses) result in periods where neither of these sources of production is likely to be available. Although such flow pulses are essential for the physical persistence and connectivity of waterholes, we propose that they may lead to food limitation and stress for populations of fish and other consumers. Water resource development in dryland rivers often leads to an increase in the frequency and duration of flow pulses, due to reduced floods and elevated base flows. This increase in the ‘bits in between’ natural boom or bust conditions may help to explain the observed decline in ecosystem health in dryland river systems with significant water resource development. Copyright © 2006 John Wiley &amp; Sons, Ltd.","author":[{"dropping-particle":"","family":"Bunn","given":"Stuart E.","non-dropping-particle":"","parse-names":false,"suffix":""},{"dropping-particle":"","family":"Thoms","given":"Martin C.","non-dropping-particle":"","parse-names":false,"suffix":""},{"dropping-particle":"","family":"Hamilton","given":"Stephen K.","non-dropping-particle":"","parse-names":false,"suffix":""},{"dropping-particle":"","family":"Capon","given":"Samantha J.","non-dropping-particle":"","parse-names":false,"suffix":""}],"container-title":"River Research and Applications","id":"ITEM-2","issue":"2","issued":{"date-parts":[["2006","2","7"]]},"page":"179-186","title":"Flow variability in dryland rivers: boom, bust and the bits in between","type":"article-journal","volume":"22"},"uris":["http://www.mendeley.com/documents/?uuid=d56040d6-3e2d-45c0-ba0b-144f5ab39628"]}],"mendeley":{"formattedCitation":"(Bunn, Balcombe, et al., 2006; Bunn, Thoms, et al., 2006)","plainTextFormattedCitation":"(Bunn, Balcombe, et al., 2006; Bunn, Thoms, et al., 2006)","previouslyFormattedCitation":"(Bunn, Balcombe, et al., 2006; Bunn, Thoms, et al., 2006)"},"properties":{"noteIndex":0},"schema":"https://github.com/citation-style-language/schema/raw/master/csl-citation.json"}</w:instrText>
      </w:r>
      <w:r w:rsidR="00352B17">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(Bunn, Balcombe, et al., 2006; Bunn, Thoms, et al., 2006)</w:t>
      </w:r>
      <w:r w:rsidR="00352B17">
        <w:rPr>
          <w:rFonts w:eastAsia="Times New Roman" w:cstheme="minorHAnsi"/>
          <w:color w:val="000000"/>
          <w:kern w:val="0"/>
          <w:sz w:val="24"/>
          <w:szCs w:val="24"/>
          <w:lang w:val="en-GB"/>
          <w14:ligatures w14:val="none"/>
        </w:rPr>
        <w:fldChar w:fldCharType="end"/>
      </w:r>
      <w:r w:rsidR="00F658FB">
        <w:rPr>
          <w:rFonts w:eastAsia="Times New Roman" w:cstheme="minorHAnsi"/>
          <w:color w:val="000000"/>
          <w:kern w:val="0"/>
          <w:sz w:val="24"/>
          <w:szCs w:val="24"/>
          <w:lang w:val="en-GB"/>
          <w14:ligatures w14:val="none"/>
        </w:rPr>
        <w:t xml:space="preserve">. </w:t>
      </w:r>
      <w:r w:rsidR="00900BC9">
        <w:rPr>
          <w:rFonts w:eastAsia="Times New Roman" w:cstheme="minorHAnsi"/>
          <w:color w:val="000000"/>
          <w:kern w:val="0"/>
          <w:sz w:val="24"/>
          <w:szCs w:val="24"/>
          <w:lang w:val="en-GB"/>
          <w14:ligatures w14:val="none"/>
        </w:rPr>
        <w:t xml:space="preserve">Though the term ‘refuge’ </w:t>
      </w:r>
      <w:r w:rsidR="00A337E5">
        <w:rPr>
          <w:rFonts w:eastAsia="Times New Roman" w:cstheme="minorHAnsi"/>
          <w:color w:val="000000"/>
          <w:kern w:val="0"/>
          <w:sz w:val="24"/>
          <w:szCs w:val="24"/>
          <w:lang w:val="en-GB"/>
          <w14:ligatures w14:val="none"/>
        </w:rPr>
        <w:t xml:space="preserve">here is used to </w:t>
      </w:r>
      <w:r w:rsidR="00BB6E1E">
        <w:rPr>
          <w:rFonts w:eastAsia="Times New Roman" w:cstheme="minorHAnsi"/>
          <w:color w:val="000000"/>
          <w:kern w:val="0"/>
          <w:sz w:val="24"/>
          <w:szCs w:val="24"/>
          <w:lang w:val="en-GB"/>
          <w14:ligatures w14:val="none"/>
        </w:rPr>
        <w:t>denote</w:t>
      </w:r>
      <w:r w:rsidR="00900BC9">
        <w:rPr>
          <w:rFonts w:eastAsia="Times New Roman" w:cstheme="minorHAnsi"/>
          <w:color w:val="000000"/>
          <w:kern w:val="0"/>
          <w:sz w:val="24"/>
          <w:szCs w:val="24"/>
          <w:lang w:val="en-GB"/>
          <w14:ligatures w14:val="none"/>
        </w:rPr>
        <w:t xml:space="preserve"> “</w:t>
      </w:r>
      <w:r w:rsidR="00900BC9" w:rsidRPr="00EA3350">
        <w:rPr>
          <w:rFonts w:eastAsia="Times New Roman" w:cstheme="minorHAnsi"/>
          <w:color w:val="000000"/>
          <w:kern w:val="0"/>
          <w:sz w:val="24"/>
          <w:szCs w:val="24"/>
          <w:lang w:val="en-GB"/>
          <w14:ligatures w14:val="none"/>
        </w:rPr>
        <w:t>places (or times) where the negative effects</w:t>
      </w:r>
      <w:r w:rsidR="00900BC9">
        <w:rPr>
          <w:rFonts w:eastAsia="Times New Roman" w:cstheme="minorHAnsi"/>
          <w:color w:val="000000"/>
          <w:kern w:val="0"/>
          <w:sz w:val="24"/>
          <w:szCs w:val="24"/>
          <w:lang w:val="en-GB"/>
          <w14:ligatures w14:val="none"/>
        </w:rPr>
        <w:t xml:space="preserve"> </w:t>
      </w:r>
      <w:r w:rsidR="00900BC9" w:rsidRPr="00EA3350">
        <w:rPr>
          <w:rFonts w:eastAsia="Times New Roman" w:cstheme="minorHAnsi"/>
          <w:color w:val="000000"/>
          <w:kern w:val="0"/>
          <w:sz w:val="24"/>
          <w:szCs w:val="24"/>
          <w:lang w:val="en-GB"/>
          <w14:ligatures w14:val="none"/>
        </w:rPr>
        <w:t>of disturbance are lower than in the surrounding area</w:t>
      </w:r>
      <w:r w:rsidR="00900BC9">
        <w:rPr>
          <w:rFonts w:eastAsia="Times New Roman" w:cstheme="minorHAnsi"/>
          <w:color w:val="000000"/>
          <w:kern w:val="0"/>
          <w:sz w:val="24"/>
          <w:szCs w:val="24"/>
          <w:lang w:val="en-GB"/>
          <w14:ligatures w14:val="none"/>
        </w:rPr>
        <w:t xml:space="preserve"> </w:t>
      </w:r>
      <w:r w:rsidR="00900BC9" w:rsidRPr="00EA3350">
        <w:rPr>
          <w:rFonts w:eastAsia="Times New Roman" w:cstheme="minorHAnsi"/>
          <w:color w:val="000000"/>
          <w:kern w:val="0"/>
          <w:sz w:val="24"/>
          <w:szCs w:val="24"/>
          <w:lang w:val="en-GB"/>
          <w14:ligatures w14:val="none"/>
        </w:rPr>
        <w:t>(or time)</w:t>
      </w:r>
      <w:r w:rsidR="00900BC9">
        <w:rPr>
          <w:rFonts w:eastAsia="Times New Roman" w:cstheme="minorHAnsi"/>
          <w:color w:val="000000"/>
          <w:kern w:val="0"/>
          <w:sz w:val="24"/>
          <w:szCs w:val="24"/>
          <w:lang w:val="en-GB"/>
          <w14:ligatures w14:val="none"/>
        </w:rPr>
        <w:t xml:space="preserve">” </w:t>
      </w:r>
      <w:ins w:id="3" w:author="Hawwa Raufath Nizar" w:date="2024-04-23T20:46:00Z">
        <w:r w:rsidR="00900BC9">
          <w:rPr>
            <w:rFonts w:eastAsia="Times New Roman" w:cstheme="minorHAnsi"/>
            <w:color w:val="000000"/>
            <w:kern w:val="0"/>
            <w:sz w:val="24"/>
            <w:szCs w:val="24"/>
            <w:lang w:val="en-GB"/>
            <w14:ligatures w14:val="none"/>
          </w:rPr>
          <w:fldChar w:fldCharType="begin" w:fldLock="1"/>
        </w:r>
      </w:ins>
      <w:r w:rsidR="00F03BEB">
        <w:rPr>
          <w:rFonts w:eastAsia="Times New Roman" w:cstheme="minorHAnsi"/>
          <w:color w:val="000000"/>
          <w:kern w:val="0"/>
          <w:sz w:val="24"/>
          <w:szCs w:val="24"/>
          <w:lang w:val="en-GB"/>
          <w14:ligatures w14:val="none"/>
        </w:rPr>
        <w:instrText>ADDIN CSL_CITATION {"citationItems":[{"id":"ITEM-1","itemData":{"DOI":"10.2307/1468253","ISSN":"0887-3593","author":[{"dropping-particle":"","family":"Lancaster","given":"Jill","non-dropping-particle":"","parse-names":false,"suffix":""},{"dropping-particle":"","family":"Belyea","given":"Lisa R.","non-dropping-particle":"","parse-names":false,"suffix":""}],"container-title":"Journal of the North American Benthological Society","id":"ITEM-1","issue":"1","issued":{"date-parts":[["1997","3"]]},"page":"221-238","title":"Nested Hierarchies and Scale-Dependence of Mechanisms of Flow Refugium Use","type":"article-journal","volume":"16"},"uris":["http://www.mendeley.com/documents/?uuid=e27d2973-b4b1-450d-9240-3abe2b02d1be"]},{"id":"ITEM-2","itemData":{"DOI":"10.1071/MF09239","ISSN":"1323-1650","abstract":"Dryland rivers are renowned for their periods of ‘boom’ related to the episodic floods that extend over vast floodplains and fuel incredible production, and periods of ‘bust’ where the extensive channel network is restricted to the permanent refugial waterholes. Many of these river systems are unregulated by dams but are under increasing pressure, especially from water abstraction and overland flow interception for agriculture and mining. Although some aquatic organisms with desiccation-resistant life stages can utilise ephemeral floodplain habitats, the larger river waterholes represent the only permanent aquatic habitat during extended periods of low or no flow. These waterholes act as aquatic refugia in an otherwise terrestrial landscape. Variable patterns of connection and disconnection in space and time are a fundamental driver of diversity and function in these dryland river systems, and are vital for dispersal and the maintenance of diverse populations, generate the spatial and temporal variability in assemblage structure for a range of different organisms and fuel the productivity that sustains higher trophic levels. Changes to natural patterns of connection and disconnection of refugial waterholes, owing to water-resource development or climate change, will threaten their persistence and diminish their functional capacity to act as aquatic refugia.","author":[{"dropping-particle":"","family":"Sheldon","given":"Fran","non-dropping-particle":"","parse-names":false,"suffix":""},{"dropping-particle":"","family":"Bunn","given":"Stuart E.","non-dropping-particle":"","parse-names":false,"suffix":""},{"dropping-particle":"","family":"Hughes","given":"Jane M.","non-dropping-particle":"","parse-names":false,"suffix":""},{"dropping-particle":"","family":"Arthington","given":"Angela H.","non-dropping-particle":"","parse-names":false,"suffix":""},{"dropping-particle":"","family":"Balcombe","given":"Stephen R.","non-dropping-particle":"","parse-names":false,"suffix":""},{"dropping-particle":"","family":"Fellows","given":"Christine S.","non-dropping-particle":"","parse-names":false,"suffix":""}],"container-title":"Marine and Freshwater Research","id":"ITEM-2","issue":"8","issued":{"date-parts":[["2010"]]},"page":"885","title":"Ecological roles and threats to aquatic refugia in arid landscapes: dryland river waterholes","type":"article-journal","volume":"61"},"uris":["http://www.mendeley.com/documents/?uuid=6af32c7e-431f-4254-bfb4-9d98a953f4d7"]}],"mendeley":{"formattedCitation":"(Lancaster &amp; Belyea, 1997; Sheldon et al., 2010)","plainTextFormattedCitation":"(Lancaster &amp; Belyea, 1997; Sheldon et al., 2010)","previouslyFormattedCitation":"(Lancaster &amp; Belyea, 1997; Sheldon et al., 2010)"},"properties":{"noteIndex":0},"schema":"https://github.com/citation-style-language/schema/raw/master/csl-citation.json"}</w:instrText>
      </w:r>
      <w:r w:rsidR="00900BC9">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(Lancaster &amp; Belyea, 1997; Sheldon et al., 2010)</w:t>
      </w:r>
      <w:ins w:id="4" w:author="Hawwa Raufath Nizar" w:date="2024-04-23T20:46:00Z">
        <w:r w:rsidR="00900BC9">
          <w:rPr>
            <w:rFonts w:eastAsia="Times New Roman" w:cstheme="minorHAnsi"/>
            <w:color w:val="000000"/>
            <w:kern w:val="0"/>
            <w:sz w:val="24"/>
            <w:szCs w:val="24"/>
            <w:lang w:val="en-GB"/>
            <w14:ligatures w14:val="none"/>
          </w:rPr>
          <w:fldChar w:fldCharType="end"/>
        </w:r>
      </w:ins>
      <w:r w:rsidR="00900BC9">
        <w:rPr>
          <w:rFonts w:eastAsia="Times New Roman" w:cstheme="minorHAnsi"/>
          <w:color w:val="000000"/>
          <w:kern w:val="0"/>
          <w:sz w:val="24"/>
          <w:szCs w:val="24"/>
          <w:lang w:val="en-GB"/>
          <w14:ligatures w14:val="none"/>
        </w:rPr>
        <w:t>, the isolated</w:t>
      </w:r>
      <w:r w:rsidR="00BB6E1E">
        <w:rPr>
          <w:rFonts w:eastAsia="Times New Roman" w:cstheme="minorHAnsi"/>
          <w:color w:val="000000"/>
          <w:kern w:val="0"/>
          <w:sz w:val="24"/>
          <w:szCs w:val="24"/>
          <w:lang w:val="en-GB"/>
          <w14:ligatures w14:val="none"/>
        </w:rPr>
        <w:t xml:space="preserve">, relatively small </w:t>
      </w:r>
      <w:r w:rsidR="00900BC9">
        <w:rPr>
          <w:rFonts w:eastAsia="Times New Roman" w:cstheme="minorHAnsi"/>
          <w:color w:val="000000"/>
          <w:kern w:val="0"/>
          <w:sz w:val="24"/>
          <w:szCs w:val="24"/>
          <w:lang w:val="en-GB"/>
          <w14:ligatures w14:val="none"/>
        </w:rPr>
        <w:t xml:space="preserve">and </w:t>
      </w:r>
      <w:r w:rsidR="00BB6E1E">
        <w:rPr>
          <w:rFonts w:eastAsia="Times New Roman" w:cstheme="minorHAnsi"/>
          <w:color w:val="000000"/>
          <w:kern w:val="0"/>
          <w:sz w:val="24"/>
          <w:szCs w:val="24"/>
          <w:lang w:val="en-GB"/>
          <w14:ligatures w14:val="none"/>
        </w:rPr>
        <w:t>densely populated</w:t>
      </w:r>
      <w:r w:rsidR="00715A2D">
        <w:rPr>
          <w:rFonts w:eastAsia="Times New Roman" w:cstheme="minorHAnsi"/>
          <w:color w:val="000000"/>
          <w:kern w:val="0"/>
          <w:sz w:val="24"/>
          <w:szCs w:val="24"/>
          <w:lang w:val="en-GB"/>
          <w14:ligatures w14:val="none"/>
        </w:rPr>
        <w:t xml:space="preserve"> nature of such refuges can introduce novel stressors and intensify existing ones</w:t>
      </w:r>
      <w:r w:rsidR="00900BC9">
        <w:rPr>
          <w:rFonts w:eastAsia="Times New Roman" w:cstheme="minorHAnsi"/>
          <w:color w:val="000000"/>
          <w:kern w:val="0"/>
          <w:sz w:val="24"/>
          <w:szCs w:val="24"/>
          <w:lang w:val="en-GB"/>
          <w14:ligatures w14:val="none"/>
        </w:rPr>
        <w:t>.</w:t>
      </w:r>
      <w:r w:rsidR="00715A2D">
        <w:rPr>
          <w:rFonts w:eastAsia="Times New Roman" w:cstheme="minorHAnsi"/>
          <w:color w:val="000000"/>
          <w:kern w:val="0"/>
          <w:sz w:val="24"/>
          <w:szCs w:val="24"/>
          <w:lang w:val="en-GB"/>
          <w14:ligatures w14:val="none"/>
        </w:rPr>
        <w:t xml:space="preserve"> For instance, research </w:t>
      </w:r>
      <w:r w:rsidR="00302FE7">
        <w:rPr>
          <w:rFonts w:eastAsia="Times New Roman" w:cstheme="minorHAnsi"/>
          <w:color w:val="000000"/>
          <w:kern w:val="0"/>
          <w:sz w:val="24"/>
          <w:szCs w:val="24"/>
          <w:lang w:val="en-GB"/>
          <w14:ligatures w14:val="none"/>
        </w:rPr>
        <w:t xml:space="preserve">conducted </w:t>
      </w:r>
      <w:r w:rsidR="00715A2D">
        <w:rPr>
          <w:rFonts w:eastAsia="Times New Roman" w:cstheme="minorHAnsi"/>
          <w:color w:val="000000"/>
          <w:kern w:val="0"/>
          <w:sz w:val="24"/>
          <w:szCs w:val="24"/>
          <w:lang w:val="en-GB"/>
          <w14:ligatures w14:val="none"/>
        </w:rPr>
        <w:t>on</w:t>
      </w:r>
      <w:r w:rsidR="00BB6E1E">
        <w:rPr>
          <w:rFonts w:eastAsia="Times New Roman" w:cstheme="minorHAnsi"/>
          <w:color w:val="000000"/>
          <w:kern w:val="0"/>
          <w:sz w:val="24"/>
          <w:szCs w:val="24"/>
          <w:lang w:val="en-GB"/>
          <w14:ligatures w14:val="none"/>
        </w:rPr>
        <w:t xml:space="preserve"> similar remote </w:t>
      </w:r>
      <w:r w:rsidR="00715A2D">
        <w:rPr>
          <w:rFonts w:eastAsia="Times New Roman" w:cstheme="minorHAnsi"/>
          <w:color w:val="000000"/>
          <w:kern w:val="0"/>
          <w:sz w:val="24"/>
          <w:szCs w:val="24"/>
          <w:lang w:val="en-GB"/>
          <w14:ligatures w14:val="none"/>
        </w:rPr>
        <w:t xml:space="preserve">habitats suggest that food web interactions, including predator prey interactions are heightened during such cases </w:t>
      </w:r>
      <w:r w:rsidR="00715A2D">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synthesis","type":"article-journal","volume":"48"},"uris":["http://www.mendeley.com/documents/?uuid=4f35da83-9efb-424d-b775-98cab7e22369"]},{"id":"ITEM-2","itemData":{"DOI":"10.1139/f00-239","ISSN":"0706-652X","abstract":"We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Sciences","id":"ITEM-2","issue":"1","issued":{"date-parts":[["2001","1","1"]]},"page":"157-170","title":"What controls who is where in freshwater fish communities- the roles of biotic, abiotic, and spatial factors","type":"article-journal","volume":"58"},"uris":["http://www.mendeley.com/documents/?uuid=b3d85b8b-6770-409a-a5ea-f45ab93b4501"]},{"id":"ITEM-3","itemData":{"DOI":"10.1017/CBO9781139627085.011","author":[{"dropping-particle":"","family":"Gido","given":"Keith B.","non-dropping-particle":"","parse-names":false,"suffix":""},{"dropping-particle":"","family":"Whitney","given":"James E.","non-dropping-particle":"","parse-names":false,"suffix":""},{"dropping-particle":"","family":"Perkin","given":"Joshuah S.","non-dropping-particle":"","parse-names":false,"suffix":""},{"dropping-particle":"","family":"Turner","given":"Thomas F.","non-dropping-particle":"","parse-names":false,"suffix":""}],"container-title":"Conservation of Freshwater Fishes","id":"ITEM-3","issued":{"date-parts":[["2015","11","30"]]},"page":"292-323","publisher":"Cambridge University Press","title":"Fragmentation, connectivity and fish species persistence in freshwater ecosystems","type":"chapter"},"uris":["http://www.mendeley.com/documents/?uuid=627087dd-171c-4467-925a-529b7196bbb9"]}],"mendeley":{"formattedCitation":"(Gido et al., 2015; Jackson et al., 2001; Magoulick &amp; Kobza, 2003)","plainTextFormattedCitation":"(Gido et al., 2015; Jackson et al., 2001; Magoulick &amp; Kobza, 2003)","previouslyFormattedCitation":"(Gido et al., 2015; Jackson et al., 2001; Magoulick &amp; Kobza, 2003)"},"properties":{"noteIndex":0},"schema":"https://github.com/citation-style-language/schema/raw/master/csl-citation.json"}</w:instrText>
      </w:r>
      <w:r w:rsidR="00715A2D">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(Gido et al., 2015; Jackson et al., 2001; Magoulick &amp; Kobza, 2003)</w:t>
      </w:r>
      <w:r w:rsidR="00715A2D">
        <w:rPr>
          <w:rFonts w:eastAsia="Times New Roman" w:cstheme="minorHAnsi"/>
          <w:color w:val="000000"/>
          <w:kern w:val="0"/>
          <w:sz w:val="24"/>
          <w:szCs w:val="24"/>
          <w:lang w:val="en-GB"/>
          <w14:ligatures w14:val="none"/>
        </w:rPr>
        <w:fldChar w:fldCharType="end"/>
      </w:r>
      <w:r w:rsidR="00715A2D">
        <w:rPr>
          <w:rFonts w:eastAsia="Times New Roman" w:cstheme="minorHAnsi"/>
          <w:color w:val="000000"/>
          <w:kern w:val="0"/>
          <w:sz w:val="24"/>
          <w:szCs w:val="24"/>
          <w:lang w:val="en-GB"/>
          <w14:ligatures w14:val="none"/>
        </w:rPr>
        <w:t xml:space="preserve">, </w:t>
      </w:r>
      <w:r w:rsidR="00BB6E1E">
        <w:rPr>
          <w:rFonts w:eastAsia="Times New Roman" w:cstheme="minorHAnsi"/>
          <w:color w:val="000000"/>
          <w:kern w:val="0"/>
          <w:sz w:val="24"/>
          <w:szCs w:val="24"/>
          <w:lang w:val="en-GB"/>
          <w14:ligatures w14:val="none"/>
        </w:rPr>
        <w:t>particularly</w:t>
      </w:r>
      <w:r w:rsidR="00715A2D">
        <w:rPr>
          <w:rFonts w:eastAsia="Times New Roman" w:cstheme="minorHAnsi"/>
          <w:color w:val="000000"/>
          <w:kern w:val="0"/>
          <w:sz w:val="24"/>
          <w:szCs w:val="24"/>
          <w:lang w:val="en-GB"/>
          <w14:ligatures w14:val="none"/>
        </w:rPr>
        <w:t xml:space="preserve"> where </w:t>
      </w:r>
      <w:r w:rsidR="00715A2D">
        <w:rPr>
          <w:rFonts w:eastAsia="Times New Roman" w:cstheme="minorHAnsi"/>
          <w:color w:val="000000"/>
          <w:kern w:val="0"/>
          <w:sz w:val="24"/>
          <w:szCs w:val="24"/>
          <w:lang w:val="en-GB"/>
          <w14:ligatures w14:val="none"/>
        </w:rPr>
        <w:lastRenderedPageBreak/>
        <w:t xml:space="preserve">species are present in high </w:t>
      </w:r>
      <w:commentRangeStart w:id="5"/>
      <w:r w:rsidR="00715A2D">
        <w:rPr>
          <w:rFonts w:eastAsia="Times New Roman" w:cstheme="minorHAnsi"/>
          <w:color w:val="000000"/>
          <w:kern w:val="0"/>
          <w:sz w:val="24"/>
          <w:szCs w:val="24"/>
          <w:lang w:val="en-GB"/>
          <w14:ligatures w14:val="none"/>
        </w:rPr>
        <w:t>densities</w:t>
      </w:r>
      <w:commentRangeEnd w:id="5"/>
      <w:r w:rsidR="000740CD">
        <w:rPr>
          <w:rStyle w:val="CommentReference"/>
        </w:rPr>
        <w:commentReference w:id="5"/>
      </w:r>
      <w:r w:rsidR="00715A2D">
        <w:rPr>
          <w:rFonts w:eastAsia="Times New Roman" w:cstheme="minorHAnsi"/>
          <w:color w:val="000000"/>
          <w:kern w:val="0"/>
          <w:sz w:val="24"/>
          <w:szCs w:val="24"/>
          <w:lang w:val="en-GB"/>
          <w14:ligatures w14:val="none"/>
        </w:rPr>
        <w:t xml:space="preserve">. </w:t>
      </w:r>
      <w:r w:rsidR="00302FE7">
        <w:rPr>
          <w:rFonts w:eastAsia="Times New Roman" w:cstheme="minorHAnsi"/>
          <w:color w:val="000000"/>
          <w:kern w:val="0"/>
          <w:sz w:val="24"/>
          <w:szCs w:val="24"/>
          <w:lang w:val="en-GB"/>
          <w14:ligatures w14:val="none"/>
        </w:rPr>
        <w:t xml:space="preserve">These impacts have also been documented across a host of other biotic processes and interactions, </w:t>
      </w:r>
      <w:commentRangeStart w:id="6"/>
      <w:r w:rsidR="00302FE7">
        <w:rPr>
          <w:rFonts w:eastAsia="Times New Roman" w:cstheme="minorHAnsi"/>
          <w:color w:val="000000"/>
          <w:kern w:val="0"/>
          <w:sz w:val="24"/>
          <w:szCs w:val="24"/>
          <w:lang w:val="en-GB"/>
          <w14:ligatures w14:val="none"/>
        </w:rPr>
        <w:t>such as predator-prey interactions, exposure to disease and parasites, competition, and migration</w:t>
      </w:r>
      <w:commentRangeEnd w:id="6"/>
      <w:r w:rsidR="007421B2">
        <w:rPr>
          <w:rStyle w:val="CommentReference"/>
        </w:rPr>
        <w:commentReference w:id="6"/>
      </w:r>
      <w:r w:rsidR="00302FE7">
        <w:rPr>
          <w:rFonts w:eastAsia="Times New Roman" w:cstheme="minorHAnsi"/>
          <w:color w:val="000000"/>
          <w:kern w:val="0"/>
          <w:sz w:val="24"/>
          <w:szCs w:val="24"/>
          <w:lang w:val="en-GB"/>
          <w14:ligatures w14:val="none"/>
        </w:rPr>
        <w:t xml:space="preserve">. Sudden and often severe changes in these processes have been associated with fish mortality in such dryland refuges </w:t>
      </w:r>
      <w:r w:rsidR="00302FE7">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synthesis","type":"article-journal","volume":"48"},"uris":["http://www.mendeley.com/documents/?uuid=4f35da83-9efb-424d-b775-98cab7e22369"]},{"id":"ITEM-2","itemData":{"ISBN":"0 7345 0124 2","author":[{"dropping-particle":"","family":"Wager","given":"Rob","non-dropping-particle":"","parse-names":false,"suffix":""},{"dropping-particle":"","family":"Unmack","given":"Perter J","non-dropping-particle":"","parse-names":false,"suffix":""}],"id":"ITEM-2","issued":{"date-parts":[["2000"]]},"publisher":"Department of Primary Industries and Queensland Fisheries Service","publisher-place":"Brisbane","title":"Fishes of the Lake Eyre catchment of central Australia","type":"book"},"uris":["http://www.mendeley.com/documents/?uuid=9278893b-5bcb-4586-b4a8-bc0e4c0752f8"]},{"id":"ITEM-3","itemData":{"DOI":"10.1111/fwb.13318","ISSN":"0046-5070","abstract":"Predator–prey interactions are an inherently local</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 phenomenon, but the intensity of these interactions can be mediated by abiotic conditions that can exert a multi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scaled influence through space and time. Understanding how multi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 abiotic factors may influence local</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 biotic processes has proven challenging; however, the hierarchical nature of riverine flow regimes makes these environments an ideal setting to test how predator</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prey relationships may vary with multi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scaled flow variation. We developed a series of Bayesian hierarchical models to explore how predator</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prey relationships between barramundi Lates calcarifer and their prey may be influenced by multi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scaled flow variables in the Daly River, northern Australia. We found that spatio</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temporal variation in barramundi abundance was strongly related to both antecedent flow and the abundance of prey fishes (predictive r 2 = 0.57), and that barramundi abundance is more likely to be influenced by bottom</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up, rather than top</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down predator</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prey dynamics. We also found that the strength and direction of these relationships varied across the catchment and between seasons. We found stronger, positive relationships between barramundi abundance and prey abundance in the most downstream sites with higher mean annual flows, compared to upstream sites. These results indicate that the abundance of predatory fishes can be related to both recent abiotic (flow) conditions and the abundance of prey (biotic conditions), and provides strong support for the importance of bottom</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up trophic dynamics. Management of iconic predators such as barramundi should therefore consider both flow management and other key factors such as habitat maintenance to support their prey.","author":[{"dropping-particle":"","family":"Turschwell","given":"Mischa P.","non-dropping-particle":"","parse-names":false,"suffix":""},{"dropping-particle":"","family":"Stewart</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Koster","given":"Ben","non-dropping-particle":"","parse-names":false,"suffix":""},{"dropping-particle":"","family":"King","given":"Alison J.","non-dropping-particle":"","parse-names":false,"suffix":""},{"dropping-particle":"","family":"Pusey","given":"Brad","non-dropping-particle":"","parse-names":false,"suffix":""},{"dropping-particle":"","family":"Crook","given":"David","non-dropping-particle":"","parse-names":false,"suffix":""},{"dropping-particle":"","family":"Boone","given":"Edward","non-dropping-particle":"","parse-names":false,"suffix":""},{"dropping-particle":"","family":"Douglas","given":"Michael","non-dropping-particle":"","parse-names":false,"suffix":""},{"dropping-particle":"","family":"Allsop","given":"Quentin","non-dropping-particle":"","parse-names":false,"suffix":""},{"dropping-particle":"","family":"Jackson","given":"Sue","non-dropping-particle":"","parse-names":false,"suffix":""},{"dropping-particle":"","family":"Kennard","given":"Mark J.","non-dropping-particle":"","parse-names":false,"suffix":""}],"container-title":"Freshwater Biology","id":"ITEM-3","issue":"8","issued":{"date-parts":[["2019","8","27"]]},"page":"1453-1466","title":"Flow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mediated predator</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prey dynamics influence fish populations in a tropical river","type":"article-journal","volume":"64"},"uris":["http://www.mendeley.com/documents/?uuid=7d817f80-e763-4f92-9e15-50fb24d3a496"]},{"id":"ITEM-4","itemData":{"DOI":"10.1111/j.1095-8649.2005.00858.x","ISSN":"0022-1112","abstract":"The fish assemblages of an arid zone floodplain river, Cooper Creek, Queensland, Australia, were sampled during two dry periods in isolated waterholes and on the inundated floodplain during the early and late phase of a major flood event. Diets were described for nine native species and compared within and between dry and flood periods. In the dry season, when fishes were restricted to waterholes, diets were characteristically simple with narrow diet breadths. Movement onto the floodplain during flooding clearly increased feeding opportunities, with greater diet breadths evident in all species. Despite obvious potential for terrestrial inputs, diets tended to be dominated by aquatic resources in both the waterholes and on the floodplain. Stomach fullness, however, varied little between dry season waterhole and floodplain samples. Fishes appeared to feed on potentially lower value resources such as detritus and calanoid copepods during the dry season, when waterholes were isolated and food resources were limited. They were then able to capitalize on the ‘boom’ of aquatic production and more diverse food resources associated with episodic flood events.","author":[{"dropping-particle":"","family":"Balcombe","given":"S. R.","non-dropping-particle":"","parse-names":false,"suffix":""},{"dropping-particle":"","family":"Bunn","given":"S. E.","non-dropping-particle":"","parse-names":false,"suffix":""},{"dropping-particle":"","family":"McKenzie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Smith","given":"F. J.","non-dropping-particle":"","parse-names":false,"suffix":""},{"dropping-particle":"","family":"Davies","given":"P. M.","non-dropping-particle":"","parse-names":false,"suffix":""}],"container-title":"Journal of Fish Biology","id":"ITEM-4","issue":"6","issued":{"date-parts":[["2005","12"]]},"page":"1552-1567","title":"Variability of fish diets between dry and flood periods in an arid zone floodplain river","type":"article-journal","volume":"67"},"uris":["http://www.mendeley.com/documents/?uuid=d19d30f3-3dc0-4f06-9b25-98124136f80f"]}],"mendeley":{"formattedCitation":"(S. R. Balcombe et al., 2005; Magoulick &amp; Kobza, 2003; Turschwell et al., 2019; Wager &amp; Unmack, 2000)","plainTextFormattedCitation":"(S. R. Balcombe et al., 2005; Magoulick &amp; Kobza, 2003; Turschwell et al., 2019; Wager &amp; Unmack, 2000)","previouslyFormattedCitation":"(S. R. Balcombe et al., 2005; Magoulick &amp; Kobza, 2003; Turschwell et al., 2019; Wager &amp; Unmack, 2000)"},"properties":{"noteIndex":0},"schema":"https://github.com/citation-style-language/schema/raw/master/csl-citation.json"}</w:instrText>
      </w:r>
      <w:r w:rsidR="00302FE7">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(S. R. Balcombe et al., 2005; Magoulick &amp; Kobza, 2003; Turschwell et al., 2019; Wager &amp; Unmack, 2000)</w:t>
      </w:r>
      <w:r w:rsidR="00302FE7">
        <w:rPr>
          <w:rFonts w:eastAsia="Times New Roman" w:cstheme="minorHAnsi"/>
          <w:color w:val="000000"/>
          <w:kern w:val="0"/>
          <w:sz w:val="24"/>
          <w:szCs w:val="24"/>
          <w:lang w:val="en-GB"/>
          <w14:ligatures w14:val="none"/>
        </w:rPr>
        <w:fldChar w:fldCharType="end"/>
      </w:r>
      <w:r w:rsidR="00302FE7">
        <w:rPr>
          <w:rFonts w:eastAsia="Times New Roman" w:cstheme="minorHAnsi"/>
          <w:color w:val="000000"/>
          <w:kern w:val="0"/>
          <w:sz w:val="24"/>
          <w:szCs w:val="24"/>
          <w:lang w:val="en-GB"/>
          <w14:ligatures w14:val="none"/>
        </w:rPr>
        <w:t xml:space="preserve">. </w:t>
      </w:r>
      <w:r w:rsidR="00BB6E1E">
        <w:rPr>
          <w:rFonts w:eastAsia="Times New Roman" w:cstheme="minorHAnsi"/>
          <w:color w:val="000000"/>
          <w:kern w:val="0"/>
          <w:sz w:val="24"/>
          <w:szCs w:val="24"/>
          <w:lang w:val="en-GB"/>
          <w14:ligatures w14:val="none"/>
        </w:rPr>
        <w:t>Furthermore,</w:t>
      </w:r>
      <w:r w:rsidR="00715A2D">
        <w:rPr>
          <w:rFonts w:eastAsia="Times New Roman" w:cstheme="minorHAnsi"/>
          <w:color w:val="000000"/>
          <w:kern w:val="0"/>
          <w:sz w:val="24"/>
          <w:szCs w:val="24"/>
          <w:lang w:val="en-GB"/>
          <w14:ligatures w14:val="none"/>
        </w:rPr>
        <w:t xml:space="preserve"> </w:t>
      </w:r>
      <w:r w:rsidR="00BB6E1E">
        <w:rPr>
          <w:rFonts w:eastAsia="Times New Roman" w:cstheme="minorHAnsi"/>
          <w:color w:val="000000"/>
          <w:kern w:val="0"/>
          <w:sz w:val="24"/>
          <w:szCs w:val="24"/>
          <w:lang w:val="en-GB"/>
          <w14:ligatures w14:val="none"/>
        </w:rPr>
        <w:t xml:space="preserve">the size </w:t>
      </w:r>
      <w:r w:rsidR="00302FE7">
        <w:rPr>
          <w:rFonts w:eastAsia="Times New Roman" w:cstheme="minorHAnsi"/>
          <w:color w:val="000000"/>
          <w:kern w:val="0"/>
          <w:sz w:val="24"/>
          <w:szCs w:val="24"/>
          <w:lang w:val="en-GB"/>
          <w14:ligatures w14:val="none"/>
        </w:rPr>
        <w:t xml:space="preserve">and nature </w:t>
      </w:r>
      <w:r w:rsidR="00BB6E1E">
        <w:rPr>
          <w:rFonts w:eastAsia="Times New Roman" w:cstheme="minorHAnsi"/>
          <w:color w:val="000000"/>
          <w:kern w:val="0"/>
          <w:sz w:val="24"/>
          <w:szCs w:val="24"/>
          <w:lang w:val="en-GB"/>
          <w14:ligatures w14:val="none"/>
        </w:rPr>
        <w:t xml:space="preserve">of such </w:t>
      </w:r>
      <w:r w:rsidR="00715A2D">
        <w:rPr>
          <w:rFonts w:eastAsia="Times New Roman" w:cstheme="minorHAnsi"/>
          <w:color w:val="000000"/>
          <w:kern w:val="0"/>
          <w:sz w:val="24"/>
          <w:szCs w:val="24"/>
          <w:lang w:val="en-GB"/>
          <w14:ligatures w14:val="none"/>
        </w:rPr>
        <w:t>water bodies</w:t>
      </w:r>
      <w:r w:rsidR="00BB6E1E">
        <w:rPr>
          <w:rFonts w:eastAsia="Times New Roman" w:cstheme="minorHAnsi"/>
          <w:color w:val="000000"/>
          <w:kern w:val="0"/>
          <w:sz w:val="24"/>
          <w:szCs w:val="24"/>
          <w:lang w:val="en-GB"/>
          <w14:ligatures w14:val="none"/>
        </w:rPr>
        <w:t xml:space="preserve"> can also play a critical role in exacerbating abiotic stressors</w:t>
      </w:r>
      <w:r w:rsidR="00EB3E0C">
        <w:rPr>
          <w:rFonts w:eastAsia="Times New Roman" w:cstheme="minorHAnsi"/>
          <w:color w:val="000000"/>
          <w:kern w:val="0"/>
          <w:sz w:val="24"/>
          <w:szCs w:val="24"/>
          <w:lang w:val="en-GB"/>
          <w14:ligatures w14:val="none"/>
        </w:rPr>
        <w:t>;</w:t>
      </w:r>
      <w:r w:rsidR="008F4DE0">
        <w:rPr>
          <w:rFonts w:eastAsia="Times New Roman" w:cstheme="minorHAnsi"/>
          <w:color w:val="000000"/>
          <w:kern w:val="0"/>
          <w:sz w:val="24"/>
          <w:szCs w:val="24"/>
          <w:lang w:val="en-GB"/>
          <w14:ligatures w14:val="none"/>
        </w:rPr>
        <w:t xml:space="preserve"> the biogeographically insular nature of the refuges themselves can alter much of the physicochemical and biological properties of the habitat</w:t>
      </w:r>
      <w:r w:rsidR="00EB3E0C">
        <w:rPr>
          <w:rFonts w:eastAsia="Times New Roman" w:cstheme="minorHAnsi"/>
          <w:color w:val="000000"/>
          <w:kern w:val="0"/>
          <w:sz w:val="24"/>
          <w:szCs w:val="24"/>
          <w:lang w:val="en-GB"/>
          <w14:ligatures w14:val="none"/>
        </w:rPr>
        <w:t xml:space="preserve"> </w:t>
      </w:r>
      <w:r w:rsidR="00EB3E0C">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synthesis","type":"article-journal","volume":"48"},"uris":["http://www.mendeley.com/documents/?uuid=4f35da83-9efb-424d-b775-98cab7e22369"]}],"mendeley":{"formattedCitation":"(Magoulick &amp; Kobza, 2003)","plainTextFormattedCitation":"(Magoulick &amp; Kobza, 2003)","previouslyFormattedCitation":"(Magoulick &amp; Kobza, 2003)"},"properties":{"noteIndex":0},"schema":"https://github.com/citation-style-language/schema/raw/master/csl-citation.json"}</w:instrText>
      </w:r>
      <w:r w:rsidR="00EB3E0C">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(Magoulick &amp; Kobza, 2003)</w:t>
      </w:r>
      <w:r w:rsidR="00EB3E0C">
        <w:rPr>
          <w:rFonts w:eastAsia="Times New Roman" w:cstheme="minorHAnsi"/>
          <w:color w:val="000000"/>
          <w:kern w:val="0"/>
          <w:sz w:val="24"/>
          <w:szCs w:val="24"/>
          <w:lang w:val="en-GB"/>
          <w14:ligatures w14:val="none"/>
        </w:rPr>
        <w:fldChar w:fldCharType="end"/>
      </w:r>
      <w:r w:rsidR="008F4DE0">
        <w:rPr>
          <w:rFonts w:eastAsia="Times New Roman" w:cstheme="minorHAnsi"/>
          <w:color w:val="000000"/>
          <w:kern w:val="0"/>
          <w:sz w:val="24"/>
          <w:szCs w:val="24"/>
          <w:lang w:val="en-GB"/>
          <w14:ligatures w14:val="none"/>
        </w:rPr>
        <w:t xml:space="preserve">. </w:t>
      </w:r>
      <w:r w:rsidR="00BB6E1E">
        <w:rPr>
          <w:rFonts w:eastAsia="Times New Roman" w:cstheme="minorHAnsi"/>
          <w:color w:val="000000"/>
          <w:kern w:val="0"/>
          <w:sz w:val="24"/>
          <w:szCs w:val="24"/>
          <w:lang w:val="en-GB"/>
          <w14:ligatures w14:val="none"/>
        </w:rPr>
        <w:t xml:space="preserve">For example, </w:t>
      </w:r>
      <w:r w:rsidR="008F4DE0">
        <w:rPr>
          <w:rFonts w:eastAsia="Times New Roman" w:cstheme="minorHAnsi"/>
          <w:color w:val="000000"/>
          <w:kern w:val="0"/>
          <w:sz w:val="24"/>
          <w:szCs w:val="24"/>
          <w:lang w:val="en-GB"/>
          <w14:ligatures w14:val="none"/>
        </w:rPr>
        <w:t>not only are smaller water bodies</w:t>
      </w:r>
      <w:r w:rsidR="00BB6E1E">
        <w:rPr>
          <w:rFonts w:eastAsia="Times New Roman" w:cstheme="minorHAnsi"/>
          <w:color w:val="000000"/>
          <w:kern w:val="0"/>
          <w:sz w:val="24"/>
          <w:szCs w:val="24"/>
          <w:lang w:val="en-GB"/>
          <w14:ligatures w14:val="none"/>
        </w:rPr>
        <w:t xml:space="preserve"> known</w:t>
      </w:r>
      <w:r w:rsidR="00715A2D">
        <w:rPr>
          <w:rFonts w:eastAsia="Times New Roman" w:cstheme="minorHAnsi"/>
          <w:color w:val="000000"/>
          <w:kern w:val="0"/>
          <w:sz w:val="24"/>
          <w:szCs w:val="24"/>
          <w:lang w:val="en-GB"/>
          <w14:ligatures w14:val="none"/>
        </w:rPr>
        <w:t xml:space="preserve"> exhibit a higher degree of temporal variation in oxygen and temperature </w:t>
      </w:r>
      <w:r w:rsidR="00715A2D">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{"citationItems":[{"id":"ITEM-1","itemData":{"DOI":"10.1139/f00-239","ISSN":"0706-652X","abstract":"We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Sciences","id":"ITEM-1","issue":"1","issued":{"date-parts":[["2001","1","1"]]},"page":"157-170","title":"What controls who is where in freshwater fish communities- the roles of biotic, abiotic, and spatial factors","type":"article-journal","volume":"58"},"uris":["http://www.mendeley.com/documents/?uuid=b3d85b8b-6770-409a-a5ea-f45ab93b4501"]}],"mendeley":{"formattedCitation":"(Jackson et al., 2001)","plainTextFormattedCitation":"(Jackson et al., 2001)","previouslyFormattedCitation":"(Jackson et al., 2001)"},"properties":{"noteIndex":0},"schema":"https://github.com/citation-style-language/schema/raw/master/csl-citation.json"}</w:instrText>
      </w:r>
      <w:r w:rsidR="00715A2D">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(Jackson et al., 2001)</w:t>
      </w:r>
      <w:r w:rsidR="00715A2D">
        <w:rPr>
          <w:rFonts w:eastAsia="Times New Roman" w:cstheme="minorHAnsi"/>
          <w:color w:val="000000"/>
          <w:kern w:val="0"/>
          <w:sz w:val="24"/>
          <w:szCs w:val="24"/>
          <w:lang w:val="en-GB"/>
          <w14:ligatures w14:val="none"/>
        </w:rPr>
        <w:fldChar w:fldCharType="end"/>
      </w:r>
      <w:r w:rsidR="008F4DE0">
        <w:rPr>
          <w:rFonts w:eastAsia="Times New Roman" w:cstheme="minorHAnsi"/>
          <w:color w:val="000000"/>
          <w:kern w:val="0"/>
          <w:sz w:val="24"/>
          <w:szCs w:val="24"/>
          <w:lang w:val="en-GB"/>
          <w14:ligatures w14:val="none"/>
        </w:rPr>
        <w:t>, t</w:t>
      </w:r>
      <w:r w:rsidR="00715A2D">
        <w:rPr>
          <w:rFonts w:eastAsia="Times New Roman" w:cstheme="minorHAnsi"/>
          <w:color w:val="000000"/>
          <w:kern w:val="0"/>
          <w:sz w:val="24"/>
          <w:szCs w:val="24"/>
          <w:lang w:val="en-GB"/>
          <w14:ligatures w14:val="none"/>
        </w:rPr>
        <w:t>he increased evaporation and lo</w:t>
      </w:r>
      <w:r w:rsidR="003441CB">
        <w:rPr>
          <w:rFonts w:eastAsia="Times New Roman" w:cstheme="minorHAnsi"/>
          <w:color w:val="000000"/>
          <w:kern w:val="0"/>
          <w:sz w:val="24"/>
          <w:szCs w:val="24"/>
          <w:lang w:val="en-GB"/>
          <w14:ligatures w14:val="none"/>
        </w:rPr>
        <w:t>w-</w:t>
      </w:r>
      <w:r w:rsidR="00715A2D">
        <w:rPr>
          <w:rFonts w:eastAsia="Times New Roman" w:cstheme="minorHAnsi"/>
          <w:color w:val="000000"/>
          <w:kern w:val="0"/>
          <w:sz w:val="24"/>
          <w:szCs w:val="24"/>
          <w:lang w:val="en-GB"/>
          <w14:ligatures w14:val="none"/>
        </w:rPr>
        <w:t xml:space="preserve">flow associated with such water bodies can cause increased sedimentation, salinity and turbidity </w:t>
      </w:r>
      <w:commentRangeStart w:id="7"/>
      <w:r w:rsidR="00715A2D">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{"citationItems":[{"id":"ITEM-1","itemData":{"DOI":"10.1071/MF12114","ISSN":"1323-1650","abstract":"The present study indicates the critical role of hydrologic connectivity in floodplain waterholes in the wet–dry tropics of northern Australia. These waterbodies provide dry-season refugia for plants and animals, are a hotspot of productivity, and are a critical part in the subsistence economy of many remote Aboriginal communities. We examined seasonal changes in water quality and aquatic plant cover of floodplain waterholes, and related changes to variation of waterhole depth and visitation by livestock. The waterholes showed declining water quality through the dry season, which was exacerbated by more frequent cattle usage as conditions became progressively drier, which also increased turbidity and nutrient concentrations. Aquatic macrophyte biomass was highest in the early dry season, and declined as the dry season progressed. Remaining macrophytes were flushed out by the first wet-season flows, although they quickly re-establish later during the wet season. Waterholes of greater depth were more resistant to the effects of cattle disturbance, and seasonal flushing of the waterholes with wet-season flooding homogenised the water quality and increased plant cover of previously disparate waterholes. Therefore, maintaining high levels of connectivity between the river and its floodplain is vital for the persistence of these waterholes.","author":[{"dropping-particle":"","family":"Pettit","given":"N. E.","non-dropping-particle":"","parse-names":false,"suffix":""},{"dropping-particle":"","family":"Jardine","given":"T. D.","non-dropping-particle":"","parse-names":false,"suffix":""},{"dropping-particle":"","family":"Hamilton","given":"S. K.","non-dropping-particle":"","parse-names":false,"suffix":""},{"dropping-particle":"","family":"Sinnamon","given":"V.","non-dropping-particle":"","parse-names":false,"suffix":""},{"dropping-particle":"","family":"Valdez","given":"D.","non-dropping-particle":"","parse-names":false,"suffix":""},{"dropping-particle":"","family":"Davies","given":"P. M.","non-dropping-particle":"","parse-names":false,"suffix":""},{"dropping-particle":"","family":"Douglas","given":"M. M.","non-dropping-particle":"","parse-names":false,"suffix":""},{"dropping-particle":"","family":"Bunn","given":"S. E.","non-dropping-particle":"","parse-names":false,"suffix":""}],"container-title":"Marine and Freshwater Research","id":"ITEM-1","issue":"9","issued":{"date-parts":[["2012"]]},"page":"788","title":"Seasonal changes in water quality and macrophytes and the impact of cattle on tropical floodplain waterholes","type":"article-journal","volume":"63"},"uris":["http://www.mendeley.com/documents/?uuid=958b5f11-01ea-4535-80eb-b3e4676773ee"]},{"id":"ITEM-2","itemData":{"ISBN":"0 7345 0124 2","author":[{"dropping-particle":"","family":"Wager","given":"Rob","non-dropping-particle":"","parse-names":false,"suffix":""},{"dropping-particle":"","family":"Unmack","given":"Perter J","non-dropping-particle":"","parse-names":false,"suffix":""}],"id":"ITEM-2","issued":{"date-parts":[["2000"]]},"publisher":"Department of Primary Industries and Queensland Fisheries Service","publisher-place":"Brisbane","title":"Fishes of the Lake Eyre catchment of central Australia","type":"book"},"uris":["http://www.mendeley.com/documents/?uuid=9278893b-5bcb-4586-b4a8-bc0e4c0752f8"]}],"mendeley":{"formattedCitation":"(Pettit et al., 2012; Wager &amp; Unmack, 2000)","plainTextFormattedCitation":"(Pettit et al., 2012; Wager &amp; Unmack, 2000)","previouslyFormattedCitation":"(Pettit et al., 2012; Wager &amp; Unmack, 2000)"},"properties":{"noteIndex":0},"schema":"https://github.com/citation-style-language/schema/raw/master/csl-citation.json"}</w:instrText>
      </w:r>
      <w:r w:rsidR="00715A2D">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(Pettit et al., 2012; Wager &amp; Unmack, 2000)</w:t>
      </w:r>
      <w:r w:rsidR="00715A2D">
        <w:rPr>
          <w:rFonts w:eastAsia="Times New Roman" w:cstheme="minorHAnsi"/>
          <w:color w:val="000000"/>
          <w:kern w:val="0"/>
          <w:sz w:val="24"/>
          <w:szCs w:val="24"/>
          <w:lang w:val="en-GB"/>
          <w14:ligatures w14:val="none"/>
        </w:rPr>
        <w:fldChar w:fldCharType="end"/>
      </w:r>
      <w:commentRangeEnd w:id="7"/>
      <w:r w:rsidR="00302FE7">
        <w:rPr>
          <w:rStyle w:val="CommentReference"/>
        </w:rPr>
        <w:commentReference w:id="7"/>
      </w:r>
      <w:r w:rsidR="007421B2">
        <w:rPr>
          <w:rFonts w:eastAsia="Times New Roman" w:cstheme="minorHAnsi"/>
          <w:color w:val="000000"/>
          <w:kern w:val="0"/>
          <w:sz w:val="24"/>
          <w:szCs w:val="24"/>
          <w:lang w:val="en-GB"/>
          <w14:ligatures w14:val="none"/>
        </w:rPr>
        <w:t>, all of which can potentially contribute to low growth and survival</w:t>
      </w:r>
      <w:r w:rsidR="00715A2D">
        <w:rPr>
          <w:rFonts w:eastAsia="Times New Roman" w:cstheme="minorHAnsi"/>
          <w:color w:val="000000"/>
          <w:kern w:val="0"/>
          <w:sz w:val="24"/>
          <w:szCs w:val="24"/>
          <w:lang w:val="en-GB"/>
          <w14:ligatures w14:val="none"/>
        </w:rPr>
        <w:t xml:space="preserve">. </w:t>
      </w:r>
    </w:p>
    <w:p w14:paraId="491BDB84" w14:textId="6FD46C32" w:rsidR="002F6034" w:rsidRDefault="00BF3E3F" w:rsidP="001A21D7">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D</w:t>
      </w:r>
      <w:r w:rsidR="00675CFE">
        <w:rPr>
          <w:rFonts w:eastAsia="Times New Roman" w:cstheme="minorHAnsi"/>
          <w:color w:val="000000"/>
          <w:kern w:val="0"/>
          <w:sz w:val="24"/>
          <w:szCs w:val="24"/>
          <w:lang w:val="en-GB"/>
          <w14:ligatures w14:val="none"/>
        </w:rPr>
        <w:t xml:space="preserve">espite their highly variable hydrology and </w:t>
      </w:r>
      <w:r w:rsidR="003441CB">
        <w:rPr>
          <w:rFonts w:eastAsia="Times New Roman" w:cstheme="minorHAnsi"/>
          <w:color w:val="000000"/>
          <w:kern w:val="0"/>
          <w:sz w:val="24"/>
          <w:szCs w:val="24"/>
          <w:lang w:val="en-GB"/>
          <w14:ligatures w14:val="none"/>
        </w:rPr>
        <w:t>the consequential, often harsh, conditions</w:t>
      </w:r>
      <w:r w:rsidR="00675CFE">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t>these are critically important</w:t>
      </w:r>
      <w:r w:rsidR="002F6034">
        <w:rPr>
          <w:rFonts w:eastAsia="Times New Roman" w:cstheme="minorHAnsi"/>
          <w:color w:val="000000"/>
          <w:kern w:val="0"/>
          <w:sz w:val="24"/>
          <w:szCs w:val="24"/>
          <w:lang w:val="en-GB"/>
          <w14:ligatures w14:val="none"/>
        </w:rPr>
        <w:t xml:space="preserve"> and highly biodiverse</w:t>
      </w:r>
      <w:r>
        <w:rPr>
          <w:rFonts w:eastAsia="Times New Roman" w:cstheme="minorHAnsi"/>
          <w:color w:val="000000"/>
          <w:kern w:val="0"/>
          <w:sz w:val="24"/>
          <w:szCs w:val="24"/>
          <w:lang w:val="en-GB"/>
          <w14:ligatures w14:val="none"/>
        </w:rPr>
        <w:t xml:space="preserve"> ecosystems that </w:t>
      </w:r>
      <w:r w:rsidR="00373920">
        <w:rPr>
          <w:rFonts w:eastAsia="Times New Roman" w:cstheme="minorHAnsi"/>
          <w:color w:val="000000"/>
          <w:kern w:val="0"/>
          <w:sz w:val="24"/>
          <w:szCs w:val="24"/>
          <w:lang w:val="en-GB"/>
          <w14:ligatures w14:val="none"/>
        </w:rPr>
        <w:t xml:space="preserve">have shaped </w:t>
      </w:r>
      <w:r w:rsidR="00373920">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{"citationItems":[{"id":"ITEM-1","itemData":{"DOI":"10.1016/j.quascirev.2015.02.004","ISSN":"02773791","author":[{"dropping-particle":"","family":"Macklin","given":"Mark G.","non-dropping-particle":"","parse-names":false,"suffix":""},{"dropping-particle":"","family":"Lewin","given":"John","non-dropping-particle":"","parse-names":false,"suffix":""}],"container-title":"Quaternary Science Reviews","id":"ITEM-1","issued":{"date-parts":[["2015","4"]]},"page":"228-244","title":"The rivers of civilization","type":"article-journal","volume":"114"},"uris":["http://www.mendeley.com/documents/?uuid=01e2a818-3650-4e32-b1d4-9f9dcec5fe84"]},{"id":"ITEM-2","itemData":{"DOI":"10.1080/13241583.2021.1897926","ISSN":"1324-1583","author":[{"dropping-particle":"","family":"Moggridge","given":"Bradley J.","non-dropping-particle":"","parse-names":false,"suffix":""},{"dropping-particle":"","family":"Thompson","given":"Ross M.","non-dropping-particle":"","parse-names":false,"suffix":""}],"container-title":"Australasian Journal of Water Resources","id":"ITEM-2","issue":"1","issued":{"date-parts":[["2021","1","2"]]},"page":"4-14","title":"Cultural value of water and western water management: an Australian Indigenous perspective","type":"article-journal","volume":"25"},"uris":["http://www.mendeley.com/documents/?uuid=a5557f4e-a7dc-4a55-a436-eb41b902364d"]}],"mendeley":{"formattedCitation":"(Macklin &amp; Lewin, 2015; Moggridge &amp; Thompson, 2021)","plainTextFormattedCitation":"(Macklin &amp; Lewin, 2015; Moggridge &amp; Thompson, 2021)","previouslyFormattedCitation":"(Macklin &amp; Lewin, 2015; Moggridge &amp; Thompson, 2021)"},"properties":{"noteIndex":0},"schema":"https://github.com/citation-style-language/schema/raw/master/csl-citation.json"}</w:instrText>
      </w:r>
      <w:r w:rsidR="00373920">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(Macklin &amp; Lewin, 2015; Moggridge &amp; Thompson, 2021)</w:t>
      </w:r>
      <w:r w:rsidR="00373920">
        <w:rPr>
          <w:rFonts w:eastAsia="Times New Roman" w:cstheme="minorHAnsi"/>
          <w:color w:val="000000"/>
          <w:kern w:val="0"/>
          <w:sz w:val="24"/>
          <w:szCs w:val="24"/>
          <w:lang w:val="en-GB"/>
          <w14:ligatures w14:val="none"/>
        </w:rPr>
        <w:fldChar w:fldCharType="end"/>
      </w:r>
      <w:r w:rsidR="00373920">
        <w:rPr>
          <w:rFonts w:eastAsia="Times New Roman" w:cstheme="minorHAnsi"/>
          <w:color w:val="000000"/>
          <w:kern w:val="0"/>
          <w:sz w:val="24"/>
          <w:szCs w:val="24"/>
          <w:lang w:val="en-GB"/>
          <w14:ligatures w14:val="none"/>
        </w:rPr>
        <w:t xml:space="preserve"> and continue to shape not just land-use, sustenance, and livelihood</w:t>
      </w:r>
      <w:r w:rsidR="003441CB">
        <w:rPr>
          <w:rFonts w:eastAsia="Times New Roman" w:cstheme="minorHAnsi"/>
          <w:color w:val="000000"/>
          <w:kern w:val="0"/>
          <w:sz w:val="24"/>
          <w:szCs w:val="24"/>
          <w:lang w:val="en-GB"/>
          <w14:ligatures w14:val="none"/>
        </w:rPr>
        <w:t>s</w:t>
      </w:r>
      <w:r w:rsidR="00373920">
        <w:rPr>
          <w:rFonts w:eastAsia="Times New Roman" w:cstheme="minorHAnsi"/>
          <w:color w:val="000000"/>
          <w:kern w:val="0"/>
          <w:sz w:val="24"/>
          <w:szCs w:val="24"/>
          <w:lang w:val="en-GB"/>
          <w14:ligatures w14:val="none"/>
        </w:rPr>
        <w:t>, but</w:t>
      </w:r>
      <w:r w:rsidR="005E0092">
        <w:rPr>
          <w:rFonts w:eastAsia="Times New Roman" w:cstheme="minorHAnsi"/>
          <w:color w:val="000000"/>
          <w:kern w:val="0"/>
          <w:sz w:val="24"/>
          <w:szCs w:val="24"/>
          <w:lang w:val="en-GB"/>
          <w14:ligatures w14:val="none"/>
        </w:rPr>
        <w:t xml:space="preserve"> also</w:t>
      </w:r>
      <w:r w:rsidR="003441CB">
        <w:rPr>
          <w:rFonts w:eastAsia="Times New Roman" w:cstheme="minorHAnsi"/>
          <w:color w:val="000000"/>
          <w:kern w:val="0"/>
          <w:sz w:val="24"/>
          <w:szCs w:val="24"/>
          <w:lang w:val="en-GB"/>
          <w14:ligatures w14:val="none"/>
        </w:rPr>
        <w:t xml:space="preserve"> the</w:t>
      </w:r>
      <w:r w:rsidR="00373920">
        <w:rPr>
          <w:rFonts w:eastAsia="Times New Roman" w:cstheme="minorHAnsi"/>
          <w:color w:val="000000"/>
          <w:kern w:val="0"/>
          <w:sz w:val="24"/>
          <w:szCs w:val="24"/>
          <w:lang w:val="en-GB"/>
          <w14:ligatures w14:val="none"/>
        </w:rPr>
        <w:t xml:space="preserve"> </w:t>
      </w:r>
      <w:r w:rsidR="005E0092">
        <w:rPr>
          <w:rFonts w:eastAsia="Times New Roman" w:cstheme="minorHAnsi"/>
          <w:color w:val="000000"/>
          <w:kern w:val="0"/>
          <w:sz w:val="24"/>
          <w:szCs w:val="24"/>
          <w:lang w:val="en-GB"/>
          <w14:ligatures w14:val="none"/>
        </w:rPr>
        <w:t>cultural</w:t>
      </w:r>
      <w:r w:rsidR="003441CB">
        <w:rPr>
          <w:rFonts w:eastAsia="Times New Roman" w:cstheme="minorHAnsi"/>
          <w:color w:val="000000"/>
          <w:kern w:val="0"/>
          <w:sz w:val="24"/>
          <w:szCs w:val="24"/>
          <w:lang w:val="en-GB"/>
          <w14:ligatures w14:val="none"/>
        </w:rPr>
        <w:t xml:space="preserve"> values</w:t>
      </w:r>
      <w:r w:rsidR="00373920">
        <w:rPr>
          <w:rFonts w:eastAsia="Times New Roman" w:cstheme="minorHAnsi"/>
          <w:color w:val="000000"/>
          <w:kern w:val="0"/>
          <w:sz w:val="24"/>
          <w:szCs w:val="24"/>
          <w:lang w:val="en-GB"/>
          <w14:ligatures w14:val="none"/>
        </w:rPr>
        <w:t xml:space="preserve"> and heritage</w:t>
      </w:r>
      <w:r w:rsidR="005E0092">
        <w:rPr>
          <w:rFonts w:eastAsia="Times New Roman" w:cstheme="minorHAnsi"/>
          <w:color w:val="000000"/>
          <w:kern w:val="0"/>
          <w:sz w:val="24"/>
          <w:szCs w:val="24"/>
          <w:lang w:val="en-GB"/>
          <w14:ligatures w14:val="none"/>
        </w:rPr>
        <w:t xml:space="preserve"> of the </w:t>
      </w:r>
      <w:r w:rsidR="002D3E0B">
        <w:rPr>
          <w:rFonts w:eastAsia="Times New Roman" w:cstheme="minorHAnsi"/>
          <w:color w:val="000000"/>
          <w:kern w:val="0"/>
          <w:sz w:val="24"/>
          <w:szCs w:val="24"/>
          <w:lang w:val="en-GB"/>
          <w14:ligatures w14:val="none"/>
        </w:rPr>
        <w:t xml:space="preserve">surrounding </w:t>
      </w:r>
      <w:r w:rsidR="005E0092">
        <w:rPr>
          <w:rFonts w:eastAsia="Times New Roman" w:cstheme="minorHAnsi"/>
          <w:color w:val="000000"/>
          <w:kern w:val="0"/>
          <w:sz w:val="24"/>
          <w:szCs w:val="24"/>
          <w:lang w:val="en-GB"/>
          <w14:ligatures w14:val="none"/>
        </w:rPr>
        <w:t xml:space="preserve">communities </w:t>
      </w:r>
      <w:r w:rsidR="00B00332">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{"citationItems":[{"id":"ITEM-1","itemData":{"DOI":"10.1002/wat2.1381","ISSN":"2049-1948","abstract":"River flows connect people, places, and other forms of life, inspiring and sustaining diverse cultural beliefs, values, and ways of life. The concept of environmental flows provides a framework for improving understanding of relationships between river flows and people, and for supporting those that are mutually beneficial. Nevertheless, most approaches to determining environmental flows remain grounded in the biophysical sciences. The newly revised Brisbane Declaration and Global Action Agenda on Environmental Flows (2018) represents a new phase in environmental flow science and an opportunity to better consider the co</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constitution of river flows, ecosystems, and society, and to more explicitly incorporate these relationships into river management. We synthesize understanding of relationships between people and rivers as conceived under the renewed definition of environmental flows. We present case studies from Honduras, India, Canada, New Zealand, and Australia that illustrate multidisciplinary, collaborative efforts where recognizing and meeting diverse flow needs of human populations was central to establishing environmental flow recommendations. We also review a small body of literature to highlight examples of the diversity and interdependencies of human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flow relationships</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such as the linkages between river flow and human well</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being, spiritual needs, cultural identity, and sense of place—that are typically overlooked when environmental flows are assessed and negotiated. Finally, we call for scientists and water managers to recognize the diversity of ways of knowing, relating to, and utilizing rivers, and to place this recognition at the center of future environmental flow assessments.","author":[{"dropping-particle":"","family":"Anderson","given":"Elizabeth P.","non-dropping-particle":"","parse-names":false,"suffix":""},{"dropping-particle":"","family":"Jackson","given":"Sue","non-dropping-particle":"","parse-names":false,"suffix":""},{"dropping-particle":"","family":"Tharme","given":"Rebecca E.","non-dropping-particle":"","parse-names":false,"suffix":""},{"dropping-particle":"","family":"Douglas","given":"Michael","non-dropping-particle":"","parse-names":false,"suffix":""},{"dropping-particle":"","family":"Flotemersch","given":"Joseph E.","non-dropping-particle":"","parse-names":false,"suffix":""},{"dropping-particle":"","family":"Zwarteveen","given":"Margreet","non-dropping-particle":"","parse-names":false,"suffix":""},{"dropping-particle":"","family":"Lokgariwar","given":"Chicu","non-dropping-particle":"","parse-names":false,"suffix":""},{"dropping-particle":"","family":"Montoya","given":"Mariana","non-dropping-particle":"","parse-names":false,"suffix":""},{"dropping-particle":"","family":"Wali","given":"Alaka","non-dropping-particle":"","parse-names":false,"suffix":""},{"dropping-particle":"","family":"Tipa","given":"Gail T.","non-dropping-particle":"","parse-names":false,"suffix":""},{"dropping-particle":"","family":"Jardine","given":"Timothy D.","non-dropping-particle":"","parse-names":false,"suffix":""},{"dropping-particle":"","family":"Olden","given":"Julian D.","non-dropping-particle":"","parse-names":false,"suffix":""},{"dropping-particle":"","family":"Cheng","given":"Lin","non-dropping-particle":"","parse-names":false,"suffix":""},{"dropping-particle":"","family":"Conallin","given":"John","non-dropping-particle":"","parse-names":false,"suffix":""},{"dropping-particle":"","family":"Cosens","given":"Barbara","non-dropping-particle":"","parse-names":false,"suffix":""},{"dropping-particle":"","family":"Dickens","given":"Chris","non-dropping-particle":"","parse-names":false,"suffix":""},{"dropping-particle":"","family":"Garrick","given":"Dustin","non-dropping-particle":"","parse-names":false,"suffix":""},{"dropping-particle":"","family":"Groenfeldt","given":"David","non-dropping-particle":"","parse-names":false,"suffix":""},{"dropping-particle":"","family":"Kabogo","given":"Jane","non-dropping-particle":"","parse-names":false,"suffix":""},{"dropping-particle":"","family":"Roux","given":"Dirk J.","non-dropping-particle":"","parse-names":false,"suffix":""},{"dropping-particle":"","family":"Ruhi","given":"Albert","non-dropping-particle":"","parse-names":false,"suffix":""},{"dropping-particle":"","family":"Arthington","given":"Angela H.","non-dropping-particle":"","parse-names":false,"suffix":""}],"container-title":"WIREs Water","id":"ITEM-1","issue":"6","issued":{"date-parts":[["2019","11","4"]]},"title":"Understanding rivers and their social relations: A critical step to advance environmental water management","type":"article-journal","volume":"6"},"uris":["http://www.mendeley.com/documents/?uuid=e8bd1af1-9d01-45ef-b376-bf2549894590"]}],"mendeley":{"formattedCitation":"(Anderson et al., 2019)","plainTextFormattedCitation":"(Anderson et al., 2019)","previouslyFormattedCitation":"(Anderson et al., 2019)"},"properties":{"noteIndex":0},"schema":"https://github.com/citation-style-language/schema/raw/master/csl-citation.json"}</w:instrText>
      </w:r>
      <w:r w:rsidR="00B00332">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(Anderson et al., 2019)</w:t>
      </w:r>
      <w:r w:rsidR="00B00332">
        <w:rPr>
          <w:rFonts w:eastAsia="Times New Roman" w:cstheme="minorHAnsi"/>
          <w:color w:val="000000"/>
          <w:kern w:val="0"/>
          <w:sz w:val="24"/>
          <w:szCs w:val="24"/>
          <w:lang w:val="en-GB"/>
          <w14:ligatures w14:val="none"/>
        </w:rPr>
        <w:fldChar w:fldCharType="end"/>
      </w:r>
      <w:r w:rsidR="00B00332">
        <w:rPr>
          <w:rFonts w:eastAsia="Times New Roman" w:cstheme="minorHAnsi"/>
          <w:color w:val="000000"/>
          <w:kern w:val="0"/>
          <w:sz w:val="24"/>
          <w:szCs w:val="24"/>
          <w:lang w:val="en-GB"/>
          <w14:ligatures w14:val="none"/>
        </w:rPr>
        <w:t>.</w:t>
      </w:r>
      <w:r w:rsidR="001A21D7">
        <w:rPr>
          <w:rFonts w:eastAsia="Times New Roman" w:cstheme="minorHAnsi"/>
          <w:color w:val="000000"/>
          <w:kern w:val="0"/>
          <w:sz w:val="24"/>
          <w:szCs w:val="24"/>
          <w:lang w:val="en-GB"/>
          <w14:ligatures w14:val="none"/>
        </w:rPr>
        <w:t xml:space="preserve"> Furthermore, </w:t>
      </w:r>
      <w:r>
        <w:rPr>
          <w:rFonts w:eastAsia="Times New Roman" w:cstheme="minorHAnsi"/>
          <w:color w:val="000000"/>
          <w:kern w:val="0"/>
          <w:sz w:val="24"/>
          <w:szCs w:val="24"/>
          <w:lang w:val="en-GB"/>
          <w14:ligatures w14:val="none"/>
        </w:rPr>
        <w:t xml:space="preserve"> </w:t>
      </w:r>
      <w:r w:rsidR="00675CFE">
        <w:rPr>
          <w:rFonts w:eastAsia="Times New Roman" w:cstheme="minorHAnsi"/>
          <w:color w:val="000000"/>
          <w:kern w:val="0"/>
          <w:sz w:val="24"/>
          <w:szCs w:val="24"/>
          <w:lang w:val="en-GB"/>
          <w14:ligatures w14:val="none"/>
        </w:rPr>
        <w:t>the eco</w:t>
      </w:r>
      <w:r w:rsidR="00C06C56">
        <w:rPr>
          <w:rFonts w:eastAsia="Times New Roman" w:cstheme="minorHAnsi"/>
          <w:color w:val="000000"/>
          <w:kern w:val="0"/>
          <w:sz w:val="24"/>
          <w:szCs w:val="24"/>
          <w:lang w:val="en-GB"/>
          <w14:ligatures w14:val="none"/>
        </w:rPr>
        <w:t xml:space="preserve">system processes of these habitats are </w:t>
      </w:r>
      <w:r w:rsidR="00ED009E">
        <w:rPr>
          <w:rFonts w:eastAsia="Times New Roman" w:cstheme="minorHAnsi"/>
          <w:color w:val="000000"/>
          <w:kern w:val="0"/>
          <w:sz w:val="24"/>
          <w:szCs w:val="24"/>
          <w:lang w:val="en-GB"/>
          <w14:ligatures w14:val="none"/>
        </w:rPr>
        <w:t>greatly</w:t>
      </w:r>
      <w:r w:rsidR="00C06C56">
        <w:rPr>
          <w:rFonts w:eastAsia="Times New Roman" w:cstheme="minorHAnsi"/>
          <w:color w:val="000000"/>
          <w:kern w:val="0"/>
          <w:sz w:val="24"/>
          <w:szCs w:val="24"/>
          <w:lang w:val="en-GB"/>
          <w14:ligatures w14:val="none"/>
        </w:rPr>
        <w:t xml:space="preserve"> </w:t>
      </w:r>
      <w:r w:rsidR="002F6034">
        <w:rPr>
          <w:rFonts w:eastAsia="Times New Roman" w:cstheme="minorHAnsi"/>
          <w:color w:val="000000"/>
          <w:kern w:val="0"/>
          <w:sz w:val="24"/>
          <w:szCs w:val="24"/>
          <w:lang w:val="en-GB"/>
          <w14:ligatures w14:val="none"/>
        </w:rPr>
        <w:t>influenced</w:t>
      </w:r>
      <w:r w:rsidR="00C06C56">
        <w:rPr>
          <w:rFonts w:eastAsia="Times New Roman" w:cstheme="minorHAnsi"/>
          <w:color w:val="000000"/>
          <w:kern w:val="0"/>
          <w:sz w:val="24"/>
          <w:szCs w:val="24"/>
          <w:lang w:val="en-GB"/>
          <w14:ligatures w14:val="none"/>
        </w:rPr>
        <w:t xml:space="preserve"> by </w:t>
      </w:r>
      <w:r w:rsidR="001A21D7">
        <w:rPr>
          <w:rFonts w:eastAsia="Times New Roman" w:cstheme="minorHAnsi"/>
          <w:color w:val="000000"/>
          <w:kern w:val="0"/>
          <w:sz w:val="24"/>
          <w:szCs w:val="24"/>
          <w:lang w:val="en-GB"/>
          <w14:ligatures w14:val="none"/>
        </w:rPr>
        <w:t>this variability</w:t>
      </w:r>
      <w:r w:rsidR="00ED009E">
        <w:rPr>
          <w:rFonts w:eastAsia="Times New Roman" w:cstheme="minorHAnsi"/>
          <w:color w:val="000000"/>
          <w:kern w:val="0"/>
          <w:sz w:val="24"/>
          <w:szCs w:val="24"/>
          <w:lang w:val="en-GB"/>
          <w14:ligatures w14:val="none"/>
        </w:rPr>
        <w:t>; from dispersal regimes</w:t>
      </w:r>
      <w:r>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{"citationItems":[{"id":"ITEM-1","itemData":{"DOI":"10.1111/j.1365-2427.2004.01216.x","ISSN":"0046-5070","abstract":"1. We used direct observation and mark</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recapture techniques to quantify movements by mottled sculpins ( Cottus bairdi ) in a 1 km segment of Shope Fork in western North Carolina. Our objectives were to: (i) quantify the overall rate of sculpin movement, (ii) assess variation in movement among years, individuals, and sculpin size classes, (iii) relate movement to variation in stream flow and population size structure, and (iv) quantify relationships between movement and individual growth rates.","author":[{"dropping-particle":"","family":"Petty","given":"J. Todd","non-dropping-particle":"","parse-names":false,"suffix":""},{"dropping-particle":"","family":"Grossman","given":"Gary D.","non-dropping-particle":"","parse-names":false,"suffix":""}],"container-title":"Freshwater Biology","id":"ITEM-1","issue":"5","issued":{"date-parts":[["2004","5","16"]]},"page":"631-645","title":"Restricted movement by mottled sculpin (pisces: cottidae) in a southern Appalachian stream","type":"article-journal","volume":"49"},"uris":["http://www.mendeley.com/documents/?uuid=69bbad17-d345-43a9-84ea-feb38714b6e5"]}],"mendeley":{"formattedCitation":"(Petty &amp; Grossman, 2004)","plainTextFormattedCitation":"(Petty &amp; Grossman, 2004)","previouslyFormattedCitation":"(Petty &amp; Grossman, 2004)"},"properties":{"noteIndex":0},"schema":"https://github.com/citation-style-language/schema/raw/master/csl-citation.json"}</w:instrText>
      </w:r>
      <w:r>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(Petty &amp; Grossman, 2004)</w:t>
      </w:r>
      <w:r>
        <w:rPr>
          <w:rFonts w:eastAsia="Times New Roman" w:cstheme="minorHAnsi"/>
          <w:color w:val="000000"/>
          <w:kern w:val="0"/>
          <w:sz w:val="24"/>
          <w:szCs w:val="24"/>
          <w:lang w:val="en-GB"/>
          <w14:ligatures w14:val="none"/>
        </w:rPr>
        <w:fldChar w:fldCharType="end"/>
      </w:r>
      <w:r w:rsidR="004453A5">
        <w:rPr>
          <w:rFonts w:eastAsia="Times New Roman" w:cstheme="minorHAnsi"/>
          <w:color w:val="000000"/>
          <w:kern w:val="0"/>
          <w:sz w:val="24"/>
          <w:szCs w:val="24"/>
          <w:lang w:val="en-GB"/>
          <w14:ligatures w14:val="none"/>
        </w:rPr>
        <w:t xml:space="preserve">, to spawning </w:t>
      </w:r>
      <w:r w:rsidR="004D199E">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{"citationItems":[{"id":"ITEM-1","itemData":{"DOI":"10.1016/j.biocon.2007.04.028","ISSN":"00063207","author":[{"dropping-particle":"","family":"Franssen","given":"Nathan R.","non-dropping-particle":"","parse-names":false,"suffix":""},{"dropping-particle":"","family":"Gido","given":"Keith B.","non-dropping-particle":"","parse-names":false,"suffix":""},{"dropping-particle":"","family":"Propst","given":"David L.","non-dropping-particle":"","parse-names":false,"suffix":""}],"container-title":"Biological Conservation","id":"ITEM-1","issue":"3-4","issued":{"date-parts":[["2007","9"]]},"page":"330-340","title":"Flow regime affects availability of native and nonnative prey of an endangered predator","type":"article-journal","volume":"138"},"uris":["http://www.mendeley.com/documents/?uuid=49d4bd92-398f-477e-830e-e0095bcda650"]}],"mendeley":{"formattedCitation":"(Franssen et al., 2007)","plainTextFormattedCitation":"(Franssen et al., 2007)","previouslyFormattedCitation":"(Franssen et al., 2007)"},"properties":{"noteIndex":0},"schema":"https://github.com/citation-style-language/schema/raw/master/csl-citation.json"}</w:instrText>
      </w:r>
      <w:r w:rsidR="004D199E">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(Franssen et al., 2007)</w:t>
      </w:r>
      <w:r w:rsidR="004D199E">
        <w:rPr>
          <w:rFonts w:eastAsia="Times New Roman" w:cstheme="minorHAnsi"/>
          <w:color w:val="000000"/>
          <w:kern w:val="0"/>
          <w:sz w:val="24"/>
          <w:szCs w:val="24"/>
          <w:lang w:val="en-GB"/>
          <w14:ligatures w14:val="none"/>
        </w:rPr>
        <w:fldChar w:fldCharType="end"/>
      </w:r>
      <w:r w:rsidR="004D199E">
        <w:rPr>
          <w:rFonts w:eastAsia="Times New Roman" w:cstheme="minorHAnsi"/>
          <w:color w:val="000000"/>
          <w:kern w:val="0"/>
          <w:sz w:val="24"/>
          <w:szCs w:val="24"/>
          <w:lang w:val="en-GB"/>
          <w14:ligatures w14:val="none"/>
        </w:rPr>
        <w:t>,</w:t>
      </w:r>
      <w:r w:rsidR="00ED009E">
        <w:rPr>
          <w:rFonts w:eastAsia="Times New Roman" w:cstheme="minorHAnsi"/>
          <w:color w:val="000000"/>
          <w:kern w:val="0"/>
          <w:sz w:val="24"/>
          <w:szCs w:val="24"/>
          <w:lang w:val="en-GB"/>
          <w14:ligatures w14:val="none"/>
        </w:rPr>
        <w:t xml:space="preserve"> to primary production</w:t>
      </w:r>
      <w:r w:rsidR="003441CB">
        <w:rPr>
          <w:rFonts w:eastAsia="Times New Roman" w:cstheme="minorHAnsi"/>
          <w:color w:val="000000"/>
          <w:kern w:val="0"/>
          <w:sz w:val="24"/>
          <w:szCs w:val="24"/>
          <w:lang w:val="en-GB"/>
          <w14:ligatures w14:val="none"/>
        </w:rPr>
        <w:t xml:space="preserve"> </w:t>
      </w:r>
      <w:r w:rsidR="003441CB">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{"citationItems":[{"id":"ITEM-1","itemData":{"DOI":"10.1016/j.jaridenv.2015.01.020","ISSN":"01401963","author":[{"dropping-particle":"","family":"Balcombe","given":"Stephen R.","non-dropping-particle":"","parse-names":false,"suffix":""},{"dropping-particle":"","family":"Turschwell","given":"Mischa P.","non-dropping-particle":"","parse-names":false,"suffix":""},{"dropping-particle":"","family":"Arthington","given":"Angela H.","non-dropping-particle":"","parse-names":false,"suffix":""},{"dropping-particle":"","family":"Fellows","given":"Christine S.","non-dropping-particle":"","parse-names":false,"suffix":""}],"container-title":"Journal of Arid Environments","id":"ITEM-1","issued":{"date-parts":[["2015","5"]]},"page":"71-76","title":"Is fish biomass in dryland river waterholes fuelled by benthic primary production after major overland flooding?","type":"article-journal","volume":"116"},"uris":["http://www.mendeley.com/documents/?uuid=ecfe1f1a-a399-43da-97e0-ed54c13da953"]}],"mendeley":{"formattedCitation":"(Stephen R. Balcombe et al., 2015)","plainTextFormattedCitation":"(Stephen R. Balcombe et al., 2015)","previouslyFormattedCitation":"(Stephen R. Balcombe et al., 2015)"},"properties":{"noteIndex":0},"schema":"https://github.com/citation-style-language/schema/raw/master/csl-citation.json"}</w:instrText>
      </w:r>
      <w:r w:rsidR="003441CB">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(Stephen R. Balcombe et al., 2015)</w:t>
      </w:r>
      <w:r w:rsidR="003441CB">
        <w:rPr>
          <w:rFonts w:eastAsia="Times New Roman" w:cstheme="minorHAnsi"/>
          <w:color w:val="000000"/>
          <w:kern w:val="0"/>
          <w:sz w:val="24"/>
          <w:szCs w:val="24"/>
          <w:lang w:val="en-GB"/>
          <w14:ligatures w14:val="none"/>
        </w:rPr>
        <w:fldChar w:fldCharType="end"/>
      </w:r>
      <w:r w:rsidR="001A21D7">
        <w:rPr>
          <w:rFonts w:eastAsia="Times New Roman" w:cstheme="minorHAnsi"/>
          <w:color w:val="000000"/>
          <w:kern w:val="0"/>
          <w:sz w:val="24"/>
          <w:szCs w:val="24"/>
          <w:lang w:val="en-GB"/>
          <w14:ligatures w14:val="none"/>
        </w:rPr>
        <w:t xml:space="preserve">. Hence, </w:t>
      </w:r>
      <w:r w:rsidR="00536920">
        <w:rPr>
          <w:rFonts w:eastAsia="Times New Roman" w:cstheme="minorHAnsi"/>
          <w:color w:val="000000"/>
          <w:kern w:val="0"/>
          <w:sz w:val="24"/>
          <w:szCs w:val="24"/>
          <w:lang w:val="en-GB"/>
          <w14:ligatures w14:val="none"/>
        </w:rPr>
        <w:t>investigating</w:t>
      </w:r>
      <w:r w:rsidR="001A21D7">
        <w:rPr>
          <w:rFonts w:eastAsia="Times New Roman" w:cstheme="minorHAnsi"/>
          <w:color w:val="000000"/>
          <w:kern w:val="0"/>
          <w:sz w:val="24"/>
          <w:szCs w:val="24"/>
          <w:lang w:val="en-GB"/>
          <w14:ligatures w14:val="none"/>
        </w:rPr>
        <w:t xml:space="preserve"> the survival, </w:t>
      </w:r>
      <w:r w:rsidR="00D10ED1">
        <w:rPr>
          <w:rFonts w:eastAsia="Times New Roman" w:cstheme="minorHAnsi"/>
          <w:color w:val="000000"/>
          <w:kern w:val="0"/>
          <w:sz w:val="24"/>
          <w:szCs w:val="24"/>
          <w:lang w:val="en-GB"/>
          <w14:ligatures w14:val="none"/>
        </w:rPr>
        <w:t>growth,</w:t>
      </w:r>
      <w:r w:rsidR="001A21D7">
        <w:rPr>
          <w:rFonts w:eastAsia="Times New Roman" w:cstheme="minorHAnsi"/>
          <w:color w:val="000000"/>
          <w:kern w:val="0"/>
          <w:sz w:val="24"/>
          <w:szCs w:val="24"/>
          <w:lang w:val="en-GB"/>
          <w14:ligatures w14:val="none"/>
        </w:rPr>
        <w:t xml:space="preserve"> and reproductive success of different species within these habitats is paramount to understanding their response to the frequency and intensity of such disturbance events. </w:t>
      </w:r>
    </w:p>
    <w:p w14:paraId="69483124" w14:textId="1530291A" w:rsidR="00AF4C9F" w:rsidRDefault="00F67D4A" w:rsidP="004E3657">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Approximate </w:t>
      </w:r>
      <w:r w:rsidR="00D30CF1">
        <w:rPr>
          <w:rFonts w:eastAsia="Times New Roman" w:cstheme="minorHAnsi"/>
          <w:color w:val="000000"/>
          <w:kern w:val="0"/>
          <w:sz w:val="24"/>
          <w:szCs w:val="24"/>
          <w:lang w:val="en-GB"/>
          <w14:ligatures w14:val="none"/>
        </w:rPr>
        <w:t>83</w:t>
      </w:r>
      <w:r>
        <w:rPr>
          <w:rFonts w:eastAsia="Times New Roman" w:cstheme="minorHAnsi"/>
          <w:color w:val="000000"/>
          <w:kern w:val="0"/>
          <w:sz w:val="24"/>
          <w:szCs w:val="24"/>
          <w:lang w:val="en-GB"/>
          <w14:ligatures w14:val="none"/>
        </w:rPr>
        <w:t>% of all 3</w:t>
      </w:r>
      <w:r w:rsidR="00E2340D">
        <w:rPr>
          <w:rFonts w:eastAsia="Times New Roman" w:cstheme="minorHAnsi"/>
          <w:color w:val="000000"/>
          <w:kern w:val="0"/>
          <w:sz w:val="24"/>
          <w:szCs w:val="24"/>
          <w:lang w:val="en-GB"/>
          <w14:ligatures w14:val="none"/>
        </w:rPr>
        <w:t>.5</w:t>
      </w:r>
      <w:r>
        <w:rPr>
          <w:rFonts w:eastAsia="Times New Roman" w:cstheme="minorHAnsi"/>
          <w:color w:val="000000"/>
          <w:kern w:val="0"/>
          <w:sz w:val="24"/>
          <w:szCs w:val="24"/>
          <w:lang w:val="en-GB"/>
          <w14:ligatures w14:val="none"/>
        </w:rPr>
        <w:t xml:space="preserve"> million kilometres of Australian low land rivers (when mapped at a scale of 1:250,000) have been classified as dryland rivers; that is to say, they are primarily found </w:t>
      </w:r>
      <w:r w:rsidR="005C7728">
        <w:rPr>
          <w:rFonts w:eastAsia="Times New Roman" w:cstheme="minorHAnsi"/>
          <w:color w:val="000000"/>
          <w:kern w:val="0"/>
          <w:sz w:val="24"/>
          <w:szCs w:val="24"/>
          <w:lang w:val="en-GB"/>
          <w14:ligatures w14:val="none"/>
        </w:rPr>
        <w:t>in</w:t>
      </w:r>
      <w:r>
        <w:rPr>
          <w:rFonts w:eastAsia="Times New Roman" w:cstheme="minorHAnsi"/>
          <w:color w:val="000000"/>
          <w:kern w:val="0"/>
          <w:sz w:val="24"/>
          <w:szCs w:val="24"/>
          <w:lang w:val="en-GB"/>
          <w14:ligatures w14:val="none"/>
        </w:rPr>
        <w:t xml:space="preserve"> arid to semi-arid regions </w:t>
      </w:r>
      <w:r>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{"citationItems":[{"id":"ITEM-1","itemData":{"DOI":"10.1002/1099-1646(200009/10)16:5&lt;375::aid-rrr591&gt;3.0.co;2-#","ISSN":"15351459","author":[{"dropping-particle":"","family":"Thoms","given":"Martin C.","non-dropping-particle":"","parse-names":false,"suffix":""},{"dropping-particle":"","family":"Sheldon","given":"Fran","non-dropping-particle":"","parse-names":false,"suffix":""}],"container-title":"River Research and Applications","id":"ITEM-1","issue":"5","issued":{"date-parts":[["2000","1","1"]]},"page":"375 - 383","publisher":"John Wiley and Sons Ltd","title":"Lowland rivers: An Australian introduction","type":"article-journal","volume":"16"},"uris":["http://www.mendeley.com/documents/?uuid=cfccc6b8-d2ca-3ed3-b7e5-a8f4885f73c4"]},{"id":"ITEM-2","itemData":{"DOI":"10.1071/MF09239","ISSN":"1323-1650","abstract":"Dryland rivers are renowned for their periods of ‘boom’ related to the episodic floods that extend over vast floodplains and fuel incredible production, and periods of ‘bust’ where the extensive channel network is restricted to the permanent refugial waterholes. Many of these river systems are unregulated by dams but are under increasing pressure, especially from water abstraction and overland flow interception for agriculture and mining. Although some aquatic organisms with desiccation-resistant life stages can utilise ephemeral floodplain habitats, the larger river waterholes represent the only permanent aquatic habitat during extended periods of low or no flow. These waterholes act as aquatic refugia in an otherwise terrestrial landscape. Variable patterns of connection and disconnection in space and time are a fundamental driver of diversity and function in these dryland river systems, and are vital for dispersal and the maintenance of diverse populations, generate the spatial and temporal variability in assemblage structure for a range of different organisms and fuel the productivity that sustains higher trophic levels. Changes to natural patterns of connection and disconnection of refugial waterholes, owing to water-resource development or climate change, will threaten their persistence and diminish their functional capacity to act as aquatic refugia.","author":[{"dropping-particle":"","family":"Sheldon","given":"Fran","non-dropping-particle":"","parse-names":false,"suffix":""},{"dropping-particle":"","family":"Bunn","given":"Stuart E.","non-dropping-particle":"","parse-names":false,"suffix":""},{"dropping-particle":"","family":"Hughes","given":"Jane M.","non-dropping-particle":"","parse-names":false,"suffix":""},{"dropping-particle":"","family":"Arthington","given":"Angela H.","non-dropping-particle":"","parse-names":false,"suffix":""},{"dropping-particle":"","family":"Balcombe","given":"Stephen R.","non-dropping-particle":"","parse-names":false,"suffix":""},{"dropping-particle":"","family":"Fellows","given":"Christine S.","non-dropping-particle":"","parse-names":false,"suffix":""}],"container-title":"Marine and Freshwater Research","id":"ITEM-2","issue":"8","issued":{"date-parts":[["2010"]]},"page":"885","title":"Ecological roles and threats to aquatic refugia in arid landscapes: dryland river waterholes","type":"article-journal","volume":"61"},"uris":["http://www.mendeley.com/documents/?uuid=6af32c7e-431f-4254-bfb4-9d98a953f4d7"]}],"mendeley":{"formattedCitation":"(Sheldon et al., 2010; Thoms &amp; Sheldon, 2000)","plainTextFormattedCitation":"(Sheldon et al., 2010; Thoms &amp; Sheldon, 2000)","previouslyFormattedCitation":"(Sheldon et al., 2010; Thoms &amp; Sheldon, 2000)"},"properties":{"noteIndex":0},"schema":"https://github.com/citation-style-language/schema/raw/master/csl-citation.json"}</w:instrText>
      </w:r>
      <w:r>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(Sheldon et al., 2010; Thoms &amp; Sheldon, 2000)</w:t>
      </w:r>
      <w:r>
        <w:rPr>
          <w:rFonts w:eastAsia="Times New Roman" w:cstheme="minorHAnsi"/>
          <w:color w:val="000000"/>
          <w:kern w:val="0"/>
          <w:sz w:val="24"/>
          <w:szCs w:val="24"/>
          <w:lang w:val="en-GB"/>
          <w14:ligatures w14:val="none"/>
        </w:rPr>
        <w:fldChar w:fldCharType="end"/>
      </w:r>
      <w:r>
        <w:rPr>
          <w:rFonts w:eastAsia="Times New Roman" w:cstheme="minorHAnsi"/>
          <w:color w:val="000000"/>
          <w:kern w:val="0"/>
          <w:sz w:val="24"/>
          <w:szCs w:val="24"/>
          <w:lang w:val="en-GB"/>
          <w14:ligatures w14:val="none"/>
        </w:rPr>
        <w:t xml:space="preserve">. </w:t>
      </w:r>
      <w:r w:rsidR="005F70E5">
        <w:rPr>
          <w:rFonts w:eastAsia="Times New Roman" w:cstheme="minorHAnsi"/>
          <w:color w:val="000000"/>
          <w:kern w:val="0"/>
          <w:sz w:val="24"/>
          <w:szCs w:val="24"/>
          <w:lang w:val="en-GB"/>
          <w14:ligatures w14:val="none"/>
        </w:rPr>
        <w:t>T</w:t>
      </w:r>
      <w:r w:rsidR="00E2340D">
        <w:rPr>
          <w:rFonts w:eastAsia="Times New Roman" w:cstheme="minorHAnsi"/>
          <w:color w:val="000000"/>
          <w:kern w:val="0"/>
          <w:sz w:val="24"/>
          <w:szCs w:val="24"/>
          <w:lang w:val="en-GB"/>
          <w14:ligatures w14:val="none"/>
        </w:rPr>
        <w:t xml:space="preserve">he Murray-Darling Basin alone, where this research project is </w:t>
      </w:r>
      <w:r w:rsidR="005F70E5">
        <w:rPr>
          <w:rFonts w:eastAsia="Times New Roman" w:cstheme="minorHAnsi"/>
          <w:color w:val="000000"/>
          <w:kern w:val="0"/>
          <w:sz w:val="24"/>
          <w:szCs w:val="24"/>
          <w:lang w:val="en-GB"/>
          <w14:ligatures w14:val="none"/>
        </w:rPr>
        <w:t>centred</w:t>
      </w:r>
      <w:r w:rsidR="00E2340D">
        <w:rPr>
          <w:rFonts w:eastAsia="Times New Roman" w:cstheme="minorHAnsi"/>
          <w:color w:val="000000"/>
          <w:kern w:val="0"/>
          <w:sz w:val="24"/>
          <w:szCs w:val="24"/>
          <w:lang w:val="en-GB"/>
          <w14:ligatures w14:val="none"/>
        </w:rPr>
        <w:t xml:space="preserve">, supports </w:t>
      </w:r>
      <w:r w:rsidR="005230F0">
        <w:rPr>
          <w:rFonts w:eastAsia="Times New Roman" w:cstheme="minorHAnsi"/>
          <w:color w:val="000000"/>
          <w:kern w:val="0"/>
          <w:sz w:val="24"/>
          <w:szCs w:val="24"/>
          <w:lang w:val="en-GB"/>
          <w14:ligatures w14:val="none"/>
        </w:rPr>
        <w:t xml:space="preserve">agricultural production valued at AUD 30 billion </w:t>
      </w:r>
      <w:r w:rsidR="005F70E5">
        <w:rPr>
          <w:rFonts w:eastAsia="Times New Roman" w:cstheme="minorHAnsi"/>
          <w:color w:val="000000"/>
          <w:kern w:val="0"/>
          <w:sz w:val="24"/>
          <w:szCs w:val="24"/>
          <w:lang w:val="en-GB"/>
          <w14:ligatures w14:val="none"/>
        </w:rPr>
        <w:t xml:space="preserve">per year </w:t>
      </w:r>
      <w:r w:rsidR="005F70E5">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{"citationItems":[{"id":"ITEM-1","itemData":{"URL":"https://www.mdba.gov.au/basin/why-murray-darling-basin-matters/our-reliance-basin-water","accessed":{"date-parts":[["2024","4","3"]]},"author":[{"dropping-particle":"","family":"Murray–Darling Basin Authority","given":"","non-dropping-particle":"","parse-names":false,"suffix":""}],"id":"ITEM-1","issued":{"date-parts":[["2023"]]},"title":"Our reliance on the Basin for water","type":"webpage"},"uris":["http://www.mendeley.com/documents/?uuid=ca1d7896-f239-3995-8560-057cf316b069"]}],"mendeley":{"formattedCitation":"(Murray–Darling Basin Authority, 2023)","plainTextFormattedCitation":"(Murray–Darling Basin Authority, 2023)","previouslyFormattedCitation":"(Murray–Darling Basin Authority, 2023)"},"properties":{"noteIndex":0},"schema":"https://github.com/citation-style-language/schema/raw/master/csl-citation.json"}</w:instrText>
      </w:r>
      <w:r w:rsidR="005F70E5">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(Murray–Darling Basin Authority, 2023)</w:t>
      </w:r>
      <w:r w:rsidR="005F70E5">
        <w:rPr>
          <w:rFonts w:eastAsia="Times New Roman" w:cstheme="minorHAnsi"/>
          <w:color w:val="000000"/>
          <w:kern w:val="0"/>
          <w:sz w:val="24"/>
          <w:szCs w:val="24"/>
          <w:lang w:val="en-GB"/>
          <w14:ligatures w14:val="none"/>
        </w:rPr>
        <w:fldChar w:fldCharType="end"/>
      </w:r>
      <w:r w:rsidR="005F70E5">
        <w:rPr>
          <w:rFonts w:eastAsia="Times New Roman" w:cstheme="minorHAnsi"/>
          <w:color w:val="000000"/>
          <w:kern w:val="0"/>
          <w:sz w:val="24"/>
          <w:szCs w:val="24"/>
          <w:lang w:val="en-GB"/>
          <w14:ligatures w14:val="none"/>
        </w:rPr>
        <w:t xml:space="preserve">. </w:t>
      </w:r>
      <w:r w:rsidR="00B349EA">
        <w:rPr>
          <w:rFonts w:eastAsia="Times New Roman" w:cstheme="minorHAnsi"/>
          <w:color w:val="000000"/>
          <w:kern w:val="0"/>
          <w:sz w:val="24"/>
          <w:szCs w:val="24"/>
          <w:lang w:val="en-GB"/>
          <w14:ligatures w14:val="none"/>
        </w:rPr>
        <w:t xml:space="preserve">Given the high economic and ecological significance of these habitats, research on </w:t>
      </w:r>
      <w:r w:rsidR="00B349EA">
        <w:rPr>
          <w:rFonts w:eastAsia="Times New Roman" w:cstheme="minorHAnsi"/>
          <w:color w:val="000000"/>
          <w:kern w:val="0"/>
          <w:sz w:val="24"/>
          <w:szCs w:val="24"/>
          <w:lang w:val="en-GB"/>
          <w14:ligatures w14:val="none"/>
        </w:rPr>
        <w:lastRenderedPageBreak/>
        <w:t xml:space="preserve">non-perennial and semi-perennial rivers in Australia has spanned a vast array of topics, </w:t>
      </w:r>
      <w:r w:rsidR="00B349EA" w:rsidRPr="00B349EA">
        <w:rPr>
          <w:rFonts w:eastAsia="Times New Roman" w:cstheme="minorHAnsi"/>
          <w:color w:val="000000"/>
          <w:kern w:val="0"/>
          <w:sz w:val="24"/>
          <w:szCs w:val="24"/>
          <w:lang w:val="en-GB"/>
          <w14:ligatures w14:val="none"/>
        </w:rPr>
        <w:t>demonstrating clear trends in evolving research focus</w:t>
      </w:r>
      <w:r w:rsidR="00B349EA">
        <w:rPr>
          <w:rFonts w:eastAsia="Times New Roman" w:cstheme="minorHAnsi"/>
          <w:color w:val="000000"/>
          <w:kern w:val="0"/>
          <w:sz w:val="24"/>
          <w:szCs w:val="24"/>
          <w:lang w:val="en-GB"/>
          <w14:ligatures w14:val="none"/>
        </w:rPr>
        <w:t xml:space="preserve"> </w:t>
      </w:r>
      <w:r w:rsidR="00B349EA" w:rsidRPr="00B349EA">
        <w:rPr>
          <w:rFonts w:eastAsia="Times New Roman" w:cstheme="minorHAnsi"/>
          <w:color w:val="000000"/>
          <w:kern w:val="0"/>
          <w:sz w:val="24"/>
          <w:szCs w:val="24"/>
          <w:lang w:val="en-GB"/>
          <w14:ligatures w14:val="none"/>
        </w:rPr>
        <w:t>over the past several decades</w:t>
      </w:r>
      <w:r w:rsidR="00B349EA">
        <w:rPr>
          <w:rFonts w:eastAsia="Times New Roman" w:cstheme="minorHAnsi"/>
          <w:color w:val="000000"/>
          <w:kern w:val="0"/>
          <w:sz w:val="24"/>
          <w:szCs w:val="24"/>
          <w:lang w:val="en-GB"/>
          <w14:ligatures w14:val="none"/>
        </w:rPr>
        <w:t xml:space="preserve"> </w:t>
      </w:r>
      <w:r w:rsidR="00B349EA">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j.jhydrol.2024.130939","ISSN":"00221694","author":[{"dropping-particle":"","family":"Shanafield","given":"Margaret","non-dropping-particle":"","parse-names":false,"suffix":""},{"dropping-particle":"","family":"Blanchette","given":"Melanie","non-dropping-particle":"","parse-names":false,"suffix":""},{"dropping-particle":"","family":"Daly","given":"Edoardo","non-dropping-particle":"","parse-names":false,"suffix":""},{"dropping-particle":"","family":"Wells","given":"Naomi","non-dropping-particle":"","parse-names":false,"suffix":""},{"dropping-particle":"","family":"Burrows","given":"Ryan M.","non-dropping-particle":"","parse-names":false,"suffix":""},{"dropping-particle":"","family":"Korbel","given":"Kathryn","non-dropping-particle":"","parse-names":false,"suffix":""},{"dropping-particle":"","family":"Rau","given":"Gabriel C.","non-dropping-particle":"","parse-names":false,"suffix":""},{"dropping-particle":"","family":"Bourke","given":"Sarah","non-dropping-particle":"","parse-names":false,"suffix":""},{"dropping-particle":"","family":"Wakelin-King","given":"Gresley","non-dropping-particle":"","parse-names":false,"suffix":""},{"dropping-particle":"","family":"Holland","given":"Aleicia","non-dropping-particle":"","parse-names":false,"suffix":""},{"dropping-particle":"","family":"Ralph","given":"Timothy","non-dropping-particle":"","parse-names":false,"suffix":""},{"dropping-particle":"","family":"McGrath","given":"Gavan","non-dropping-particle":"","parse-names":false,"suffix":""},{"dropping-particle":"","family":"Robson","given":"Belinda","non-dropping-particle":"","parse-names":false,"suffix":""},{"dropping-particle":"","family":"Fowler","given":"Keirnan","non-dropping-particle":"","parse-names":false,"suffix":""},{"dropping-particle":"","family":"Andersen","given":"Martin S.","non-dropping-particle":"","parse-names":false,"suffix":""},{"dropping-particle":"","family":"Yu","given":"Songyan","non-dropping-particle":"","parse-names":false,"suffix":""},{"dropping-particle":"","family":"Jones","given":"Christopher S.","non-dropping-particle":"","parse-names":false,"suffix":""},{"dropping-particle":"","family":"Waltham","given":"Nathan","non-dropping-particle":"","parse-names":false,"suffix":""},{"dropping-particle":"","family":"Banks","given":"Eddie W.","non-dropping-particle":"","parse-names":false,"suffix":""},{"dropping-particle":"","family":"Flatley","given":"Alissa","non-dropping-particle":"","parse-names":false,"suffix":""},{"dropping-particle":"","family":"Leigh","given":"Catherine","non-dropping-particle":"","parse-names":false,"suffix":""},{"dropping-particle":"","family":"Maxwell","given":"Sally","non-dropping-particle":"","parse-names":false,"suffix":""},{"dropping-particle":"","family":"Siebers","given":"Andre","non-dropping-particle":"","parse-names":false,"suffix":""},{"dropping-particle":"","family":"Bond","given":"Nick","non-dropping-particle":"","parse-names":false,"suffix":""},{"dropping-particle":"","family":"Beesley","given":"Leah","non-dropping-particle":"","parse-names":false,"suffix":""},{"dropping-particle":"","family":"Hose","given":"Grant","non-dropping-particle":"","parse-names":false,"suffix":""},{"dropping-particle":"","family":"Iles","given":"Jordan","non-dropping-particle":"","parse-names":false,"suffix":""},{"dropping-particle":"","family":"Cartwright","given":"Ian","non-dropping-particle":"","parse-names":false,"suffix":""},{"dropping-particle":"","family":"Reid","given":"Michael","non-dropping-particle":"","parse-names":false,"suffix":""},{"dropping-particle":"","family":"Castro Tayer","given":"Thiaggo","non-dropping-particle":"de","parse-names":false,"suffix":""},{"dropping-particle":"","family":"Duvert","given":"Clément","non-dropping-particle":"","parse-names":false,"suffix":""}],"container-title":"Journal of Hydrology","id":"ITEM-1","issued":{"date-parts":[["2024","5"]]},"page":"130939","title":"Australian non-perennial rivers: Global lessons and research opportunities","type":"article-journal","volume":"634"},"uris":["http://www.mendeley.com/documents/?uuid=f7fb734b-2d69-4407-ac4d-3970e461c157"]}],"mendeley":{"formattedCitation":"(Shanafield et al., 2024)","plainTextFormattedCitation":"(Shanafield et al., 2024)","previouslyFormattedCitation":"(Shanafield et al., 2024)"},"properties":{"noteIndex":0},"schema":"https://github.com/citation-style-language/schema/raw/master/csl-citation.json"}</w:instrText>
      </w:r>
      <w:r w:rsidR="00B349EA">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(Shanafield et al., 2024)</w:t>
      </w:r>
      <w:r w:rsidR="00B349EA">
        <w:rPr>
          <w:rFonts w:eastAsia="Times New Roman" w:cstheme="minorHAnsi"/>
          <w:color w:val="000000"/>
          <w:kern w:val="0"/>
          <w:sz w:val="24"/>
          <w:szCs w:val="24"/>
          <w:lang w:val="en-GB"/>
          <w14:ligatures w14:val="none"/>
        </w:rPr>
        <w:fldChar w:fldCharType="end"/>
      </w:r>
      <w:r w:rsidR="00B349EA">
        <w:rPr>
          <w:rFonts w:eastAsia="Times New Roman" w:cstheme="minorHAnsi"/>
          <w:color w:val="000000"/>
          <w:kern w:val="0"/>
          <w:sz w:val="24"/>
          <w:szCs w:val="24"/>
          <w:lang w:val="en-GB"/>
          <w14:ligatures w14:val="none"/>
        </w:rPr>
        <w:t xml:space="preserve">. Much </w:t>
      </w:r>
      <w:r w:rsidR="009E20E1">
        <w:rPr>
          <w:rFonts w:eastAsia="Times New Roman" w:cstheme="minorHAnsi"/>
          <w:color w:val="000000"/>
          <w:kern w:val="0"/>
          <w:sz w:val="24"/>
          <w:szCs w:val="24"/>
          <w:lang w:val="en-GB"/>
          <w14:ligatures w14:val="none"/>
        </w:rPr>
        <w:t xml:space="preserve">of the </w:t>
      </w:r>
      <w:r w:rsidR="00B349EA">
        <w:rPr>
          <w:rFonts w:eastAsia="Times New Roman" w:cstheme="minorHAnsi"/>
          <w:color w:val="000000"/>
          <w:kern w:val="0"/>
          <w:sz w:val="24"/>
          <w:szCs w:val="24"/>
          <w:lang w:val="en-GB"/>
          <w14:ligatures w14:val="none"/>
        </w:rPr>
        <w:t xml:space="preserve">work </w:t>
      </w:r>
      <w:r w:rsidR="009E20E1">
        <w:rPr>
          <w:rFonts w:eastAsia="Times New Roman" w:cstheme="minorHAnsi"/>
          <w:color w:val="000000"/>
          <w:kern w:val="0"/>
          <w:sz w:val="24"/>
          <w:szCs w:val="24"/>
          <w:lang w:val="en-GB"/>
          <w14:ligatures w14:val="none"/>
        </w:rPr>
        <w:t>focuss</w:t>
      </w:r>
      <w:r w:rsidR="00B349EA">
        <w:rPr>
          <w:rFonts w:eastAsia="Times New Roman" w:cstheme="minorHAnsi"/>
          <w:color w:val="000000"/>
          <w:kern w:val="0"/>
          <w:sz w:val="24"/>
          <w:szCs w:val="24"/>
          <w:lang w:val="en-GB"/>
          <w14:ligatures w14:val="none"/>
        </w:rPr>
        <w:t>e</w:t>
      </w:r>
      <w:r w:rsidR="009E20E1">
        <w:rPr>
          <w:rFonts w:eastAsia="Times New Roman" w:cstheme="minorHAnsi"/>
          <w:color w:val="000000"/>
          <w:kern w:val="0"/>
          <w:sz w:val="24"/>
          <w:szCs w:val="24"/>
          <w:lang w:val="en-GB"/>
          <w14:ligatures w14:val="none"/>
        </w:rPr>
        <w:t>s</w:t>
      </w:r>
      <w:r w:rsidR="00B349EA">
        <w:rPr>
          <w:rFonts w:eastAsia="Times New Roman" w:cstheme="minorHAnsi"/>
          <w:color w:val="000000"/>
          <w:kern w:val="0"/>
          <w:sz w:val="24"/>
          <w:szCs w:val="24"/>
          <w:lang w:val="en-GB"/>
          <w14:ligatures w14:val="none"/>
        </w:rPr>
        <w:t xml:space="preserve"> on the role of waterholes as refug</w:t>
      </w:r>
      <w:r w:rsidR="00EB3E0C">
        <w:rPr>
          <w:rFonts w:eastAsia="Times New Roman" w:cstheme="minorHAnsi"/>
          <w:color w:val="000000"/>
          <w:kern w:val="0"/>
          <w:sz w:val="24"/>
          <w:szCs w:val="24"/>
          <w:lang w:val="en-GB"/>
          <w14:ligatures w14:val="none"/>
        </w:rPr>
        <w:t>es</w:t>
      </w:r>
      <w:r w:rsidR="005C7728">
        <w:rPr>
          <w:rFonts w:eastAsia="Times New Roman" w:cstheme="minorHAnsi"/>
          <w:color w:val="000000"/>
          <w:kern w:val="0"/>
          <w:sz w:val="24"/>
          <w:szCs w:val="24"/>
          <w:lang w:val="en-GB"/>
          <w14:ligatures w14:val="none"/>
        </w:rPr>
        <w:t xml:space="preserve">, </w:t>
      </w:r>
      <w:r w:rsidR="00DB541C">
        <w:rPr>
          <w:rFonts w:eastAsia="Times New Roman" w:cstheme="minorHAnsi"/>
          <w:color w:val="000000"/>
          <w:kern w:val="0"/>
          <w:sz w:val="24"/>
          <w:szCs w:val="24"/>
          <w:lang w:val="en-GB"/>
          <w14:ligatures w14:val="none"/>
        </w:rPr>
        <w:t xml:space="preserve">and </w:t>
      </w:r>
      <w:r w:rsidR="009E0D5C">
        <w:rPr>
          <w:rFonts w:eastAsia="Times New Roman" w:cstheme="minorHAnsi"/>
          <w:color w:val="000000"/>
          <w:kern w:val="0"/>
          <w:sz w:val="24"/>
          <w:szCs w:val="24"/>
          <w:lang w:val="en-GB"/>
          <w14:ligatures w14:val="none"/>
        </w:rPr>
        <w:t xml:space="preserve">how various aspects of fluvial geomorphology contribute to </w:t>
      </w:r>
      <w:r w:rsidR="00334190">
        <w:rPr>
          <w:rFonts w:eastAsia="Times New Roman" w:cstheme="minorHAnsi"/>
          <w:color w:val="000000"/>
          <w:kern w:val="0"/>
          <w:sz w:val="24"/>
          <w:szCs w:val="24"/>
          <w:lang w:val="en-GB"/>
          <w14:ligatures w14:val="none"/>
        </w:rPr>
        <w:t>the</w:t>
      </w:r>
      <w:r w:rsidR="009E20E1">
        <w:rPr>
          <w:rFonts w:eastAsia="Times New Roman" w:cstheme="minorHAnsi"/>
          <w:color w:val="000000"/>
          <w:kern w:val="0"/>
          <w:sz w:val="24"/>
          <w:szCs w:val="24"/>
          <w:lang w:val="en-GB"/>
          <w14:ligatures w14:val="none"/>
        </w:rPr>
        <w:t>ir</w:t>
      </w:r>
      <w:r w:rsidR="009E0D5C">
        <w:rPr>
          <w:rFonts w:eastAsia="Times New Roman" w:cstheme="minorHAnsi"/>
          <w:color w:val="000000"/>
          <w:kern w:val="0"/>
          <w:sz w:val="24"/>
          <w:szCs w:val="24"/>
          <w:lang w:val="en-GB"/>
          <w14:ligatures w14:val="none"/>
        </w:rPr>
        <w:t xml:space="preserve"> suitability</w:t>
      </w:r>
      <w:r w:rsidR="009E20E1">
        <w:rPr>
          <w:rFonts w:eastAsia="Times New Roman" w:cstheme="minorHAnsi"/>
          <w:color w:val="000000"/>
          <w:kern w:val="0"/>
          <w:sz w:val="24"/>
          <w:szCs w:val="24"/>
          <w:lang w:val="en-GB"/>
          <w14:ligatures w14:val="none"/>
        </w:rPr>
        <w:t xml:space="preserve"> as such.</w:t>
      </w:r>
      <w:r w:rsidR="009E0D5C">
        <w:rPr>
          <w:rFonts w:eastAsia="Times New Roman" w:cstheme="minorHAnsi"/>
          <w:color w:val="000000"/>
          <w:kern w:val="0"/>
          <w:sz w:val="24"/>
          <w:szCs w:val="24"/>
          <w:lang w:val="en-GB"/>
          <w14:ligatures w14:val="none"/>
        </w:rPr>
        <w:t xml:space="preserve"> </w:t>
      </w:r>
      <w:r w:rsidR="009E20E1">
        <w:rPr>
          <w:rFonts w:eastAsia="Times New Roman" w:cstheme="minorHAnsi"/>
          <w:color w:val="000000"/>
          <w:kern w:val="0"/>
          <w:sz w:val="24"/>
          <w:szCs w:val="24"/>
          <w:lang w:val="en-GB"/>
          <w14:ligatures w14:val="none"/>
        </w:rPr>
        <w:t>T</w:t>
      </w:r>
      <w:r w:rsidR="00334190">
        <w:rPr>
          <w:rFonts w:eastAsia="Times New Roman" w:cstheme="minorHAnsi"/>
          <w:color w:val="000000"/>
          <w:kern w:val="0"/>
          <w:sz w:val="24"/>
          <w:szCs w:val="24"/>
          <w:lang w:val="en-GB"/>
          <w14:ligatures w14:val="none"/>
        </w:rPr>
        <w:t>his</w:t>
      </w:r>
      <w:r w:rsidR="009E0D5C">
        <w:rPr>
          <w:rFonts w:eastAsia="Times New Roman" w:cstheme="minorHAnsi"/>
          <w:color w:val="000000"/>
          <w:kern w:val="0"/>
          <w:sz w:val="24"/>
          <w:szCs w:val="24"/>
          <w:lang w:val="en-GB"/>
          <w14:ligatures w14:val="none"/>
        </w:rPr>
        <w:t xml:space="preserve"> includes research into </w:t>
      </w:r>
      <w:r w:rsidR="00497408">
        <w:rPr>
          <w:rFonts w:eastAsia="Times New Roman" w:cstheme="minorHAnsi"/>
          <w:color w:val="000000"/>
          <w:kern w:val="0"/>
          <w:sz w:val="24"/>
          <w:szCs w:val="24"/>
          <w:lang w:val="en-GB"/>
          <w14:ligatures w14:val="none"/>
        </w:rPr>
        <w:t>factors that contribute to their persistence,</w:t>
      </w:r>
      <w:r w:rsidR="009E20E1">
        <w:rPr>
          <w:rFonts w:eastAsia="Times New Roman" w:cstheme="minorHAnsi"/>
          <w:color w:val="000000"/>
          <w:kern w:val="0"/>
          <w:sz w:val="24"/>
          <w:szCs w:val="24"/>
          <w:lang w:val="en-GB"/>
          <w14:ligatures w14:val="none"/>
        </w:rPr>
        <w:t xml:space="preserve"> </w:t>
      </w:r>
      <w:r w:rsidR="009E0D5C">
        <w:rPr>
          <w:rFonts w:eastAsia="Times New Roman" w:cstheme="minorHAnsi"/>
          <w:color w:val="000000"/>
          <w:kern w:val="0"/>
          <w:sz w:val="24"/>
          <w:szCs w:val="24"/>
          <w:lang w:val="en-GB"/>
          <w14:ligatures w14:val="none"/>
        </w:rPr>
        <w:t xml:space="preserve">such as groundwater </w:t>
      </w:r>
      <w:r w:rsidR="0017173D">
        <w:rPr>
          <w:rFonts w:eastAsia="Times New Roman" w:cstheme="minorHAnsi"/>
          <w:color w:val="000000"/>
          <w:kern w:val="0"/>
          <w:sz w:val="24"/>
          <w:szCs w:val="24"/>
          <w:lang w:val="en-GB"/>
          <w14:ligatures w14:val="none"/>
        </w:rPr>
        <w:t>discharge</w:t>
      </w:r>
      <w:r w:rsidR="00896BFB">
        <w:rPr>
          <w:rFonts w:eastAsia="Times New Roman" w:cstheme="minorHAnsi"/>
          <w:color w:val="000000"/>
          <w:kern w:val="0"/>
          <w:sz w:val="24"/>
          <w:szCs w:val="24"/>
          <w:lang w:val="en-GB"/>
          <w14:ligatures w14:val="none"/>
        </w:rPr>
        <w:t xml:space="preserve"> </w:t>
      </w:r>
      <w:r w:rsidR="00896BFB">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{"citationItems":[{"id":"ITEM-1","itemData":{"DOI":"10.5194/hess-27-809-2023","ISSN":"1607-7938","abstract":"Abstract. Persistent surface water pools along non-perennial rivers represent an important water resource for plants, animals, and humans. While ecological studies of these features are not uncommon, these are rarely accompanied by a rigorous examination of the hydrological and hydrogeological characteristics that create or support persistent river pools. Here we present an overarching framework for understanding the hydrology of persistent pools. Perched surface water, alluvial water throughflow, and groundwater discharge are the key hydraulic mechanisms that control the persistence of pools along river channels. Groundwater discharge can be further categorized into that controlled by a geological contact or barrier and discharge controlled by topography. Emphasis is put on clearly defining throughflow of alluvial water and the different drivers of groundwater discharge. The suite of regional-scale and pool-scale diagnostic tools available for elucidating these hydraulic mechanisms are summarized and critiqued. Water fluxes to pools supported by throughflow alluvial and groundwater discharge can vary spatially and temporally, and quantitatively resolving pool water balance components is commonly non-trivial. This framework allows for the evaluation of the susceptibility of persistent pools along river channels to changes in climate or groundwater withdrawals. Finally, we demonstrate the application of this framework using a suite of the available tools to conduct a regional and pool-scale assessment of the hydrology of persistent river pools in the Hamersley Basin of north-western Australia.","author":[{"dropping-particle":"","family":"Bourke","given":"Sarah A.","non-dropping-particle":"","parse-names":false,"suffix":""},{"dropping-particle":"","family":"Shanafield","given":"Margaret","non-dropping-particle":"","parse-names":false,"suffix":""},{"dropping-particle":"","family":"Hedley","given":"Paul","non-dropping-particle":"","parse-names":false,"suffix":""},{"dropping-particle":"","family":"Chapman","given":"Sarah","non-dropping-particle":"","parse-names":false,"suffix":""},{"dropping-particle":"","family":"Dogramaci","given":"Shawan","non-dropping-particle":"","parse-names":false,"suffix":""}],"container-title":"Hydrology and Earth System Sciences","id":"ITEM-1","issue":"3","issued":{"date-parts":[["2023","2","15"]]},"page":"809-836","title":"A hydrological framework for persistent pools along non-perennial rivers","type":"article-journal","volume":"27"},"uris":["http://www.mendeley.com/documents/?uuid=1dfcbb32-6d00-478c-bb40-427ac3dba3e6"]},{"id":"ITEM-2","itemData":{"DOI":"10.1111/fwb.13601","ISSN":"0046-5070","abstract":"Groundwater and surface 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fed systems act as biodiversity hotspots and ecological refuges and evolutionary refugia in arid regions. Groundwater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systems are sustained by underground aquifers that are recharged by rain that has fallen in the distant past, while surface 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systems are fed by recent local rain or floods. Some waterbodies are fed by a mixture of these sources. Perennial, groundwater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systems will act as refuges and refugia under future rainfall declines associated with global warming. We sought to identify climate refugia, based on groundwater dominance, by using isotope hydrology to characterise water samples collected by citizen scientists across arid central Australia. There is a linear relationship between hydrogen isotopes ( 2 H/ 1 H, δ 2 H) and oxygen isotopes ( 18 O/ 16 O, δ 18 O) in rainfall. This relationship is known as the meteoric water line (MWL). By comparing our samples with the Australian MWL, and developing a local evaporation line, we were able to test the hypotheses that groundwater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systems will follow the Australian MWL while temporary systems follow the local evaporation line, and, accordingly, distinguish between groundwater and surface 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systems. The isotopic composition of samples collected over a 36</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month period was determined using isotope ratio infrared spectrometry. The electrical conductivity of each sample was recorded to determine where freshwater is available for biota within this arid region. Over 240 water samples were collected from 62 waterbodies and seven bores (groundwater wells) spanning an area of more than 250,000 km 2 . Approximately 75% of the samples were collected by citizen scientists and 25% by research scientists. Twenty groundwater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dominated waterbodies, characterised by a small range of δ 2 H and δ 18 O values ( c . −55 to −20‰ and c . −9 to −3‰, respectively) clustered around the long</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term mean composition of rainfall (</w:instrText>
      </w:r>
      <w:r w:rsidR="00F03BEB">
        <w:rPr>
          <w:rFonts w:ascii="Aptos" w:eastAsia="Times New Roman" w:hAnsi="Aptos" w:cs="Aptos"/>
          <w:color w:val="000000"/>
          <w:kern w:val="0"/>
          <w:sz w:val="24"/>
          <w:szCs w:val="24"/>
          <w:lang w:val="en-GB"/>
          <w14:ligatures w14:val="none"/>
        </w:rPr>
        <w:instrText>δ</w:instrText>
      </w:r>
      <w:r w:rsidR="00F03BEB">
        <w:rPr>
          <w:rFonts w:eastAsia="Times New Roman" w:cstheme="minorHAnsi"/>
          <w:color w:val="000000"/>
          <w:kern w:val="0"/>
          <w:sz w:val="24"/>
          <w:szCs w:val="24"/>
          <w:lang w:val="en-GB"/>
          <w14:ligatures w14:val="none"/>
        </w:rPr>
        <w:instrText xml:space="preserve"> 2 H =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37.5</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w:instrText>
      </w:r>
      <w:r w:rsidR="00F03BEB">
        <w:rPr>
          <w:rFonts w:ascii="Aptos" w:eastAsia="Times New Roman" w:hAnsi="Aptos" w:cs="Aptos"/>
          <w:color w:val="000000"/>
          <w:kern w:val="0"/>
          <w:sz w:val="24"/>
          <w:szCs w:val="24"/>
          <w:lang w:val="en-GB"/>
          <w14:ligatures w14:val="none"/>
        </w:rPr>
        <w:instrText>δ</w:instrText>
      </w:r>
      <w:r w:rsidR="00F03BEB">
        <w:rPr>
          <w:rFonts w:eastAsia="Times New Roman" w:cstheme="minorHAnsi"/>
          <w:color w:val="000000"/>
          <w:kern w:val="0"/>
          <w:sz w:val="24"/>
          <w:szCs w:val="24"/>
          <w:lang w:val="en-GB"/>
          <w14:ligatures w14:val="none"/>
        </w:rPr>
        <w:instrText xml:space="preserve"> 18 O =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6.4</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were identified as future evolutionary refugia. These sites are likely to contain water through the most severe of droughts and will be critically important for the persistence of 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dependent species. Based on their isotopic composition, we identified 45 waterbodies (rockholes/waterholes) as temporary or ephemeral (δ 2 H c . −40 to −100‰ and δ 18 O c . −4 to +25‰), that is, with no evidence of groundwater inflow. These, together with waterbodies supported by a mix of groundwater an…","author":[{"dropping-particle":"","family":"Davis","given":"Jenny","non-dropping-particle":"","parse-names":false,"suffix":""},{"dropping-particle":"","family":"Munksgaard","given":"Niels","non-dropping-particle":"","parse-names":false,"suffix":""},{"dropping-particle":"","family":"Hodgetts","given":"Jon","non-dropping-particle":"","parse-names":false,"suffix":""},{"dropping-particle":"","family":"Lambrinidis","given":"Dionisia","non-dropping-particle":"","parse-names":false,"suffix":""}],"container-title":"Freshwater Biology","id":"ITEM-2","issue":"1","issued":{"date-parts":[["2021","1","7"]]},"page":"35-43","title":"Identifying groundwater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fed climate refugia in remote arid regions with citizen science and isotope hydrology","type":"article-journal","volume":"66"},"uris":["http://www.mendeley.com/documents/?uuid=40a9abc6-2d01-4ac0-9104-23887098b3ba"]}],"mendeley":{"formattedCitation":"(Bourke et al., 2023; Davis et al., 2021)","plainTextFormattedCitation":"(Bourke et al., 2023; Davis et al., 2021)","previouslyFormattedCitation":"(Bourke et al., 2023; Davis et al., 2021)"},"properties":{"noteIndex":0},"schema":"https://github.com/citation-style-language/schema/raw/master/csl-citation.json"}</w:instrText>
      </w:r>
      <w:r w:rsidR="00896BFB">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(Bourke et al., 2023; Davis et al., 2021)</w:t>
      </w:r>
      <w:r w:rsidR="00896BFB">
        <w:rPr>
          <w:rFonts w:eastAsia="Times New Roman" w:cstheme="minorHAnsi"/>
          <w:color w:val="000000"/>
          <w:kern w:val="0"/>
          <w:sz w:val="24"/>
          <w:szCs w:val="24"/>
          <w:lang w:val="en-GB"/>
          <w14:ligatures w14:val="none"/>
        </w:rPr>
        <w:fldChar w:fldCharType="end"/>
      </w:r>
      <w:r w:rsidR="00DB541C">
        <w:rPr>
          <w:rFonts w:eastAsia="Times New Roman" w:cstheme="minorHAnsi"/>
          <w:color w:val="000000"/>
          <w:kern w:val="0"/>
          <w:sz w:val="24"/>
          <w:szCs w:val="24"/>
          <w:lang w:val="en-GB"/>
          <w14:ligatures w14:val="none"/>
        </w:rPr>
        <w:t xml:space="preserve">, bank return flow </w:t>
      </w:r>
      <w:r w:rsidR="00DB541C">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j.scitotenv.2021.149725","ISSN":"00489697","author":[{"dropping-particle":"","family":"Zhou","given":"Zibo","non-dropping-particle":"","parse-names":false,"suffix":""},{"dropping-particle":"","family":"Cartwright","given":"Ian","non-dropping-particle":"","parse-names":false,"suffix":""}],"container-title":"Science of The Total Environment","id":"ITEM-1","issued":{"date-parts":[["2021","12"]]},"page":"149725","title":"Using geochemistry to identify and quantify the sources, distribution, and fluxes of baseflow to an intermittent river impacted by climate change: The upper Wimmera River, southeast Australia","type":"article-journal","volume":"801"},"uris":["http://www.mendeley.com/documents/?uuid=6955141b-8337-49e0-86c6-2e337645f9c1"]},{"id":"ITEM-2","itemData":{"DOI":"10.1002/2017WR021619","ISSN":"0043-1397","abstract":"As water grows scarcer in semiarid and arid regions around the world, new tools are needed to quantify fluxes of water and chemicals between aquifers and rivers. In this study, we quantify the volumetric flux of subsurface water to a 24 km reach of the Brazos River, a lowland river that meanders through the Brazos River Alluvium Aquifer (BRAA), with 8 months of high</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frequency differential gaging measurements using fixed gaging stations. Subsurface discharge sources were determined using natural tracers and End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Member Mixing Analysis (EMMA). During a 4 month river stage recession following a high stage event, subsurface discharge decreased from 50 m 3 /s to 0, releasing a total of 1.0 × 10 8 m 3 of water. Subsurface discharge dried up even as the groundwater table at two locations in the BRAA located 300–500 m from the river remained </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4 m higher than the river stage. Less than 4% of the water discharged from the subsurface during the prolonged recession period resembled the chemical fingerprint of the alluvial aquifer. Instead, the chemistry of this discharged water closely resembled high stage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event</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river water. Together, these findings suggest that the river is well connected to rechargeable bank storage reservoirs but disconnected from the broader alluvial aquifer. The average width of discrete bank storage zones on each side of the river, identified with Electrical Resistivity Tomography (ERT), was approximately 1.5 km. In such highly compartmentalized aquifers, groundwater pumping is unlikely to impact the exchange between the river and the alluvium.","author":[{"dropping-particle":"","family":"Rhodes","given":"Kimberly A.","non-dropping-particle":"","parse-names":false,"suffix":""},{"dropping-particle":"","family":"Proffitt","given":"Tiffany","non-dropping-particle":"","parse-names":false,"suffix":""},{"dropping-particle":"","family":"Rowley","given":"Taylor","non-dropping-particle":"","parse-names":false,"suffix":""},{"dropping-particle":"","family":"Knappett","given":"Peter S. K.","non-dropping-particle":"","parse-names":false,"suffix":""},{"dropping-particle":"","family":"Montiel","given":"Daniel","non-dropping-particle":"","parse-names":false,"suffix":""},{"dropping-particle":"","family":"Dimova","given":"Natasha","non-dropping-particle":"","parse-names":false,"suffix":""},{"dropping-particle":"","family":"Tebo","given":"Daniel","non-dropping-particle":"","parse-names":false,"suffix":""},{"dropping-particle":"","family":"Miller","given":"Gretchen R.","non-dropping-particle":"","parse-names":false,"suffix":""}],"container-title":"Water Resources Research","id":"ITEM-2","issue":"12","issued":{"date-parts":[["2017","12","15"]]},"page":"10539-10557","title":"The Importance of Bank Storage in Supplying Baseflow to Rivers Flowing Through Compartmentalized, Alluvial Aquifers","type":"article-journal","volume":"53"},"uris":["http://www.mendeley.com/documents/?uuid=1fa1e46c-e146-4f6e-a811-3ef00fc5d0d7"]}],"mendeley":{"formattedCitation":"(Rhodes et al., 2017; Z. Zhou &amp; Cartwright, 2021)","plainTextFormattedCitation":"(Rhodes et al., 2017; Z. Zhou &amp; Cartwright, 2021)","previouslyFormattedCitation":"(Rhodes et al., 2017; Z. Zhou &amp; Cartwright, 2021)"},"properties":{"noteIndex":0},"schema":"https://github.com/citation-style-language/schema/raw/master/csl-citation.json"}</w:instrText>
      </w:r>
      <w:r w:rsidR="00DB541C">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(Rhodes et al., 2017; Z. Zhou &amp; Cartwright, 2021)</w:t>
      </w:r>
      <w:r w:rsidR="00DB541C">
        <w:rPr>
          <w:rFonts w:eastAsia="Times New Roman" w:cstheme="minorHAnsi"/>
          <w:color w:val="000000"/>
          <w:kern w:val="0"/>
          <w:sz w:val="24"/>
          <w:szCs w:val="24"/>
          <w:lang w:val="en-GB"/>
          <w14:ligatures w14:val="none"/>
        </w:rPr>
        <w:fldChar w:fldCharType="end"/>
      </w:r>
      <w:r w:rsidR="0017173D">
        <w:rPr>
          <w:rFonts w:eastAsia="Times New Roman" w:cstheme="minorHAnsi"/>
          <w:color w:val="000000"/>
          <w:kern w:val="0"/>
          <w:sz w:val="24"/>
          <w:szCs w:val="24"/>
          <w:lang w:val="en-GB"/>
          <w14:ligatures w14:val="none"/>
        </w:rPr>
        <w:t xml:space="preserve"> </w:t>
      </w:r>
      <w:r w:rsidR="00334190">
        <w:rPr>
          <w:rFonts w:eastAsia="Times New Roman" w:cstheme="minorHAnsi"/>
          <w:color w:val="000000"/>
          <w:kern w:val="0"/>
          <w:sz w:val="24"/>
          <w:szCs w:val="24"/>
          <w:lang w:val="en-GB"/>
          <w14:ligatures w14:val="none"/>
        </w:rPr>
        <w:t xml:space="preserve">and </w:t>
      </w:r>
      <w:r w:rsidR="00497408">
        <w:rPr>
          <w:rFonts w:eastAsia="Times New Roman" w:cstheme="minorHAnsi"/>
          <w:color w:val="000000"/>
          <w:kern w:val="0"/>
          <w:sz w:val="24"/>
          <w:szCs w:val="24"/>
          <w:lang w:val="en-GB"/>
          <w14:ligatures w14:val="none"/>
        </w:rPr>
        <w:t xml:space="preserve">drainage and </w:t>
      </w:r>
      <w:r w:rsidR="00334190">
        <w:rPr>
          <w:rFonts w:eastAsia="Times New Roman" w:cstheme="minorHAnsi"/>
          <w:color w:val="000000"/>
          <w:kern w:val="0"/>
          <w:sz w:val="24"/>
          <w:szCs w:val="24"/>
          <w:lang w:val="en-GB"/>
          <w14:ligatures w14:val="none"/>
        </w:rPr>
        <w:t>evaporation</w:t>
      </w:r>
      <w:r w:rsidR="0017173D">
        <w:rPr>
          <w:rFonts w:eastAsia="Times New Roman" w:cstheme="minorHAnsi"/>
          <w:color w:val="000000"/>
          <w:kern w:val="0"/>
          <w:sz w:val="24"/>
          <w:szCs w:val="24"/>
          <w:lang w:val="en-GB"/>
          <w14:ligatures w14:val="none"/>
        </w:rPr>
        <w:t xml:space="preserve"> rates</w:t>
      </w:r>
      <w:r w:rsidR="00334190">
        <w:rPr>
          <w:rFonts w:eastAsia="Times New Roman" w:cstheme="minorHAnsi"/>
          <w:color w:val="000000"/>
          <w:kern w:val="0"/>
          <w:sz w:val="24"/>
          <w:szCs w:val="24"/>
          <w:lang w:val="en-GB"/>
          <w14:ligatures w14:val="none"/>
        </w:rPr>
        <w:t xml:space="preserve"> </w:t>
      </w:r>
      <w:r w:rsidR="00497408">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{"citationItems":[{"id":"ITEM-1","itemData":{"DOI":"10.1029/2008WR006953","ISSN":"0043-1397","abstract":"Understanding how changes in the groundwater table affect surface water resources is of fundamental importance in quantitative hydrology. If the groundwater table below a stream is sufficiently deep, changes in the groundwater table position effectively do not alter the infiltration rate. This is referred to as a disconnected system. Previous authors noted that a 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conductivity layer below the surface water body is a necessary but not sufficient criterion for disconnection to occur. We develop a precise criterion that allows an assessment of whether surface water–groundwater systems can disconnect or not. We further demonstrate that a disconnected system can be conceptualized by a saturated groundwater mound and the development of a capillary zone above this mound. This conceptualization is used to determine the critical water table position at the point where full disconnection is reached. A comparison of this calculated critical water table position with a measurement of the water table depth in a borehole allows the assessment of the disconnection status. A sensitivity analysis of this critical water table showed that for a given aquifer thickness and river width, the depth to groundwater where the system disconnects is approximately proportional to the stream depth and the hydraulic conductivity of the streambed sediments and inversely proportional to the thickness of these sediments and the hydraulic conductivity of the aquifer. The conceptualization also allows the disconnection problem to be analyzed using both variably saturated and fully saturated groundwater models and provides guidance for numerical and analytical approaches.","author":[{"dropping-particle":"","family":"Brunner","given":"Philip","non-dropping-particle":"","parse-names":false,"suffix":""},{"dropping-particle":"","family":"Cook","given":"Peter G.","non-dropping-particle":"","parse-names":false,"suffix":""},{"dropping-particle":"","family":"Simmons","given":"Craig T.","non-dropping-particle":"","parse-names":false,"suffix":""}],"container-title":"Water Resources Research","id":"ITEM-1","issue":"1","issued":{"date-parts":[["2009","1","31"]]},"title":"Hydrogeologic controls on disconnection between surface water and groundwater","type":"article-journal","volume":"45"},"uris":["http://www.mendeley.com/documents/?uuid=d05265b6-d37d-45d8-85eb-3a8c7878e0d4"]},{"id":"ITEM-2","itemData":{"DOI":"10.4319/lo.2005.50.3.0743","ISSN":"0024-3590","abstract":"In many dryland rivers with intermittent flow, relatively deep segments of the river channel serve as refugia for aquatic life during protracted intervals between flows. Semipermanent channel segments are known as waterholes in the semiarid Cooper Creek system of western Queensland. Fractional water loss by evaporation was estimated in 15 Cooper waterholes from the increase in conservative ion (Na + and Cl − ) concentrations and independently from evaporative fractionation of oxygen and hydrogen isotopes in water. The major solute chemistry and isotope results indicated that evaporative water loss controlled the water levels between flows and that the surface waters were effectively isolated from underlying groundwater that had a distinctive chemical and isotopic composition. Fractional water loss rates combined with stage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volume relationships for each basin showed a mean evaporative loss rate of 2.1 m yr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1 ; during that time (April</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October 2002), pan evaporation averaged 2.5 m yr −1 . Site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specific extrapolation of those estimated evaporative loss rates indicated that the waterholes would dry to 10% of their bankfull volumes in 6</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23 months, although those estimates were based on sampling in 2002, when pan evaporation rates were 18% higher than the long</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term mean. These persistence times show the importance of occasional, irregular flow pulses in sustaining these aquatic refugia; the desiccation of waterholes could become more common if future water withdrawals reduce the frequency and intensity of river flows to the point where they occur less often than annually.","author":[{"dropping-particle":"","family":"Hamilton","given":"Stephen K.","non-dropping-particle":"","parse-names":false,"suffix":""},{"dropping-particle":"","family":"Bunn","given":"Stuart E.","non-dropping-particle":"","parse-names":false,"suffix":""},{"dropping-particle":"","family":"Thoms","given":"Martin C.","non-dropping-particle":"","parse-names":false,"suffix":""},{"dropping-particle":"","family":"Marshall","given":"Jonathan C.","non-dropping-particle":"","parse-names":false,"suffix":""}],"container-title":"Limnology and Oceanography","id":"ITEM-2","issue":"3","issued":{"date-parts":[["2005","5","16"]]},"page":"743-754","title":"Persistence of aquatic refugia between flow pulses in a dryland river system(Cooper Creek, Australia)","type":"article-journal","volume":"50"},"uris":["http://www.mendeley.com/documents/?uuid=9184db9e-bc61-4a61-9106-92461d20050a"]}],"mendeley":{"formattedCitation":"(Brunner et al., 2009; Hamilton et al., 2005)","plainTextFormattedCitation":"(Brunner et al., 2009; Hamilton et al., 2005)","previouslyFormattedCitation":"(Brunner et al., 2009; Hamilton et al., 2005)"},"properties":{"noteIndex":0},"schema":"https://github.com/citation-style-language/schema/raw/master/csl-citation.json"}</w:instrText>
      </w:r>
      <w:r w:rsidR="00497408">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(Brunner et al., 2009; Hamilton et al., 2005)</w:t>
      </w:r>
      <w:r w:rsidR="00497408">
        <w:rPr>
          <w:rFonts w:eastAsia="Times New Roman" w:cstheme="minorHAnsi"/>
          <w:color w:val="000000"/>
          <w:kern w:val="0"/>
          <w:sz w:val="24"/>
          <w:szCs w:val="24"/>
          <w:lang w:val="en-GB"/>
          <w14:ligatures w14:val="none"/>
        </w:rPr>
        <w:fldChar w:fldCharType="end"/>
      </w:r>
      <w:r w:rsidR="009E0D5C">
        <w:rPr>
          <w:rFonts w:eastAsia="Times New Roman" w:cstheme="minorHAnsi"/>
          <w:color w:val="000000"/>
          <w:kern w:val="0"/>
          <w:sz w:val="24"/>
          <w:szCs w:val="24"/>
          <w:lang w:val="en-GB"/>
          <w14:ligatures w14:val="none"/>
        </w:rPr>
        <w:t>.</w:t>
      </w:r>
      <w:r w:rsidR="00896BFB">
        <w:rPr>
          <w:rFonts w:eastAsia="Times New Roman" w:cstheme="minorHAnsi"/>
          <w:color w:val="000000"/>
          <w:kern w:val="0"/>
          <w:sz w:val="24"/>
          <w:szCs w:val="24"/>
          <w:lang w:val="en-GB"/>
          <w14:ligatures w14:val="none"/>
        </w:rPr>
        <w:t xml:space="preserve"> </w:t>
      </w:r>
      <w:r w:rsidR="0008691F">
        <w:rPr>
          <w:rFonts w:eastAsia="Times New Roman" w:cstheme="minorHAnsi"/>
          <w:color w:val="000000"/>
          <w:kern w:val="0"/>
          <w:sz w:val="24"/>
          <w:szCs w:val="24"/>
          <w:lang w:val="en-GB"/>
          <w14:ligatures w14:val="none"/>
        </w:rPr>
        <w:t>Many papers also report on</w:t>
      </w:r>
      <w:r w:rsidR="00243053">
        <w:rPr>
          <w:rFonts w:eastAsia="Times New Roman" w:cstheme="minorHAnsi"/>
          <w:color w:val="000000"/>
          <w:kern w:val="0"/>
          <w:sz w:val="24"/>
          <w:szCs w:val="24"/>
          <w:lang w:val="en-GB"/>
          <w14:ligatures w14:val="none"/>
        </w:rPr>
        <w:t xml:space="preserve"> t</w:t>
      </w:r>
      <w:r w:rsidR="009E0D5C">
        <w:rPr>
          <w:rFonts w:eastAsia="Times New Roman" w:cstheme="minorHAnsi"/>
          <w:color w:val="000000"/>
          <w:kern w:val="0"/>
          <w:sz w:val="24"/>
          <w:szCs w:val="24"/>
          <w:lang w:val="en-GB"/>
          <w14:ligatures w14:val="none"/>
        </w:rPr>
        <w:t>he response of various species to the hydrological and environmental variability, including the effect of these extreme conditions</w:t>
      </w:r>
      <w:r w:rsidR="008331C3">
        <w:rPr>
          <w:rFonts w:eastAsia="Times New Roman" w:cstheme="minorHAnsi"/>
          <w:color w:val="000000"/>
          <w:kern w:val="0"/>
          <w:sz w:val="24"/>
          <w:szCs w:val="24"/>
          <w:lang w:val="en-GB"/>
          <w14:ligatures w14:val="none"/>
        </w:rPr>
        <w:t xml:space="preserve"> on various biological processes, such as migration</w:t>
      </w:r>
      <w:r w:rsidR="00CE6C41">
        <w:rPr>
          <w:rFonts w:eastAsia="Times New Roman" w:cstheme="minorHAnsi"/>
          <w:color w:val="000000"/>
          <w:kern w:val="0"/>
          <w:sz w:val="24"/>
          <w:szCs w:val="24"/>
          <w:lang w:val="en-GB"/>
          <w14:ligatures w14:val="none"/>
        </w:rPr>
        <w:t xml:space="preserve"> </w:t>
      </w:r>
      <w:r w:rsidR="00CE6C41">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CE6C41">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(Marshall et al., 2016)</w:t>
      </w:r>
      <w:r w:rsidR="00CE6C41">
        <w:rPr>
          <w:rFonts w:eastAsia="Times New Roman" w:cstheme="minorHAnsi"/>
          <w:color w:val="000000"/>
          <w:kern w:val="0"/>
          <w:sz w:val="24"/>
          <w:szCs w:val="24"/>
          <w:lang w:val="en-GB"/>
          <w14:ligatures w14:val="none"/>
        </w:rPr>
        <w:fldChar w:fldCharType="end"/>
      </w:r>
      <w:r w:rsidR="008331C3">
        <w:rPr>
          <w:rFonts w:eastAsia="Times New Roman" w:cstheme="minorHAnsi"/>
          <w:color w:val="000000"/>
          <w:kern w:val="0"/>
          <w:sz w:val="24"/>
          <w:szCs w:val="24"/>
          <w:lang w:val="en-GB"/>
          <w14:ligatures w14:val="none"/>
        </w:rPr>
        <w:t>,</w:t>
      </w:r>
      <w:r w:rsidR="005C7728">
        <w:rPr>
          <w:rFonts w:eastAsia="Times New Roman" w:cstheme="minorHAnsi"/>
          <w:color w:val="000000"/>
          <w:kern w:val="0"/>
          <w:sz w:val="24"/>
          <w:szCs w:val="24"/>
          <w:lang w:val="en-GB"/>
          <w14:ligatures w14:val="none"/>
        </w:rPr>
        <w:t xml:space="preserve"> </w:t>
      </w:r>
      <w:r w:rsidR="00AC2D7D">
        <w:rPr>
          <w:rFonts w:eastAsia="Times New Roman" w:cstheme="minorHAnsi"/>
          <w:color w:val="000000"/>
          <w:kern w:val="0"/>
          <w:sz w:val="24"/>
          <w:szCs w:val="24"/>
          <w:lang w:val="en-GB"/>
          <w14:ligatures w14:val="none"/>
        </w:rPr>
        <w:t>dispersal regimes</w:t>
      </w:r>
      <w:r w:rsidR="008331C3">
        <w:rPr>
          <w:rFonts w:eastAsia="Times New Roman" w:cstheme="minorHAnsi"/>
          <w:color w:val="000000"/>
          <w:kern w:val="0"/>
          <w:sz w:val="24"/>
          <w:szCs w:val="24"/>
          <w:lang w:val="en-GB"/>
          <w14:ligatures w14:val="none"/>
        </w:rPr>
        <w:t xml:space="preserve"> </w:t>
      </w:r>
      <w:r w:rsidR="008331C3">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{"citationItems":[{"id":"ITEM-1","itemData":{"DOI":"10.1111/j.1365-294X.2010.04848.x","ISSN":"0962-1083","abstract":"Rivers provide an excellent system to study interactions between patterns of biodiversity structure and ecological processes. In these environments, gene flow is restricted by the spatial hierarchy and temporal variation of connectivity within the drainage network. In the Australian arid zone, this variability is high and rivers often exist as isolated waterholes connected during unpredictable floods. These conditions cause boom/bust cycles in the population dynamics of taxa, but their influence on spatial genetic diversity is largely unknown. We used a landscape genetics approach to assess the effect of hydrological variability on gene flow, spatial population structure and genetic diversity in an Australian freshwater fish, Macquaria ambigua . Our analysis is based on microsatellite data of 590 samples from 26 locations across the species range. Despite temporal isolation of populations, the species showed surprisingly high rates of dispersal, with population genetic structure only evident among major drainage basins. Within drainages, hydrological variability was a strong predictor of genetic diversity, being positively correlated with spring</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time flow volume. We propose that increases in flow volume during spring stimulate recruitment booms and dispersal, boosting population size and genetic diversity. Although it is uncertain how the hydrological regime in arid Australia may change under future climate scenarios, management strategies for arid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zone fishes should mitigate barriers to dispersal and alterations to the natural flow regime to maintain connectivity and the species</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evolutionary potential. This study contributes to our understanding of the influence of spatial and temporal heterogeneity on population and landscape processes.","author":[{"dropping-particle":"","family":"Faulks","given":"Leanne K.","non-dropping-particle":"","parse-names":false,"suffix":""},{"dropping-particle":"","family":"Gilligan","given":"Dean M.","non-dropping-particle":"","parse-names":false,"suffix":""},{"dropping-particle":"","family":"Beheregaray","given":"Luciano B.","non-dropping-particle":"","parse-names":false,"suffix":""}],"container-title":"Molecular Ecology","id":"ITEM-1","issue":"21","issued":{"date-parts":[["2010","11","30"]]},"page":"4723-4737","title":"Islands of water in a sea of dry land: hydrological regime predicts genetic diversity and dispersal in a widespread fish from Australia’s arid zone, the golden perch ( Macquaria ambigua )","type":"article-journal","volume":"19"},"uris":["http://www.mendeley.com/documents/?uuid=bf0856ea-2d24-4ea5-9b39-d86b7d5076da"]},{"id":"ITEM-2","itemData":{"DOI":"10.1111/fwb.12630","ISSN":"0046-5070","abstract":"Intermittent stream systems create a mosaic of aquatic habitat that changes through time, potentially challenging freshwater invertebrate dispersal. Invertebrates inhabiting these mosaics may show stronger dispersal capacity than those in perennial stream systems. To relate different combinations of dispersal and drought survival strategies to species persistence, we compared the distribution and dispersal potential of six invertebrate species across all streams in a montane landscape where drying is becoming increasingly frequent and prolonged. Invertebrates were collected from seventeen streams in the Victoria Range, Grampians National Park, Victoria, Australia. The species analysed were as follows: the caddisflies Lectrides varians Moseley (Leptoceridae) and Agapetus sp. (Glossosomatidae); the mayflies Nousia AV 1 and Koorrnonga AV 3 (Leptophlebiidae); the water penny beetle Sclerocyphon sp. (Psephenidae); and a freshwater crayfish Geocharax sp. nov. 1 (Parastacidae). These species were widespread in the streams and varied in their dispersal and drought survival strategies. The distribution of each species across the Victoria Range, their drought responses and within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stream habitat associations were determined. Hypotheses of the dispersal capacity and population structure for each species were developed and compared to four models of gene flow: Death Valley Model ( DVM ), Stream Hierarchy Model ( SHM ), Headwater Model ( HM ) or panmixia ( PAN ). Molecular genetic methods were then used to infer population structure and dispersal capacity for each species. The large caddisfly Lectrides resisted drought through aestivation and was panmictic ( PAN ) indicating strong dispersal capacity. Conversely, the small caddisfly Agapetus relied on perennially flowing reaches and gene flow was limited to short distances among stream headwaters, resembling the HM . Both mayflies depended on perennial surface water during drying and showed evidence of gene flow among streams: Koorrnonga mainly dispersed along stream channels within catchments, resembling the SHM , whereas Nousia appeared to disperse across land by adult flight. Sclerocyphon relied on perennial water to survive drying and showed an unusual pattern of genetic structure that indicated limited dispersal but did not resemble any of the models. Geocharax survived drought through aestivation or residence in perennial pools, and high levels of genetic structure indicated limited dispersal among streams, res…","author":[{"dropping-particle":"","family":"Chester","given":"Edwin T.","non-dropping-particle":"","parse-names":false,"suffix":""},{"dropping-particle":"","family":"Miller","given":"Adam D.","non-dropping-particle":"","parse-names":false,"suffix":""},{"dropping-particle":"","family":"Valenzuela","given":"Isabel","non-dropping-particle":"","parse-names":false,"suffix":""},{"dropping-particle":"","family":"Wickson","given":"Steve J.","non-dropping-particle":"","parse-names":false,"suffix":""},{"dropping-particle":"","family":"Robson","given":"Belinda J.","non-dropping-particle":"","parse-names":false,"suffix":""}],"container-title":"Freshwater Biology","id":"ITEM-2","issue":"10","issued":{"date-parts":[["2015","10","2"]]},"page":"2066-2083","title":"Drought survival strategies, dispersal potential and persistence of invertebrate species in an intermittent stream landscape","type":"article-journal","volume":"60"},"uris":["http://www.mendeley.com/documents/?uuid=1152d2f0-75ad-4019-bf39-b2dca2a63fe1"]},{"id":"ITEM-3","itemData":{"DOI":"10.1111/fwb.12959","ISSN":"0046-5070","abstract":"Arid landscapes pose arguably one of the greatest challenges to dispersal of aquatic insects, and may drive speciation in taxa with low dispersal potential. We investigated genetic divergence in aquatic insects with high and low dispersal potential between two regions within the Australian arid zone. We used two dragonfly species to infer patterns for strong</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dispersing species, and mayfly species from two genera to represent weak</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dispersing species. Based on dispersal</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related traits of the taxa, we predicted that dragonflies would show little divergence between and within the two geographical regions, while mayflies would show evidence of genetic isolation, with divergence timing associated with aridification in Australia. Samples were collected from perennial pools in ephemeral stream networks in central and western Australia. The two study regions are separated by approximately 1,500 km of predominantly dune desert. Collected insects were sequenced for one mitochondrial and one nuclear marker. We investigated spatial distribution of haplotypes, estimated divergence dates for identified mayfly lineages, and performed phylogenetic reconstruction to investigate relationships with known congeners. Both dragonfly species showed evidence of recent or ongoing gene flow between the central and western Australian study regions. In contrast, mayflies showed evidence of ancient, but not recent, gene flow between regions, with species</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level CO 1 divergence within regions. We found 11 previously unknown putative mayfly species, that if confirmed could double the known diversity within these genera in Australia. Timing of divergence events for mayflies coincided with the development of the Australian arid zone, and phylogenetic relationships are similar to divergence patterns found in other Australian arid taxa. The findings of this study suggest that aridification is more likely to be a driver of diversification in taxa with low dispersal potential than in those with high dispersal potential. This is because effective aerial dispersal is integral for maintaining gene flow when aquatic connections are lost between distant populations, and reduced gene flow can promote genetic divergence.","author":[{"dropping-particle":"","family":"Razeng","given":"Emma","non-dropping-particle":"","parse-names":false,"suffix":""},{"dropping-particle":"","family":"Smith","given":"Amy E.","non-dropping-particle":"","parse-names":false,"suffix":""},{"dropping-particle":"","family":"Harrisson","given":"Katherine A.","non-dropping-particle":"","parse-names":false,"suffix":""},{"dropping-particle":"","family":"Pavlova","given":"Alexandra","non-dropping-particle":"","parse-names":false,"suffix":""},{"dropping-particle":"","family":"Nguyen","given":"Thuy","non-dropping-particle":"","parse-names":false,"suffix":""},{"dropping-particle":"","family":"Pinder","given":"Adrian","non-dropping-particle":"","parse-names":false,"suffix":""},{"dropping-particle":"","family":"Suter","given":"Phil","non-dropping-particle":"","parse-names":false,"suffix":""},{"dropping-particle":"","family":"Webb","given":"Jeff","non-dropping-particle":"","parse-names":false,"suffix":""},{"dropping-particle":"","family":"Gardner","given":"Michael G.","non-dropping-particle":"","parse-names":false,"suffix":""},{"dropping-particle":"","family":"Brim Box","given":"Jayne","non-dropping-particle":"","parse-names":false,"suffix":""},{"dropping-particle":"","family":"Thompson","given":"Ross","non-dropping-particle":"","parse-names":false,"suffix":""},{"dropping-particle":"","family":"Davis","given":"Jenny","non-dropping-particle":"","parse-names":false,"suffix":""},{"dropping-particle":"","family":"Sunnucks","given":"Paul","non-dropping-particle":"","parse-names":false,"suffix":""}],"container-title":"Freshwater Biology","id":"ITEM-3","issue":"8","issued":{"date-parts":[["2017","8","6"]]},"page":"1443-1459","title":"Evolutionary divergence in freshwater insects with contrasting dispersal capacity across a sea of desert","type":"article-journal","volume":"62"},"uris":["http://www.mendeley.com/documents/?uuid=2cd9da8b-dcbf-4146-8d2d-7b336a5f5fa2"]}],"mendeley":{"formattedCitation":"(Chester et al., 2015; Faulks et al., 2010; Razeng et al., 2017)","plainTextFormattedCitation":"(Chester et al., 2015; Faulks et al., 2010; Razeng et al., 2017)","previouslyFormattedCitation":"(Chester et al., 2015; Faulks et al., 2010; Razeng et al., 2017)"},"properties":{"noteIndex":0},"schema":"https://github.com/citation-style-language/schema/raw/master/csl-citation.json"}</w:instrText>
      </w:r>
      <w:r w:rsidR="008331C3">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(Chester et al., 2015; Faulks et al., 2010; Razeng et al., 2017)</w:t>
      </w:r>
      <w:r w:rsidR="008331C3">
        <w:rPr>
          <w:rFonts w:eastAsia="Times New Roman" w:cstheme="minorHAnsi"/>
          <w:color w:val="000000"/>
          <w:kern w:val="0"/>
          <w:sz w:val="24"/>
          <w:szCs w:val="24"/>
          <w:lang w:val="en-GB"/>
          <w14:ligatures w14:val="none"/>
        </w:rPr>
        <w:fldChar w:fldCharType="end"/>
      </w:r>
      <w:r w:rsidR="008331C3">
        <w:rPr>
          <w:rFonts w:eastAsia="Times New Roman" w:cstheme="minorHAnsi"/>
          <w:color w:val="000000"/>
          <w:kern w:val="0"/>
          <w:sz w:val="24"/>
          <w:szCs w:val="24"/>
          <w:lang w:val="en-GB"/>
          <w14:ligatures w14:val="none"/>
        </w:rPr>
        <w:t>, reproduction</w:t>
      </w:r>
      <w:r w:rsidR="00CF226D">
        <w:rPr>
          <w:rFonts w:eastAsia="Times New Roman" w:cstheme="minorHAnsi"/>
          <w:color w:val="000000"/>
          <w:kern w:val="0"/>
          <w:sz w:val="24"/>
          <w:szCs w:val="24"/>
          <w:lang w:val="en-GB"/>
          <w14:ligatures w14:val="none"/>
        </w:rPr>
        <w:t xml:space="preserve"> and fecundity</w:t>
      </w:r>
      <w:r w:rsidR="008331C3">
        <w:rPr>
          <w:rFonts w:eastAsia="Times New Roman" w:cstheme="minorHAnsi"/>
          <w:color w:val="000000"/>
          <w:kern w:val="0"/>
          <w:sz w:val="24"/>
          <w:szCs w:val="24"/>
          <w:lang w:val="en-GB"/>
          <w14:ligatures w14:val="none"/>
        </w:rPr>
        <w:t xml:space="preserve"> </w:t>
      </w:r>
      <w:r w:rsidR="008331C3">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{"citationItems":[{"id":"ITEM-1","itemData":{"DOI":"10.1016/S0304-3800(01)00512-9","ISSN":"03043800","author":[{"dropping-particle":"","family":"Mooij","given":"Wolf M.","non-dropping-particle":"","parse-names":false,"suffix":""},{"dropping-particle":"","family":"Bennetts","given":"Robert E.","non-dropping-particle":"","parse-names":false,"suffix":""},{"dropping-particle":"","family":"Kitchens","given":"Wiley M.","non-dropping-particle":"","parse-names":false,"suffix":""},{"dropping-particle":"","family":"DeAngelis","given":"Donald L.","non-dropping-particle":"","parse-names":false,"suffix":""}],"container-title":"Ecological Modelling","id":"ITEM-1","issue":"1-2","issued":{"date-parts":[["2002","3"]]},"page":"25-39","title":"Exploring the effect of drought extent and interval on the Florida snail kite: interplay between spatial and temporal scales","type":"article-journal","volume":"149"},"uris":["http://www.mendeley.com/documents/?uuid=a0e0ba61-eeb1-4042-a9c5-84c6b2c54fb7"]}],"mendeley":{"formattedCitation":"(Mooij et al., 2002)","plainTextFormattedCitation":"(Mooij et al., 2002)","previouslyFormattedCitation":"(Mooij et al., 2002)"},"properties":{"noteIndex":0},"schema":"https://github.com/citation-style-language/schema/raw/master/csl-citation.json"}</w:instrText>
      </w:r>
      <w:r w:rsidR="008331C3">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(Mooij et al., 2002)</w:t>
      </w:r>
      <w:r w:rsidR="008331C3">
        <w:rPr>
          <w:rFonts w:eastAsia="Times New Roman" w:cstheme="minorHAnsi"/>
          <w:color w:val="000000"/>
          <w:kern w:val="0"/>
          <w:sz w:val="24"/>
          <w:szCs w:val="24"/>
          <w:lang w:val="en-GB"/>
          <w14:ligatures w14:val="none"/>
        </w:rPr>
        <w:fldChar w:fldCharType="end"/>
      </w:r>
      <w:r w:rsidR="00243053">
        <w:rPr>
          <w:rFonts w:eastAsia="Times New Roman" w:cstheme="minorHAnsi"/>
          <w:color w:val="000000"/>
          <w:kern w:val="0"/>
          <w:sz w:val="24"/>
          <w:szCs w:val="24"/>
          <w:lang w:val="en-GB"/>
          <w14:ligatures w14:val="none"/>
        </w:rPr>
        <w:t xml:space="preserve">. </w:t>
      </w:r>
      <w:r w:rsidR="00FB5E0B">
        <w:rPr>
          <w:rFonts w:eastAsia="Times New Roman" w:cstheme="minorHAnsi"/>
          <w:color w:val="000000"/>
          <w:kern w:val="0"/>
          <w:sz w:val="24"/>
          <w:szCs w:val="24"/>
          <w:lang w:val="en-GB"/>
          <w14:ligatures w14:val="none"/>
        </w:rPr>
        <w:t>Works focussing on</w:t>
      </w:r>
      <w:r w:rsidR="00A316B6">
        <w:rPr>
          <w:rFonts w:eastAsia="Times New Roman" w:cstheme="minorHAnsi"/>
          <w:color w:val="000000"/>
          <w:kern w:val="0"/>
          <w:sz w:val="24"/>
          <w:szCs w:val="24"/>
          <w:lang w:val="en-GB"/>
          <w14:ligatures w14:val="none"/>
        </w:rPr>
        <w:t xml:space="preserve"> factors affecting</w:t>
      </w:r>
      <w:r w:rsidR="00FB5E0B">
        <w:rPr>
          <w:rFonts w:eastAsia="Times New Roman" w:cstheme="minorHAnsi"/>
          <w:color w:val="000000"/>
          <w:kern w:val="0"/>
          <w:sz w:val="24"/>
          <w:szCs w:val="24"/>
          <w:lang w:val="en-GB"/>
          <w14:ligatures w14:val="none"/>
        </w:rPr>
        <w:t xml:space="preserve"> growth of species in dryland river systems include</w:t>
      </w:r>
      <w:r w:rsidR="00A316B6">
        <w:rPr>
          <w:rFonts w:eastAsia="Times New Roman" w:cstheme="minorHAnsi"/>
          <w:color w:val="000000"/>
          <w:kern w:val="0"/>
          <w:sz w:val="24"/>
          <w:szCs w:val="24"/>
          <w:lang w:val="en-GB"/>
          <w14:ligatures w14:val="none"/>
        </w:rPr>
        <w:t>s</w:t>
      </w:r>
      <w:r w:rsidR="00FB5E0B">
        <w:rPr>
          <w:rFonts w:eastAsia="Times New Roman" w:cstheme="minorHAnsi"/>
          <w:color w:val="000000"/>
          <w:kern w:val="0"/>
          <w:sz w:val="24"/>
          <w:szCs w:val="24"/>
          <w:lang w:val="en-GB"/>
          <w14:ligatures w14:val="none"/>
        </w:rPr>
        <w:t xml:space="preserve"> research on the </w:t>
      </w:r>
      <w:r w:rsidR="007239B4">
        <w:rPr>
          <w:rFonts w:eastAsia="Times New Roman" w:cstheme="minorHAnsi"/>
          <w:color w:val="000000"/>
          <w:kern w:val="0"/>
          <w:sz w:val="24"/>
          <w:szCs w:val="24"/>
          <w:lang w:val="en-GB"/>
          <w14:ligatures w14:val="none"/>
        </w:rPr>
        <w:t>interactions between growth and extreme high temperatures</w:t>
      </w:r>
      <w:r w:rsidR="004D4745">
        <w:rPr>
          <w:rFonts w:eastAsia="Times New Roman" w:cstheme="minorHAnsi"/>
          <w:color w:val="000000"/>
          <w:kern w:val="0"/>
          <w:sz w:val="24"/>
          <w:szCs w:val="24"/>
          <w:lang w:val="en-GB"/>
          <w14:ligatures w14:val="none"/>
        </w:rPr>
        <w:t xml:space="preserve"> </w:t>
      </w:r>
      <w:r w:rsidR="004D4745">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10.1086/681278","ISSN":"2161-9549","author":[{"dropping-particle":"","family":"Wallace","given":"Jim","non-dropping-particle":"","parse-names":false,"suffix":""},{"dropping-particle":"","family":"Waltham","given":"Nathan","non-dropping-particle":"","parse-names":false,"suffix":""},{"dropping-particle":"","family":"Burrows","given":"Damien","non-dropping-particle":"","parse-names":false,"suffix":""},{"dropping-particle":"","family":"McJannet","given":"David","non-dropping-particle":"","parse-names":false,"suffix":""}],"container-title":"Freshwater Science","id":"ITEM-1","issue":"2","issued":{"date-parts":[["2015","6"]]},"page":"663-678","title":"The temperature regimes of dry-season waterholes in tropical northern Australia: potential effects on fish refugia","type":"article-journal","volume":"34"},"uris":["http://www.mendeley.com/documents/?uuid=055f0a37-242b-4ca3-8281-df440c8e0d68"]}],"mendeley":{"formattedCitation":"(Wallace et al., 2015)","plainTextFormattedCitation":"(Wallace et al., 2015)","previouslyFormattedCitation":"(Wallace et al., 2015)"},"properties":{"noteIndex":0},"schema":"https://github.com/citation-style-language/schema/raw/master/csl-citation.json"}</w:instrText>
      </w:r>
      <w:r w:rsidR="004D4745">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(Wallace et al., 2015)</w:t>
      </w:r>
      <w:r w:rsidR="004D4745">
        <w:rPr>
          <w:rFonts w:eastAsia="Times New Roman" w:cstheme="minorHAnsi"/>
          <w:color w:val="000000"/>
          <w:kern w:val="0"/>
          <w:sz w:val="24"/>
          <w:szCs w:val="24"/>
          <w:lang w:val="en-GB"/>
          <w14:ligatures w14:val="none"/>
        </w:rPr>
        <w:fldChar w:fldCharType="end"/>
      </w:r>
      <w:r w:rsidR="00A316B6">
        <w:rPr>
          <w:rFonts w:eastAsia="Times New Roman" w:cstheme="minorHAnsi"/>
          <w:color w:val="000000"/>
          <w:kern w:val="0"/>
          <w:sz w:val="24"/>
          <w:szCs w:val="24"/>
          <w:lang w:val="en-GB"/>
          <w14:ligatures w14:val="none"/>
        </w:rPr>
        <w:t>, as well as comparative inter-species</w:t>
      </w:r>
      <w:r w:rsidR="007239B4">
        <w:rPr>
          <w:rFonts w:eastAsia="Times New Roman" w:cstheme="minorHAnsi"/>
          <w:color w:val="000000"/>
          <w:kern w:val="0"/>
          <w:sz w:val="24"/>
          <w:szCs w:val="24"/>
          <w:lang w:val="en-GB"/>
          <w14:ligatures w14:val="none"/>
        </w:rPr>
        <w:t xml:space="preserve"> </w:t>
      </w:r>
      <w:r w:rsidR="00A316B6">
        <w:rPr>
          <w:rFonts w:eastAsia="Times New Roman" w:cstheme="minorHAnsi"/>
          <w:color w:val="000000"/>
          <w:kern w:val="0"/>
          <w:sz w:val="24"/>
          <w:szCs w:val="24"/>
          <w:lang w:val="en-GB"/>
          <w14:ligatures w14:val="none"/>
        </w:rPr>
        <w:t xml:space="preserve">and inter-site analyses </w:t>
      </w:r>
      <w:r w:rsidR="00A316B6">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{"citationItems":[{"id":"ITEM-1","itemData":{"DOI":"10.1002/rra.714","ISSN":"1535-1459","abstract":"Golden perch Macquaria ambigua (Percichthyidae) and silver perch Bidyanus bidyanus (Terapontidae) are two potamodromous fish species of the Murray</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Darling river system in southeastern Australia. Ageing of these species using thin sections of the sagittal otoliths and validation with known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age fish revealed: they live for over 26 years; male and female silver perch reach maturity at 3 and 5 years respectively; male and female golden perch reach maturity at 2 and 4 years respectively; both species exhibit sexual dimorphism with larger females; and growth varies ( L ∞ silver perch 331–397 mm, golden perch 354–502 mm) among interconnected river systems. Longevity and opportunistic growth are characteristics that are well suited to the semi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arid and temperate hydrology of this river system. A flood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recruitment model for these two species, consistent with the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flood</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pulse concept</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has previously been assumed to be the main mechanism of recruitment. The model appeared appropriate for this large, 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gradient river system with productive floodplains. However, in the middle reaches of the Murray River we found that golden perch recruitment was strong in non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flood years and poor in flood years, and silver perch recruited in all years. These data do not preclude golden perch recruiting during floods as well, because downstream larval drift may have resulted in strong year</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classes being swept downstream of the sampling area during high flows. However, the recruitment models for these species need to be re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evaluated to include within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channel flows. Importantly, these flows can be manipulated by river regulation, unlike large floods, and therefore there is potential to enhance recruitment. Copyright </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2003 John Wiley &amp; Sons, Ltd.","author":[{"dropping-particle":"","family":"Mallen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Cooper","given":"M.","non-dropping-particle":"","parse-names":false,"suffix":""},{"dropping-particle":"","family":"Stuart","given":"I. G.","non-dropping-particle":"","parse-names":false,"suffix":""}],"container-title":"River Research and Applications","id":"ITEM-1","issue":"7","issued":{"date-parts":[["2003","12","11"]]},"page":"697-719","title":"Age, growth and non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flood recruitment of two potamodromous fishes in a large semi</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arid/temperate river system","type":"article-journal","volume":"19"},"uris":["http://www.mendeley.com/documents/?uuid=d39e7286-4fb1-43fb-90a1-a4b1e2410c07"]},{"id":"ITEM-2","itemData":{"DOI":"10.1111/j.1365-2427.2004.01232.x","ISSN":"0046-5070","abstract":"1. The invasion of carp ( Cyprinus carpio L.) in Australia illustrates how quickly an introduced fish species can spread and dominate fish communities. This species has become the most abundant large freshwater fish in south</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east Australia, now distributed over more than 1 million km 2 .","author":[{"dropping-particle":"","family":"Koehn","given":"John D.","non-dropping-particle":"","parse-names":false,"suffix":""}],"container-title":"Freshwater Biology","id":"ITEM-2","issue":"7","issued":{"date-parts":[["2004","7","16"]]},"page":"882-894","title":"Carp ( Cyprinus carpio ) as a powerful invader in Australian waterways","type":"article-journal","volume":"49"},"uris":["http://www.mendeley.com/documents/?uuid=e175ded1-99b9-4606-b338-8aeed6de3234"]}],"mendeley":{"formattedCitation":"(Koehn, 2004; Mallen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Cooper &amp; Stuart, 2003)","plainTextFormattedCitation":"(Koehn, 2004; Mallen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Cooper &amp; Stuart, 2003)","previouslyFormattedCitation":"(Koehn, 2004; Mallen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Cooper &amp; Stuart, 2003)"},"properties":{"noteIndex":0},"schema":"https://github.com/citation-style-language/schema/raw/master/csl-citation.json"}</w:instrText>
      </w:r>
      <w:r w:rsidR="00A316B6">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(Koehn, 2004; Mallen</w:t>
      </w:r>
      <w:r w:rsidR="00F03BEB" w:rsidRPr="00F03BEB">
        <w:rPr>
          <w:rFonts w:ascii="Cambria Math" w:eastAsia="Times New Roman" w:hAnsi="Cambria Math" w:cs="Cambria Math"/>
          <w:noProof/>
          <w:color w:val="000000"/>
          <w:kern w:val="0"/>
          <w:sz w:val="24"/>
          <w:szCs w:val="24"/>
          <w:lang w:val="en-GB"/>
          <w14:ligatures w14:val="none"/>
        </w:rPr>
        <w:t>‐</w:t>
      </w:r>
      <w:r w:rsidR="00F03BEB" w:rsidRPr="00F03BEB">
        <w:rPr>
          <w:rFonts w:eastAsia="Times New Roman" w:cstheme="minorHAnsi"/>
          <w:noProof/>
          <w:color w:val="000000"/>
          <w:kern w:val="0"/>
          <w:sz w:val="24"/>
          <w:szCs w:val="24"/>
          <w:lang w:val="en-GB"/>
          <w14:ligatures w14:val="none"/>
        </w:rPr>
        <w:t>Cooper &amp; Stuart, 2003)</w:t>
      </w:r>
      <w:r w:rsidR="00A316B6">
        <w:rPr>
          <w:rFonts w:eastAsia="Times New Roman" w:cstheme="minorHAnsi"/>
          <w:color w:val="000000"/>
          <w:kern w:val="0"/>
          <w:sz w:val="24"/>
          <w:szCs w:val="24"/>
          <w:lang w:val="en-GB"/>
          <w14:ligatures w14:val="none"/>
        </w:rPr>
        <w:fldChar w:fldCharType="end"/>
      </w:r>
      <w:r w:rsidR="00243053">
        <w:rPr>
          <w:rFonts w:eastAsia="Times New Roman" w:cstheme="minorHAnsi"/>
          <w:color w:val="000000"/>
          <w:kern w:val="0"/>
          <w:sz w:val="24"/>
          <w:szCs w:val="24"/>
          <w:lang w:val="en-GB"/>
          <w14:ligatures w14:val="none"/>
        </w:rPr>
        <w:t xml:space="preserve">. </w:t>
      </w:r>
      <w:r w:rsidR="00F03BEB">
        <w:rPr>
          <w:rFonts w:eastAsia="Times New Roman" w:cstheme="minorHAnsi"/>
          <w:color w:val="000000"/>
          <w:kern w:val="0"/>
          <w:sz w:val="24"/>
          <w:szCs w:val="24"/>
          <w:lang w:val="en-GB"/>
          <w14:ligatures w14:val="none"/>
        </w:rPr>
        <w:t>R</w:t>
      </w:r>
      <w:r w:rsidR="00A316B6">
        <w:rPr>
          <w:rFonts w:eastAsia="Times New Roman" w:cstheme="minorHAnsi"/>
          <w:color w:val="000000"/>
          <w:kern w:val="0"/>
          <w:sz w:val="24"/>
          <w:szCs w:val="24"/>
          <w:lang w:val="en-GB"/>
          <w14:ligatures w14:val="none"/>
        </w:rPr>
        <w:t xml:space="preserve">eviews </w:t>
      </w:r>
      <w:r w:rsidR="004E3657">
        <w:rPr>
          <w:rFonts w:eastAsia="Times New Roman" w:cstheme="minorHAnsi"/>
          <w:color w:val="000000"/>
          <w:kern w:val="0"/>
          <w:sz w:val="24"/>
          <w:szCs w:val="24"/>
          <w:lang w:val="en-GB"/>
          <w14:ligatures w14:val="none"/>
        </w:rPr>
        <w:t>focussed on</w:t>
      </w:r>
      <w:r w:rsidR="00F03BEB">
        <w:rPr>
          <w:rFonts w:eastAsia="Times New Roman" w:cstheme="minorHAnsi"/>
          <w:color w:val="000000"/>
          <w:kern w:val="0"/>
          <w:sz w:val="24"/>
          <w:szCs w:val="24"/>
          <w:lang w:val="en-GB"/>
          <w14:ligatures w14:val="none"/>
        </w:rPr>
        <w:t xml:space="preserve"> the Murray-Darling Basin</w:t>
      </w:r>
      <w:r w:rsidR="004E3657">
        <w:rPr>
          <w:rFonts w:eastAsia="Times New Roman" w:cstheme="minorHAnsi"/>
          <w:color w:val="000000"/>
          <w:kern w:val="0"/>
          <w:sz w:val="24"/>
          <w:szCs w:val="24"/>
          <w:lang w:val="en-GB"/>
          <w14:ligatures w14:val="none"/>
        </w:rPr>
        <w:t xml:space="preserve"> </w:t>
      </w:r>
      <w:r w:rsidR="0040110D">
        <w:rPr>
          <w:rFonts w:eastAsia="Times New Roman" w:cstheme="minorHAnsi"/>
          <w:color w:val="000000"/>
          <w:kern w:val="0"/>
          <w:sz w:val="24"/>
          <w:szCs w:val="24"/>
          <w:lang w:val="en-GB"/>
          <w14:ligatures w14:val="none"/>
        </w:rPr>
        <w:t>note that</w:t>
      </w:r>
      <w:r w:rsidR="0040110D" w:rsidRPr="0040110D">
        <w:rPr>
          <w:rFonts w:eastAsia="Times New Roman" w:cstheme="minorHAnsi"/>
          <w:color w:val="000000"/>
          <w:kern w:val="0"/>
          <w:sz w:val="24"/>
          <w:szCs w:val="24"/>
          <w:lang w:val="en-GB"/>
          <w14:ligatures w14:val="none"/>
        </w:rPr>
        <w:t xml:space="preserve"> </w:t>
      </w:r>
      <w:r w:rsidR="0040110D">
        <w:rPr>
          <w:rFonts w:eastAsia="Times New Roman" w:cstheme="minorHAnsi"/>
          <w:color w:val="000000"/>
          <w:kern w:val="0"/>
          <w:sz w:val="24"/>
          <w:szCs w:val="24"/>
          <w:lang w:val="en-GB"/>
          <w14:ligatures w14:val="none"/>
        </w:rPr>
        <w:t xml:space="preserve">much of the data requires updating and highlight the need for further research into factors that affect fish growth </w:t>
      </w:r>
      <w:r w:rsidR="00F03BEB">
        <w:rPr>
          <w:rFonts w:eastAsia="Times New Roman" w:cstheme="minorHAnsi"/>
          <w:color w:val="000000"/>
          <w:kern w:val="0"/>
          <w:sz w:val="24"/>
          <w:szCs w:val="24"/>
          <w:lang w:val="en-GB"/>
          <w14:ligatures w14:val="none"/>
        </w:rPr>
        <w:fldChar w:fldCharType="begin" w:fldLock="1"/>
      </w:r>
      <w:r w:rsidR="00F03BEB">
        <w:rPr>
          <w:rFonts w:eastAsia="Times New Roman" w:cstheme="minorHAnsi"/>
          <w:color w:val="000000"/>
          <w:kern w:val="0"/>
          <w:sz w:val="24"/>
          <w:szCs w:val="24"/>
          <w:lang w:val="en-GB"/>
          <w14:ligatures w14:val="none"/>
        </w:rPr>
        <w:instrText>ADDIN CSL_CITATION {"citationItems":[{"id":"ITEM-1","itemData":{"DOI":"10.1111/emr.12358","ISSN":"1442-7001","abstract":"Effective natural resource management requires knowledge exchange between researchers and managers to support evidence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based decision</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making. To achieve this, there is a need to align research with management and policy needs. This project aimed to identify the flow</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related ecological knowledge needs for freshwater fish to better inform environmental water management in the Murray</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Darling Basin, south</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eastern Australia. Our major objective was to provide an up</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to</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date assessment of scientific research and integrate this with the knowledge requirements of relevant managers to guide future research. We reviewed the contemporary scientific literature and engaged managers specifically responsible for delivering flows for fish outcomes via a questionnaire and workshop. Research on fishes of the MDB has generally evolved from single locations and/or times to larger spatio</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temporal scales, including multiple sites, rivers and catchments. There has also been a trend from single life stage studies to incorporation of multiple life stages and population processes. There remain, however, significant deficiencies in knowledge for most native species, many of which are threatened. Four agreed key knowledge gaps were derived from the literature review and managers’ suggestions: (i) population dynamics, (ii) movement, dispersal and connectivity, (iii) survival and recruitment to adults and (iv) recruitment drivers. To inform policy and management, managers desired timely advice, based on robust research and monitoring. Fish species of most relevance to managers were those highly regarded by community stakeholders and whose life histories and population dynamics are potentially influenced by flow. Populations of these mostly large</w:instrText>
      </w:r>
      <w:r w:rsidR="00F03BEB">
        <w:rPr>
          <w:rFonts w:ascii="Cambria Math" w:eastAsia="Times New Roman" w:hAnsi="Cambria Math" w:cs="Cambria Math"/>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bodied, angling species (e.g. Murray Cod, Golden Perch and Silver Perch) have declined, often due to river regulation and, in conjunction with managers</w:instrText>
      </w:r>
      <w:r w:rsidR="00F03BEB">
        <w:rPr>
          <w:rFonts w:ascii="Aptos" w:eastAsia="Times New Roman" w:hAnsi="Aptos" w:cs="Aptos"/>
          <w:color w:val="000000"/>
          <w:kern w:val="0"/>
          <w:sz w:val="24"/>
          <w:szCs w:val="24"/>
          <w:lang w:val="en-GB"/>
          <w14:ligatures w14:val="none"/>
        </w:rPr>
        <w:instrText>’</w:instrText>
      </w:r>
      <w:r w:rsidR="00F03BEB">
        <w:rPr>
          <w:rFonts w:eastAsia="Times New Roman" w:cstheme="minorHAnsi"/>
          <w:color w:val="000000"/>
          <w:kern w:val="0"/>
          <w:sz w:val="24"/>
          <w:szCs w:val="24"/>
          <w:lang w:val="en-GB"/>
          <w14:ligatures w14:val="none"/>
        </w:rPr>
        <w:instrText xml:space="preserve"> priorities, are relevant candidates for research to support the management of flow to rehabilitate fish populations in the MDB .","author":[{"dropping-particle":"","family":"Koehn","given":"John D.","non-dropping-particle":"","parse-names":false,"suffix":""},{"dropping-particle":"","family":"Balcombe","given":"Stephen R.","non-dropping-particle":"","parse-names":false,"suffix":""},{"dropping-particle":"","family":"Zampatti","given":"Brenton P.","non-dropping-particle":"","parse-names":false,"suffix":""}],"container-title":"Ecological Management &amp; Restoration","id":"ITEM-1","issue":"2","issued":{"date-parts":[["2019","5","8"]]},"page":"142-150","title":"Fish and flow management in the Murray–Darling Basin: Directions for research","type":"article-journal","volume":"20"},"uris":["http://www.mendeley.com/documents/?uuid=958f95da-845b-46c4-80c5-2c5bee7e4f46"]},{"id":"ITEM-2","itemData":{"DOI":"10.1071/MF20127","ISSN":"1323-1650","abstract":"Many freshwater fishes are imperilled globally, and there is a need for easily accessible, contemporary ecological knowledge to guide management. This compendium contains knowledge collated from over 600 publications and 27 expert workshops to support the restoration of 9 priority native freshwater fish species, representative of the range of life-history strategies and values in south-eastern Australia’s Murray–Darling Basin. To help prioritise future research investment and restoration actions, ecological knowledge and threats were assessed for each species and life stage. There is considerable new knowledge (80% of publications used were from the past 20 years), but this varied among species and life stages, with most known about adults, then egg, juvenile and larval stages (in that order). The biggest knowledge gaps concerned early life stage requirements, survival, recruitment, growth rates, condition and movements. Key threats include reduced longitudinal and lateral connectivity, altered flows, loss of refugia, reductions in both flowing (lotic) and slackwater riverine habitats, degradation of wetland habitats, alien species interactions and loss of aquatic vegetation. Examples and case studies illustrating the application of this knowledge to underpin effective restoration management are provided. This extensive ecological evidence base for multiple species is presented in a tabular format to assist a range of readers.","author":[{"dropping-particle":"","family":"Koehn","given":"John D.","non-dropping-particle":"","parse-names":false,"suffix":""},{"dropping-particle":"","family":"Raymond","given":"Scott M.","non-dropping-particle":"","parse-names":false,"suffix":""},{"dropping-particle":"","family":"Stuart","given":"Ivor","non-dropping-particle":"","parse-names":false,"suffix":""},{"dropping-particle":"","family":"Todd","given":"Charles R.","non-dropping-particle":"","parse-names":false,"suffix":""},{"dropping-particle":"","family":"Balcombe","given":"Stephen R.","non-dropping-particle":"","parse-names":false,"suffix":""},{"dropping-particle":"","family":"Zampatti","given":"Brenton P.","non-dropping-particle":"","parse-names":false,"suffix":""},{"dropping-particle":"","family":"Bamford","given":"Heleena","non-dropping-particle":"","parse-names":false,"suffix":""},{"dropping-particle":"","family":"Ingram","given":"Brett A.","non-dropping-particle":"","parse-names":false,"suffix":""},{"dropping-particle":"","family":"Bice","given":"Christopher M.","non-dropping-particle":"","parse-names":false,"suffix":""},{"dropping-particle":"","family":"Burndred","given":"Kate","non-dropping-particle":"","parse-names":false,"suffix":""},{"dropping-particle":"","family":"Butler","given":"Gavin","non-dropping-particle":"","parse-names":false,"suffix":""},{"dropping-particle":"","family":"Baumgartner","given":"Lee","non-dropping-particle":"","parse-names":false,"suffix":""},{"dropping-particle":"","family":"Clunie","given":"Pam","non-dropping-particle":"","parse-names":false,"suffix":""},{"dropping-particle":"","family":"Ellis","given":"Iain","non-dropping-particle":"","parse-names":false,"suffix":""},{"dropping-particle":"","family":"Forbes","given":"Jamin P.","non-dropping-particle":"","parse-names":false,"suffix":""},{"dropping-particle":"","family":"Hutchison","given":"Michael","non-dropping-particle":"","parse-names":false,"suffix":""},{"dropping-particle":"","family":"Koster","given":"Wayne M.","non-dropping-particle":"","parse-names":false,"suffix":""},{"dropping-particle":"","family":"Lintermans","given":"Mark","non-dropping-particle":"","parse-names":false,"suffix":""},{"dropping-particle":"","family":"Lyon","given":"Jarod P.","non-dropping-particle":"","parse-names":false,"suffix":""},{"dropping-particle":"","family":"Mallen-Cooper","given":"Martin","non-dropping-particle":"","parse-names":false,"suffix":""},{"dropping-particle":"","family":"McLellan","given":"Matthew","non-dropping-particle":"","parse-names":false,"suffix":""},{"dropping-particle":"","family":"Pearce","given":"Luke","non-dropping-particle":"","parse-names":false,"suffix":""},{"dropping-particle":"","family":"Ryall","given":"Jordi","non-dropping-particle":"","parse-names":false,"suffix":""},{"dropping-particle":"","family":"Sharpe","given":"Clayton","non-dropping-particle":"","parse-names":false,"suffix":""},{"dropping-particle":"","family":"Stoessel","given":"Daniel J.","non-dropping-particle":"","parse-names":false,"suffix":""},{"dropping-particle":"","family":"Thiem","given":"Jason D.","non-dropping-particle":"","parse-names":false,"suffix":""},{"dropping-particle":"","family":"Tonkin","given":"Zeb","non-dropping-particle":"","parse-names":false,"suffix":""},{"dropping-particle":"","family":"Townsend","given":"Anthony","non-dropping-particle":"","parse-names":false,"suffix":""},{"dropping-particle":"","family":"Ye","given":"Qifeng","non-dropping-particle":"","parse-names":false,"suffix":""}],"container-title":"Marine and Freshwater Research","id":"ITEM-2","issue":"11","issued":{"date-parts":[["2020"]]},"page":"1391","title":"A compendium of ecological knowledge for restoration of freshwater fishes in Australia","type":"article-journal","volume":"71"},"uris":["http://www.mendeley.com/documents/?uuid=0bac59e1-93d1-4a88-98a6-05ce1cbf24a1"]}],"mendeley":{"formattedCitation":"(Koehn et al., 2019, 2020)","plainTextFormattedCitation":"(Koehn et al., 2019, 2020)","previouslyFormattedCitation":"(Koehn et al., 2019, 2020)"},"properties":{"noteIndex":0},"schema":"https://github.com/citation-style-language/schema/raw/master/csl-citation.json"}</w:instrText>
      </w:r>
      <w:r w:rsidR="00F03BEB">
        <w:rPr>
          <w:rFonts w:eastAsia="Times New Roman" w:cstheme="minorHAnsi"/>
          <w:color w:val="000000"/>
          <w:kern w:val="0"/>
          <w:sz w:val="24"/>
          <w:szCs w:val="24"/>
          <w:lang w:val="en-GB"/>
          <w14:ligatures w14:val="none"/>
        </w:rPr>
        <w:fldChar w:fldCharType="separate"/>
      </w:r>
      <w:r w:rsidR="00F03BEB" w:rsidRPr="00F03BEB">
        <w:rPr>
          <w:rFonts w:eastAsia="Times New Roman" w:cstheme="minorHAnsi"/>
          <w:noProof/>
          <w:color w:val="000000"/>
          <w:kern w:val="0"/>
          <w:sz w:val="24"/>
          <w:szCs w:val="24"/>
          <w:lang w:val="en-GB"/>
          <w14:ligatures w14:val="none"/>
        </w:rPr>
        <w:t>(Koehn et al., 2019, 2020)</w:t>
      </w:r>
      <w:r w:rsidR="00F03BEB">
        <w:rPr>
          <w:rFonts w:eastAsia="Times New Roman" w:cstheme="minorHAnsi"/>
          <w:color w:val="000000"/>
          <w:kern w:val="0"/>
          <w:sz w:val="24"/>
          <w:szCs w:val="24"/>
          <w:lang w:val="en-GB"/>
          <w14:ligatures w14:val="none"/>
        </w:rPr>
        <w:fldChar w:fldCharType="end"/>
      </w:r>
      <w:r w:rsidR="00F03BEB">
        <w:rPr>
          <w:rFonts w:eastAsia="Times New Roman" w:cstheme="minorHAnsi"/>
          <w:color w:val="000000"/>
          <w:kern w:val="0"/>
          <w:sz w:val="24"/>
          <w:szCs w:val="24"/>
          <w:lang w:val="en-GB"/>
          <w14:ligatures w14:val="none"/>
        </w:rPr>
        <w:t>.</w:t>
      </w:r>
      <w:r w:rsidR="00243053">
        <w:rPr>
          <w:rFonts w:eastAsia="Times New Roman" w:cstheme="minorHAnsi"/>
          <w:color w:val="000000"/>
          <w:kern w:val="0"/>
          <w:sz w:val="24"/>
          <w:szCs w:val="24"/>
          <w:lang w:val="en-GB"/>
          <w14:ligatures w14:val="none"/>
        </w:rPr>
        <w:t xml:space="preserve"> </w:t>
      </w:r>
      <w:r w:rsidR="009866A8" w:rsidRPr="009866A8">
        <w:rPr>
          <w:rFonts w:eastAsia="Times New Roman" w:cstheme="minorHAnsi"/>
          <w:color w:val="000000"/>
          <w:kern w:val="0"/>
          <w:sz w:val="24"/>
          <w:szCs w:val="24"/>
          <w:lang w:val="en-GB"/>
          <w14:ligatures w14:val="none"/>
        </w:rPr>
        <w:t xml:space="preserve">Amid this broad spectrum of research, this project aims to </w:t>
      </w:r>
      <w:r w:rsidR="009866A8">
        <w:rPr>
          <w:rFonts w:eastAsia="Times New Roman" w:cstheme="minorHAnsi"/>
          <w:color w:val="000000"/>
          <w:kern w:val="0"/>
          <w:sz w:val="24"/>
          <w:szCs w:val="24"/>
          <w:lang w:val="en-GB"/>
          <w14:ligatures w14:val="none"/>
        </w:rPr>
        <w:t xml:space="preserve">add to the current repository of knowledge by </w:t>
      </w:r>
      <w:r w:rsidR="009866A8" w:rsidRPr="009866A8">
        <w:rPr>
          <w:rFonts w:eastAsia="Times New Roman" w:cstheme="minorHAnsi"/>
          <w:color w:val="000000"/>
          <w:kern w:val="0"/>
          <w:sz w:val="24"/>
          <w:szCs w:val="24"/>
          <w:lang w:val="en-GB"/>
          <w14:ligatures w14:val="none"/>
        </w:rPr>
        <w:t>deepen</w:t>
      </w:r>
      <w:r w:rsidR="009866A8">
        <w:rPr>
          <w:rFonts w:eastAsia="Times New Roman" w:cstheme="minorHAnsi"/>
          <w:color w:val="000000"/>
          <w:kern w:val="0"/>
          <w:sz w:val="24"/>
          <w:szCs w:val="24"/>
          <w:lang w:val="en-GB"/>
          <w14:ligatures w14:val="none"/>
        </w:rPr>
        <w:t>ing</w:t>
      </w:r>
      <w:r w:rsidR="009866A8" w:rsidRPr="009866A8">
        <w:rPr>
          <w:rFonts w:eastAsia="Times New Roman" w:cstheme="minorHAnsi"/>
          <w:color w:val="000000"/>
          <w:kern w:val="0"/>
          <w:sz w:val="24"/>
          <w:szCs w:val="24"/>
          <w:lang w:val="en-GB"/>
          <w14:ligatures w14:val="none"/>
        </w:rPr>
        <w:t xml:space="preserve"> our understanding</w:t>
      </w:r>
      <w:r w:rsidR="009866A8">
        <w:rPr>
          <w:rFonts w:eastAsia="Times New Roman" w:cstheme="minorHAnsi"/>
          <w:color w:val="000000"/>
          <w:kern w:val="0"/>
          <w:sz w:val="24"/>
          <w:szCs w:val="24"/>
          <w:lang w:val="en-GB"/>
          <w14:ligatures w14:val="none"/>
        </w:rPr>
        <w:t xml:space="preserve"> of</w:t>
      </w:r>
      <w:r w:rsidR="00F03BEB">
        <w:rPr>
          <w:rFonts w:eastAsia="Times New Roman" w:cstheme="minorHAnsi"/>
          <w:color w:val="000000"/>
          <w:kern w:val="0"/>
          <w:sz w:val="24"/>
          <w:szCs w:val="24"/>
          <w:lang w:val="en-GB"/>
          <w14:ligatures w14:val="none"/>
        </w:rPr>
        <w:t xml:space="preserve"> </w:t>
      </w:r>
      <w:r w:rsidR="004E3657">
        <w:rPr>
          <w:rFonts w:eastAsia="Times New Roman" w:cstheme="minorHAnsi"/>
          <w:color w:val="000000"/>
          <w:kern w:val="0"/>
          <w:sz w:val="24"/>
          <w:szCs w:val="24"/>
          <w:lang w:val="en-GB"/>
          <w14:ligatures w14:val="none"/>
        </w:rPr>
        <w:t>the</w:t>
      </w:r>
      <w:r w:rsidR="00236F52">
        <w:rPr>
          <w:rFonts w:eastAsia="Times New Roman" w:cstheme="minorHAnsi"/>
          <w:color w:val="000000"/>
          <w:kern w:val="0"/>
          <w:sz w:val="24"/>
          <w:szCs w:val="24"/>
          <w:lang w:val="en-GB"/>
          <w14:ligatures w14:val="none"/>
        </w:rPr>
        <w:t xml:space="preserve"> </w:t>
      </w:r>
      <w:r w:rsidR="00236F52" w:rsidRPr="007C231D">
        <w:rPr>
          <w:rFonts w:eastAsia="Times New Roman" w:cstheme="minorHAnsi"/>
          <w:color w:val="000000"/>
          <w:kern w:val="0"/>
          <w:sz w:val="24"/>
          <w:szCs w:val="24"/>
          <w:lang w:val="en-GB"/>
          <w14:ligatures w14:val="none"/>
        </w:rPr>
        <w:t xml:space="preserve">impact of various </w:t>
      </w:r>
      <w:r w:rsidR="00236F52">
        <w:rPr>
          <w:rFonts w:eastAsia="Times New Roman" w:cstheme="minorHAnsi"/>
          <w:color w:val="000000"/>
          <w:kern w:val="0"/>
          <w:sz w:val="24"/>
          <w:szCs w:val="24"/>
          <w:lang w:val="en-GB"/>
          <w14:ligatures w14:val="none"/>
        </w:rPr>
        <w:t xml:space="preserve">environmental and </w:t>
      </w:r>
      <w:r w:rsidR="00236F52" w:rsidRPr="007C231D">
        <w:rPr>
          <w:rFonts w:eastAsia="Times New Roman" w:cstheme="minorHAnsi"/>
          <w:color w:val="000000"/>
          <w:kern w:val="0"/>
          <w:sz w:val="24"/>
          <w:szCs w:val="24"/>
          <w:lang w:val="en-GB"/>
          <w14:ligatures w14:val="none"/>
        </w:rPr>
        <w:t>hydrological factors on</w:t>
      </w:r>
      <w:r w:rsidR="00236F52">
        <w:rPr>
          <w:rFonts w:eastAsia="Times New Roman" w:cstheme="minorHAnsi"/>
          <w:color w:val="000000"/>
          <w:kern w:val="0"/>
          <w:sz w:val="24"/>
          <w:szCs w:val="24"/>
          <w:lang w:val="en-GB"/>
          <w14:ligatures w14:val="none"/>
        </w:rPr>
        <w:t>,</w:t>
      </w:r>
      <w:r w:rsidR="00236F52" w:rsidRPr="007C231D">
        <w:rPr>
          <w:rFonts w:eastAsia="Times New Roman" w:cstheme="minorHAnsi"/>
          <w:color w:val="000000"/>
          <w:kern w:val="0"/>
          <w:sz w:val="24"/>
          <w:szCs w:val="24"/>
          <w:lang w:val="en-GB"/>
          <w14:ligatures w14:val="none"/>
        </w:rPr>
        <w:t xml:space="preserve"> growth</w:t>
      </w:r>
      <w:r w:rsidR="00236F52">
        <w:rPr>
          <w:rFonts w:eastAsia="Times New Roman" w:cstheme="minorHAnsi"/>
          <w:color w:val="000000"/>
          <w:kern w:val="0"/>
          <w:sz w:val="24"/>
          <w:szCs w:val="24"/>
          <w:lang w:val="en-GB"/>
          <w14:ligatures w14:val="none"/>
        </w:rPr>
        <w:t xml:space="preserve"> rate</w:t>
      </w:r>
      <w:r w:rsidR="00236F52" w:rsidRPr="007C231D">
        <w:rPr>
          <w:rFonts w:eastAsia="Times New Roman" w:cstheme="minorHAnsi"/>
          <w:color w:val="000000"/>
          <w:kern w:val="0"/>
          <w:sz w:val="24"/>
          <w:szCs w:val="24"/>
          <w:lang w:val="en-GB"/>
          <w14:ligatures w14:val="none"/>
        </w:rPr>
        <w:t xml:space="preserve"> of </w:t>
      </w:r>
      <w:r w:rsidR="004E3657">
        <w:rPr>
          <w:rFonts w:eastAsia="Times New Roman" w:cstheme="minorHAnsi"/>
          <w:color w:val="000000"/>
          <w:kern w:val="0"/>
          <w:sz w:val="24"/>
          <w:szCs w:val="24"/>
          <w:lang w:val="en-GB"/>
          <w14:ligatures w14:val="none"/>
        </w:rPr>
        <w:t xml:space="preserve">three species across 11 sites in rivers in the Northern Murray-Darling Basin; </w:t>
      </w:r>
      <w:r w:rsidR="00236F52" w:rsidRPr="007C231D">
        <w:rPr>
          <w:rFonts w:eastAsia="Times New Roman" w:cstheme="minorHAnsi"/>
          <w:color w:val="000000"/>
          <w:kern w:val="0"/>
          <w:sz w:val="24"/>
          <w:szCs w:val="24"/>
          <w:lang w:val="en-GB"/>
          <w14:ligatures w14:val="none"/>
        </w:rPr>
        <w:t>golden perch (</w:t>
      </w:r>
      <w:r w:rsidR="00236F52" w:rsidRPr="00355F34">
        <w:rPr>
          <w:rFonts w:eastAsia="Times New Roman" w:cstheme="minorHAnsi"/>
          <w:i/>
          <w:iCs/>
          <w:color w:val="000000"/>
          <w:kern w:val="0"/>
          <w:sz w:val="24"/>
          <w:szCs w:val="24"/>
          <w:lang w:val="en-GB"/>
          <w14:ligatures w14:val="none"/>
        </w:rPr>
        <w:t>Macquaria ambigua</w:t>
      </w:r>
      <w:r w:rsidR="00236F52" w:rsidRPr="007C231D">
        <w:rPr>
          <w:rFonts w:eastAsia="Times New Roman" w:cstheme="minorHAnsi"/>
          <w:color w:val="000000"/>
          <w:kern w:val="0"/>
          <w:sz w:val="24"/>
          <w:szCs w:val="24"/>
          <w:lang w:val="en-GB"/>
          <w14:ligatures w14:val="none"/>
        </w:rPr>
        <w:t>), Bony bream (</w:t>
      </w:r>
      <w:r w:rsidR="00236F52" w:rsidRPr="00355F34">
        <w:rPr>
          <w:rFonts w:eastAsia="Times New Roman" w:cstheme="minorHAnsi"/>
          <w:i/>
          <w:iCs/>
          <w:color w:val="000000"/>
          <w:kern w:val="0"/>
          <w:sz w:val="24"/>
          <w:szCs w:val="24"/>
          <w:lang w:val="en-GB"/>
          <w14:ligatures w14:val="none"/>
        </w:rPr>
        <w:t>Nematalosa erebi</w:t>
      </w:r>
      <w:r w:rsidR="00236F52" w:rsidRPr="007C231D">
        <w:rPr>
          <w:rFonts w:eastAsia="Times New Roman" w:cstheme="minorHAnsi"/>
          <w:color w:val="000000"/>
          <w:kern w:val="0"/>
          <w:sz w:val="24"/>
          <w:szCs w:val="24"/>
          <w:lang w:val="en-GB"/>
          <w14:ligatures w14:val="none"/>
        </w:rPr>
        <w:t>) and Common carp (</w:t>
      </w:r>
      <w:r w:rsidR="00236F52" w:rsidRPr="00355F34">
        <w:rPr>
          <w:rFonts w:eastAsia="Times New Roman" w:cstheme="minorHAnsi"/>
          <w:i/>
          <w:iCs/>
          <w:color w:val="000000"/>
          <w:kern w:val="0"/>
          <w:sz w:val="24"/>
          <w:szCs w:val="24"/>
          <w:lang w:val="en-GB"/>
          <w14:ligatures w14:val="none"/>
        </w:rPr>
        <w:t>Cyprinus carpio</w:t>
      </w:r>
      <w:r w:rsidR="00236F52" w:rsidRPr="007C231D">
        <w:rPr>
          <w:rFonts w:eastAsia="Times New Roman" w:cstheme="minorHAnsi"/>
          <w:color w:val="000000"/>
          <w:kern w:val="0"/>
          <w:sz w:val="24"/>
          <w:szCs w:val="24"/>
          <w:lang w:val="en-GB"/>
          <w14:ligatures w14:val="none"/>
        </w:rPr>
        <w:t>)</w:t>
      </w:r>
      <w:r w:rsidR="00263C33">
        <w:rPr>
          <w:rFonts w:eastAsia="Times New Roman" w:cstheme="minorHAnsi"/>
          <w:color w:val="000000"/>
          <w:kern w:val="0"/>
          <w:sz w:val="24"/>
          <w:szCs w:val="24"/>
          <w:lang w:val="en-GB"/>
          <w14:ligatures w14:val="none"/>
        </w:rPr>
        <w:t>.</w:t>
      </w:r>
      <w:r w:rsidR="007421B2">
        <w:rPr>
          <w:rFonts w:eastAsia="Times New Roman" w:cstheme="minorHAnsi"/>
          <w:color w:val="000000"/>
          <w:kern w:val="0"/>
          <w:sz w:val="24"/>
          <w:szCs w:val="24"/>
          <w:lang w:val="en-GB"/>
          <w14:ligatures w14:val="none"/>
        </w:rPr>
        <w:t xml:space="preserve"> </w:t>
      </w:r>
      <w:r w:rsidR="009866A8">
        <w:rPr>
          <w:rFonts w:eastAsia="Times New Roman" w:cstheme="minorHAnsi"/>
          <w:color w:val="000000"/>
          <w:kern w:val="0"/>
          <w:sz w:val="24"/>
          <w:szCs w:val="24"/>
          <w:lang w:val="en-GB"/>
          <w14:ligatures w14:val="none"/>
        </w:rPr>
        <w:t xml:space="preserve">This research not only models the </w:t>
      </w:r>
      <w:r w:rsidR="009866A8" w:rsidRPr="009866A8">
        <w:rPr>
          <w:rFonts w:eastAsia="Times New Roman" w:cstheme="minorHAnsi"/>
          <w:color w:val="000000"/>
          <w:kern w:val="0"/>
          <w:sz w:val="24"/>
          <w:szCs w:val="24"/>
          <w:lang w:val="en-GB"/>
          <w14:ligatures w14:val="none"/>
        </w:rPr>
        <w:t>impact of multiple environmental predictor variables on the growth rates of fish species</w:t>
      </w:r>
      <w:r w:rsidR="009866A8">
        <w:rPr>
          <w:rFonts w:eastAsia="Times New Roman" w:cstheme="minorHAnsi"/>
          <w:color w:val="000000"/>
          <w:kern w:val="0"/>
          <w:sz w:val="24"/>
          <w:szCs w:val="24"/>
          <w:lang w:val="en-GB"/>
          <w14:ligatures w14:val="none"/>
        </w:rPr>
        <w:t xml:space="preserve">, but also includes </w:t>
      </w:r>
      <w:r w:rsidR="009866A8" w:rsidRPr="009866A8">
        <w:rPr>
          <w:rFonts w:eastAsia="Times New Roman" w:cstheme="minorHAnsi"/>
          <w:color w:val="000000"/>
          <w:kern w:val="0"/>
          <w:sz w:val="24"/>
          <w:szCs w:val="24"/>
          <w:lang w:val="en-GB"/>
          <w14:ligatures w14:val="none"/>
        </w:rPr>
        <w:t>both native and non-native species</w:t>
      </w:r>
      <w:r w:rsidR="009866A8">
        <w:rPr>
          <w:rFonts w:eastAsia="Times New Roman" w:cstheme="minorHAnsi"/>
          <w:color w:val="000000"/>
          <w:kern w:val="0"/>
          <w:sz w:val="24"/>
          <w:szCs w:val="24"/>
          <w:lang w:val="en-GB"/>
          <w14:ligatures w14:val="none"/>
        </w:rPr>
        <w:t xml:space="preserve">, thus offering </w:t>
      </w:r>
      <w:r w:rsidR="009866A8" w:rsidRPr="009866A8">
        <w:rPr>
          <w:rFonts w:eastAsia="Times New Roman" w:cstheme="minorHAnsi"/>
          <w:color w:val="000000"/>
          <w:kern w:val="0"/>
          <w:sz w:val="24"/>
          <w:szCs w:val="24"/>
          <w:lang w:val="en-GB"/>
          <w14:ligatures w14:val="none"/>
        </w:rPr>
        <w:t>a robust dataset for comparative analysis, providing valuable insights into how different species respond to similar environmental pressures in dryland river systems</w:t>
      </w:r>
      <w:r w:rsidR="009866A8">
        <w:rPr>
          <w:rFonts w:eastAsia="Times New Roman" w:cstheme="minorHAnsi"/>
          <w:color w:val="000000"/>
          <w:kern w:val="0"/>
          <w:sz w:val="24"/>
          <w:szCs w:val="24"/>
          <w:lang w:val="en-GB"/>
          <w14:ligatures w14:val="none"/>
        </w:rPr>
        <w:t>.</w:t>
      </w:r>
    </w:p>
    <w:p w14:paraId="463D6C05" w14:textId="44E988D8" w:rsidR="00AF4C9F" w:rsidRDefault="009866A8" w:rsidP="003578C2">
      <w:pPr>
        <w:spacing w:line="360" w:lineRule="auto"/>
        <w:jc w:val="both"/>
        <w:rPr>
          <w:rFonts w:eastAsia="Times New Roman" w:cstheme="minorHAnsi"/>
          <w:color w:val="000000"/>
          <w:kern w:val="0"/>
          <w:sz w:val="24"/>
          <w:szCs w:val="24"/>
          <w:lang w:val="en-GB"/>
          <w14:ligatures w14:val="none"/>
        </w:rPr>
      </w:pPr>
      <w:r w:rsidRPr="003578C2">
        <w:rPr>
          <w:rFonts w:eastAsia="Times New Roman" w:cstheme="minorHAnsi"/>
          <w:color w:val="000000"/>
          <w:kern w:val="0"/>
          <w:sz w:val="24"/>
          <w:szCs w:val="24"/>
          <w:lang w:val="en-GB"/>
          <w14:ligatures w14:val="none"/>
        </w:rPr>
        <w:t>Given the complex nature of</w:t>
      </w:r>
      <w:r w:rsidR="003578C2" w:rsidRPr="003578C2">
        <w:rPr>
          <w:rFonts w:eastAsia="Times New Roman" w:cstheme="minorHAnsi"/>
          <w:color w:val="000000"/>
          <w:kern w:val="0"/>
          <w:sz w:val="24"/>
          <w:szCs w:val="24"/>
          <w:lang w:val="en-GB"/>
          <w14:ligatures w14:val="none"/>
        </w:rPr>
        <w:t xml:space="preserve"> interactions</w:t>
      </w:r>
      <w:r w:rsidRPr="003578C2">
        <w:rPr>
          <w:rFonts w:eastAsia="Times New Roman" w:cstheme="minorHAnsi"/>
          <w:color w:val="000000"/>
          <w:kern w:val="0"/>
          <w:sz w:val="24"/>
          <w:szCs w:val="24"/>
          <w:lang w:val="en-GB"/>
          <w14:ligatures w14:val="none"/>
        </w:rPr>
        <w:t xml:space="preserve"> </w:t>
      </w:r>
      <w:r w:rsidR="003578C2" w:rsidRPr="003578C2">
        <w:rPr>
          <w:rFonts w:eastAsia="Times New Roman" w:cstheme="minorHAnsi"/>
          <w:color w:val="000000"/>
          <w:kern w:val="0"/>
          <w:sz w:val="24"/>
          <w:szCs w:val="24"/>
          <w:lang w:val="en-GB"/>
          <w14:ligatures w14:val="none"/>
        </w:rPr>
        <w:t xml:space="preserve">between environmental factors and species growth that </w:t>
      </w:r>
      <w:r w:rsidRPr="003578C2">
        <w:rPr>
          <w:rFonts w:eastAsia="Times New Roman" w:cstheme="minorHAnsi"/>
          <w:color w:val="000000"/>
          <w:kern w:val="0"/>
          <w:sz w:val="24"/>
          <w:szCs w:val="24"/>
          <w:lang w:val="en-GB"/>
          <w14:ligatures w14:val="none"/>
        </w:rPr>
        <w:t>are</w:t>
      </w:r>
      <w:r w:rsidR="003578C2" w:rsidRPr="003578C2">
        <w:rPr>
          <w:rFonts w:eastAsia="Times New Roman" w:cstheme="minorHAnsi"/>
          <w:color w:val="000000"/>
          <w:kern w:val="0"/>
          <w:sz w:val="24"/>
          <w:szCs w:val="24"/>
          <w:lang w:val="en-GB"/>
          <w14:ligatures w14:val="none"/>
        </w:rPr>
        <w:t xml:space="preserve"> expected, reliable and quantifiable methods of measuring growth is required.</w:t>
      </w:r>
      <w:r w:rsidRPr="003578C2">
        <w:rPr>
          <w:rFonts w:eastAsia="Times New Roman" w:cstheme="minorHAnsi"/>
          <w:color w:val="000000"/>
          <w:kern w:val="0"/>
          <w:sz w:val="24"/>
          <w:szCs w:val="24"/>
          <w:lang w:val="en-GB"/>
          <w14:ligatures w14:val="none"/>
        </w:rPr>
        <w:t xml:space="preserve"> </w:t>
      </w:r>
      <w:r w:rsidR="003578C2" w:rsidRPr="003578C2">
        <w:rPr>
          <w:rFonts w:eastAsia="Times New Roman" w:cstheme="minorHAnsi"/>
          <w:color w:val="000000"/>
          <w:kern w:val="0"/>
          <w:sz w:val="24"/>
          <w:szCs w:val="24"/>
          <w:lang w:val="en-GB"/>
          <w14:ligatures w14:val="none"/>
        </w:rPr>
        <w:t>Especially since m</w:t>
      </w:r>
      <w:r w:rsidR="00AF4C9F" w:rsidRPr="003578C2">
        <w:rPr>
          <w:rFonts w:eastAsia="Times New Roman" w:cstheme="minorHAnsi"/>
          <w:color w:val="000000"/>
          <w:kern w:val="0"/>
          <w:sz w:val="24"/>
          <w:szCs w:val="24"/>
          <w:lang w:val="en-GB"/>
          <w14:ligatures w14:val="none"/>
        </w:rPr>
        <w:t xml:space="preserve">onitoring growth and movement in fish populations can be </w:t>
      </w:r>
      <w:r w:rsidR="003578C2" w:rsidRPr="003578C2">
        <w:rPr>
          <w:rFonts w:eastAsia="Times New Roman" w:cstheme="minorHAnsi"/>
          <w:color w:val="000000"/>
          <w:kern w:val="0"/>
          <w:sz w:val="24"/>
          <w:szCs w:val="24"/>
          <w:lang w:val="en-GB"/>
          <w14:ligatures w14:val="none"/>
        </w:rPr>
        <w:lastRenderedPageBreak/>
        <w:t xml:space="preserve">particularly </w:t>
      </w:r>
      <w:r w:rsidR="00AF4C9F" w:rsidRPr="003578C2">
        <w:rPr>
          <w:rFonts w:eastAsia="Times New Roman" w:cstheme="minorHAnsi"/>
          <w:color w:val="000000"/>
          <w:kern w:val="0"/>
          <w:sz w:val="24"/>
          <w:szCs w:val="24"/>
          <w:lang w:val="en-GB"/>
          <w14:ligatures w14:val="none"/>
        </w:rPr>
        <w:t>challenging when the species in question exhibit migratory behaviour</w:t>
      </w:r>
      <w:r w:rsidR="003578C2" w:rsidRPr="003578C2">
        <w:rPr>
          <w:rFonts w:eastAsia="Times New Roman" w:cstheme="minorHAnsi"/>
          <w:color w:val="000000"/>
          <w:kern w:val="0"/>
          <w:sz w:val="24"/>
          <w:szCs w:val="24"/>
          <w:lang w:val="en-GB"/>
          <w14:ligatures w14:val="none"/>
        </w:rPr>
        <w:t xml:space="preserve"> </w:t>
      </w:r>
      <w:commentRangeStart w:id="8"/>
      <w:r w:rsidR="003578C2" w:rsidRPr="003578C2">
        <w:rPr>
          <w:rFonts w:eastAsia="Times New Roman" w:cstheme="minorHAnsi"/>
          <w:color w:val="000000"/>
          <w:kern w:val="0"/>
          <w:sz w:val="24"/>
          <w:szCs w:val="24"/>
          <w:lang w:val="en-GB"/>
          <w14:ligatures w14:val="none"/>
        </w:rPr>
        <w:t>(ref)</w:t>
      </w:r>
      <w:commentRangeEnd w:id="8"/>
      <w:r w:rsidR="003578C2" w:rsidRPr="003578C2">
        <w:rPr>
          <w:rFonts w:eastAsia="Times New Roman" w:cstheme="minorHAnsi"/>
          <w:color w:val="000000"/>
          <w:kern w:val="0"/>
          <w:sz w:val="24"/>
          <w:szCs w:val="24"/>
          <w:lang w:val="en-GB"/>
          <w14:ligatures w14:val="none"/>
        </w:rPr>
        <w:commentReference w:id="8"/>
      </w:r>
      <w:r w:rsidR="00AF4C9F" w:rsidRPr="003578C2">
        <w:rPr>
          <w:rFonts w:eastAsia="Times New Roman" w:cstheme="minorHAnsi"/>
          <w:color w:val="000000"/>
          <w:kern w:val="0"/>
          <w:sz w:val="24"/>
          <w:szCs w:val="24"/>
          <w:lang w:val="en-GB"/>
          <w14:ligatures w14:val="none"/>
        </w:rPr>
        <w:t xml:space="preserve">. Sclerochronological studies, which analyse incremental marks on calcified structures, are one method utilised to address this issue. In particular, otolith (ear bone) growth rings are widely researched and recognised as effective proxies for tracking fish growth, as well as the impact of pertinent environmental parameters such as temperature </w:t>
      </w:r>
      <w:r w:rsidR="00AF4C9F" w:rsidRPr="003578C2">
        <w:rPr>
          <w:rFonts w:eastAsia="Times New Roman" w:cstheme="minorHAnsi"/>
          <w:color w:val="000000"/>
          <w:kern w:val="0"/>
          <w:sz w:val="24"/>
          <w:szCs w:val="24"/>
          <w:lang w:val="en-GB"/>
          <w14:ligatures w14:val="none"/>
        </w:rPr>
        <w:fldChar w:fldCharType="begin" w:fldLock="1"/>
      </w:r>
      <w:r w:rsidR="00F03BEB" w:rsidRPr="003578C2">
        <w:rPr>
          <w:rFonts w:eastAsia="Times New Roman" w:cstheme="minorHAnsi"/>
          <w:color w:val="000000"/>
          <w:kern w:val="0"/>
          <w:sz w:val="24"/>
          <w:szCs w:val="24"/>
          <w:lang w:val="en-GB"/>
          <w14:ligatures w14:val="none"/>
        </w:rPr>
        <w:instrText>ADDIN CSL_CITATION {"citationItems":[{"id":"ITEM-1","itemData":{"DOI":"10.1111/1365-2656.12999","ISSN":"0021-8790","abstract":"Fishing and climate change are profoundly impacting marine biota through unnatural selection and exposure to potentially stressful environmental conditions. Their effects, however, are often considered in isolation, and then only at the population level, despite there being great potential for synergistic selection on the individual. We explored how fishing and climate variability interact to affect an important driver of fishery productivity and population dynamics: individual growth rate. We projected that average growth rate would increase as waters warm, a harvest</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induced release from density dependence would promote adult growth, and that fishing would increase the sensitivity of somatic growth to temperature. We measured growth increments from the otoliths of 400 purple wrasse ( Notolabrius funicola ), a site</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attached temperate marine reef fish inhabiting an ocean warming hotspot. These were used to generate nearly two decades of annually resolved growth estimates from three populations spanning a period before and after the onset of commercial fishing. We used hierarchical models to partition variation in growth within and between individuals and populations, and attribute it to intrinsic (age, individual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specific) and extrinsic (local and regional climate, fishing) drivers. At the population scale, we detected predictable additive increases in average growth rate associated with warming and a release from density dependence. A fishing–warming synergy only became apparent at the individual scale where harvest resulted in the 50% reduction of thermal growth reaction norm diversity. This phenotypic change was primarily caused by the loss of larger individuals that showed a strong positive response to temperature change after the onset of size</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selective harvesting. We speculate that the dramatic loss of individual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level biocomplexity is caused by either inadvertent fisheries selectivity based on behaviour, or the disruption of social hierarchies resulting from the selective harvesting of large, dominant and resource</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rich individuals. Whatever the cause, the removal of individuals that display a positive growth response to temperature could substantially reduce species’ capacity to adapt to climate change at temperatures well below those previously thought stressful.","author":[{"dropping-particle":"","family":"Morrongiello","given":"John R.","non-dropping-particle":"","parse-names":false,"suffix":""},{"dropping-particle":"","family":"Sweetman","given":"Philip C.","non-dropping-particle":"","parse-names":false,"suffix":""},{"dropping-particle":"","family":"Thresher","given":"Ronald E.","non-dropping-particle":"","parse-names":false,"suffix":""}],"container-title":"Journal of Animal Ecology","editor":[{"dropping-particle":"","family":"Aubry","given":"Lise","non-dropping-particle":"","parse-names":false,"suffix":""}],"id":"ITEM-1","issue":"11","issued":{"date-parts":[["2019","11","23"]]},"page":"1645-1656","title":"Fishing constrains phenotypic responses of marine fish to climate variability","type":"article-journal","volume":"88"},"uris":["http://www.mendeley.com/documents/?uuid=84c1c41b-0edb-47b7-bf28-768cb463bb6f"]},{"id":"ITEM-2","itemData":{"DOI":"10.1002/ecs2.2553","ISSN":"2150-8925","abstract":"Identifying trends and drivers of fish growth in commercial species is important for ongoing sustainable management, but there is a critical shortage of long</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term datasets in marine systems. Using otolith (ear bone) sclerochronology and mixed</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effects modeling, we reconstructed nearly four decades (37 yr) of growth across four oceanographically diverse regions in an iconic fishery species, snapper ( Chrysophrys auratus ). Growth was then related to environmental factors (sea surface temperature, chlorophyll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 xml:space="preserve"> a , and Southern Oscillation Index) and population performance indicators (recruitment and commercial catch). Across the decades, growth rates declined in the two most productive fishery regions. Chlorophyll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 xml:space="preserve"> a (a measure of primary productivity) was the best predictor of growth for all regions, but direction and magnitude of the relationships varied, indicating regional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specific differences in intra</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specific competition. Sea surface temperature was positively correlated with fish growth, but negatively correlated after temperature reached optimum thermal maxima, which suggests individuals in warmer regions may be under thermal stress. Growth also decreased at the extremes of the Southern Oscillation Index, indicating fish growth is impeded in significant climatic events. Contrasting relationships between growth, catch, and recruitment indicated regional</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specific density</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dependent effects, with growth positively correlated with population size in one region but negatively correlated in another. Our results indicate that under future ocean warming and increased frequency of extreme climate events, fish growth and fisheries productivity are likely to be affected. Furthermore, the interactive effects of extrinsic factors also indicated that stressors on fisheries should be managed collectively. We show that otolith chronologies are an effective method to assess long</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term trends and drivers of growth in fishery species. Such informed ecological predictions will help shape the sustainable management of fisheries under future changing climates.","author":[{"dropping-particle":"","family":"Martino","given":"Jasmin C.","non-dropping-particle":"","parse-names":false,"suffix":""},{"dropping-particle":"","family":"Fowler","given":"Anthony J.","non-dropping-particle":"","parse-names":false,"suffix":""},{"dropping-particle":"","family":"Doubleday","given":"Zoë A.","non-dropping-particle":"","parse-names":false,"suffix":""},{"dropping-particle":"","family":"Grammer","given":"Gretchen L.","non-dropping-particle":"","parse-names":false,"suffix":""},{"dropping-particle":"","family":"Gillanders","given":"Bronwyn M.","non-dropping-particle":"","parse-names":false,"suffix":""}],"container-title":"Ecosphere","id":"ITEM-2","issue":"1","issued":{"date-parts":[["2019","1","22"]]},"title":"Using otolith chronologies to understand long</w:instrText>
      </w:r>
      <w:r w:rsidR="00F03BEB" w:rsidRPr="003578C2">
        <w:rPr>
          <w:rFonts w:ascii="Cambria Math" w:eastAsia="Times New Roman" w:hAnsi="Cambria Math" w:cs="Cambria Math"/>
          <w:color w:val="000000"/>
          <w:kern w:val="0"/>
          <w:sz w:val="24"/>
          <w:szCs w:val="24"/>
          <w:lang w:val="en-GB"/>
          <w14:ligatures w14:val="none"/>
        </w:rPr>
        <w:instrText>‐</w:instrText>
      </w:r>
      <w:r w:rsidR="00F03BEB" w:rsidRPr="003578C2">
        <w:rPr>
          <w:rFonts w:eastAsia="Times New Roman" w:cstheme="minorHAnsi"/>
          <w:color w:val="000000"/>
          <w:kern w:val="0"/>
          <w:sz w:val="24"/>
          <w:szCs w:val="24"/>
          <w:lang w:val="en-GB"/>
          <w14:ligatures w14:val="none"/>
        </w:rPr>
        <w:instrText>term trends and extrinsic drivers of growth in fisheries","type":"article-journal","volume":"10"},"uris":["http://www.mendeley.com/documents/?uuid=d6b336df-fa47-4e6f-925c-2576882fda85"]},{"id":"ITEM-3","itemData":{"DOI":"10.1007/s00227-012-1913-x","ISSN":"0025-3162","author":[{"dropping-particle":"","family":"Gillanders","given":"B. M.","non-dropping-particle":"","parse-names":false,"suffix":""},{"dropping-particle":"","family":"Black","given":"B. A.","non-dropping-particle":"","parse-names":false,"suffix":""},{"dropping-particle":"","family":"Meekan","given":"M. G.","non-dropping-particle":"","parse-names":false,"suffix":""},{"dropping-particle":"","family":"Morrison","given":"M. A.","non-dropping-particle":"","parse-names":false,"suffix":""}],"container-title":"Marine Biology","id":"ITEM-3","issue":"6","issued":{"date-parts":[["2012","6","23"]]},"page":"1327-1333","title":"Climatic effects on the growth of a temperate reef fish from the Southern Hemisphere: a biochronological approach","type":"article-journal","volume":"159"},"uris":["http://www.mendeley.com/documents/?uuid=9a5f5075-81a5-4a47-9341-cde486341d46"]},{"id":"ITEM-4","itemData":{"DOI":"10.1155/2023/8372923","ISSN":"1439-0426","abstract":"Understanding drivers of recruitment variation in fish populations requires research conducted on early life stages. Examination of fish otoliths provides useful information for estimating hatching dates, growth, and survival rates of larvae and for investigating the relationship between early life stage phenology and variation in environmental factors such as climate and food availability. In the Laurentian (i.e., North American) Great Lakes, significant reductions in the number of young (ages 1–4 years) lake whitefish (Coregonus clupeaformis) recruiting into the population and commercial fishery have raised questions about factors affecting growth and survival of the larval life stage. Here, we investigate the utility of using otoliths to estimate the age and growth of larval lake whitefish. We raised offspring of wild-caught parents from Lake Simcoe (Ontario, Canada) in a hatchery environment and analyzed otoliths of these known age fish for 75 days posthatch. We further examined otoliths of wild-sampled larvae and age 0 lake whitefish from Lake Huron. We found a strong linear relationship between known age and number of postcheck increments on the otolith and between growth of the otolith and fish length. Increments formed at nearly 1 (0.9) per day beginning at day 20 after hatch. Check and subsequent increment formation was associated with disappearance of the yolk sac. Wild fish had more prominent checkmarks and grew slower than hatchery fish. Thus, otolith analysis represents a promising tool to examine dynamics of early life stages of lake whitefish, although further research is required on the effects of environmental conditions on otolith microstructure.","author":[{"dropping-particle":"","family":"Dunlop","given":"Erin S.","non-dropping-particle":"","parse-names":false,"suffix":""},{"dropping-particle":"","family":"Hébert","given":"Issac","non-dropping-particle":"","parse-names":false,"suffix":""},{"dropping-particle":"","family":"Taylor","given":"Courtney","non-dropping-particle":"","parse-names":false,"suffix":""}],"container-title":"Journal of Applied Ichthyology","editor":[{"dropping-particle":"","family":"Khan","given":"Umar","non-dropping-particle":"","parse-names":false,"suffix":""}],"id":"ITEM-4","issued":{"date-parts":[["2023","6","8"]]},"page":"1-16","title":"Validation of the Use of Otoliths to Estimate Age and Growth of Larval Lake Whitefish, Coregonus clupeaformis","type":"article-journal","volume":"2023"},"uris":["http://www.mendeley.com/documents/?uuid=3155adc7-5a8e-42a0-9764-891d2bebe021"]}],"mendeley":{"formattedCitation":"(Dunlop et al., 2023; Gillanders et al., 2012; Martino et al., 2019; Morrongiello et al., 2019)","plainTextFormattedCitation":"(Dunlop et al., 2023; Gillanders et al., 2012; Martino et al., 2019; Morrongiello et al., 2019)","previouslyFormattedCitation":"(Dunlop et al., 2023; Gillanders et al., 2012; Martino et al., 2019; Morrongiello et al., 2019)"},"properties":{"noteIndex":0},"schema":"https://github.com/citation-style-language/schema/raw/master/csl-citation.json"}</w:instrText>
      </w:r>
      <w:r w:rsidR="00AF4C9F" w:rsidRPr="003578C2">
        <w:rPr>
          <w:rFonts w:eastAsia="Times New Roman" w:cstheme="minorHAnsi"/>
          <w:color w:val="000000"/>
          <w:kern w:val="0"/>
          <w:sz w:val="24"/>
          <w:szCs w:val="24"/>
          <w:lang w:val="en-GB"/>
          <w14:ligatures w14:val="none"/>
        </w:rPr>
        <w:fldChar w:fldCharType="separate"/>
      </w:r>
      <w:r w:rsidR="00F03BEB" w:rsidRPr="003578C2">
        <w:rPr>
          <w:rFonts w:eastAsia="Times New Roman" w:cstheme="minorHAnsi"/>
          <w:color w:val="000000"/>
          <w:kern w:val="0"/>
          <w:sz w:val="24"/>
          <w:szCs w:val="24"/>
          <w:lang w:val="en-GB"/>
          <w14:ligatures w14:val="none"/>
        </w:rPr>
        <w:t>(Dunlop et al., 2023; Gillanders et al., 2012; Martino et al., 2019; Morrongiello et al., 2019)</w:t>
      </w:r>
      <w:r w:rsidR="00AF4C9F" w:rsidRPr="003578C2">
        <w:rPr>
          <w:rFonts w:eastAsia="Times New Roman" w:cstheme="minorHAnsi"/>
          <w:color w:val="000000"/>
          <w:kern w:val="0"/>
          <w:sz w:val="24"/>
          <w:szCs w:val="24"/>
          <w:lang w:val="en-GB"/>
          <w14:ligatures w14:val="none"/>
        </w:rPr>
        <w:fldChar w:fldCharType="end"/>
      </w:r>
      <w:r w:rsidR="004E3657" w:rsidRPr="003578C2">
        <w:rPr>
          <w:rFonts w:eastAsia="Times New Roman" w:cstheme="minorHAnsi"/>
          <w:color w:val="000000"/>
          <w:kern w:val="0"/>
          <w:sz w:val="24"/>
          <w:szCs w:val="24"/>
          <w:lang w:val="en-GB"/>
          <w14:ligatures w14:val="none"/>
        </w:rPr>
        <w:t xml:space="preserve">. </w:t>
      </w:r>
      <w:r w:rsidR="004E3657">
        <w:rPr>
          <w:rFonts w:eastAsia="Times New Roman" w:cstheme="minorHAnsi"/>
          <w:color w:val="000000"/>
          <w:kern w:val="0"/>
          <w:sz w:val="24"/>
          <w:szCs w:val="24"/>
          <w:lang w:val="en-GB"/>
          <w14:ligatures w14:val="none"/>
        </w:rPr>
        <w:t>As such, o</w:t>
      </w:r>
      <w:r w:rsidR="00F03BEB">
        <w:rPr>
          <w:rFonts w:eastAsia="Times New Roman" w:cstheme="minorHAnsi"/>
          <w:color w:val="000000"/>
          <w:kern w:val="0"/>
          <w:sz w:val="24"/>
          <w:szCs w:val="24"/>
          <w:lang w:val="en-GB"/>
          <w14:ligatures w14:val="none"/>
        </w:rPr>
        <w:t xml:space="preserve">tolith biochronology </w:t>
      </w:r>
      <w:r w:rsidR="004E3657">
        <w:rPr>
          <w:rFonts w:eastAsia="Times New Roman" w:cstheme="minorHAnsi"/>
          <w:color w:val="000000"/>
          <w:kern w:val="0"/>
          <w:sz w:val="24"/>
          <w:szCs w:val="24"/>
          <w:lang w:val="en-GB"/>
          <w14:ligatures w14:val="none"/>
        </w:rPr>
        <w:t>is</w:t>
      </w:r>
      <w:r w:rsidR="00F03BEB">
        <w:rPr>
          <w:rFonts w:eastAsia="Times New Roman" w:cstheme="minorHAnsi"/>
          <w:color w:val="000000"/>
          <w:kern w:val="0"/>
          <w:sz w:val="24"/>
          <w:szCs w:val="24"/>
          <w:lang w:val="en-GB"/>
          <w14:ligatures w14:val="none"/>
        </w:rPr>
        <w:t xml:space="preserve"> used </w:t>
      </w:r>
      <w:r w:rsidR="004E3657">
        <w:rPr>
          <w:rFonts w:eastAsia="Times New Roman" w:cstheme="minorHAnsi"/>
          <w:color w:val="000000"/>
          <w:kern w:val="0"/>
          <w:sz w:val="24"/>
          <w:szCs w:val="24"/>
          <w:lang w:val="en-GB"/>
          <w14:ligatures w14:val="none"/>
        </w:rPr>
        <w:t>in this project as a proxy measure for</w:t>
      </w:r>
      <w:r w:rsidR="00F03BEB">
        <w:rPr>
          <w:rFonts w:eastAsia="Times New Roman" w:cstheme="minorHAnsi"/>
          <w:color w:val="000000"/>
          <w:kern w:val="0"/>
          <w:sz w:val="24"/>
          <w:szCs w:val="24"/>
          <w:lang w:val="en-GB"/>
          <w14:ligatures w14:val="none"/>
        </w:rPr>
        <w:t xml:space="preserve"> examining the impact of </w:t>
      </w:r>
      <w:r w:rsidR="004E3657">
        <w:rPr>
          <w:rFonts w:eastAsia="Times New Roman" w:cstheme="minorHAnsi"/>
          <w:color w:val="000000"/>
          <w:kern w:val="0"/>
          <w:sz w:val="24"/>
          <w:szCs w:val="24"/>
          <w:lang w:val="en-GB"/>
          <w14:ligatures w14:val="none"/>
        </w:rPr>
        <w:t>various hydrological and environmental</w:t>
      </w:r>
      <w:r w:rsidR="00F03BEB">
        <w:rPr>
          <w:rFonts w:eastAsia="Times New Roman" w:cstheme="minorHAnsi"/>
          <w:color w:val="000000"/>
          <w:kern w:val="0"/>
          <w:sz w:val="24"/>
          <w:szCs w:val="24"/>
          <w:lang w:val="en-GB"/>
          <w14:ligatures w14:val="none"/>
        </w:rPr>
        <w:t xml:space="preserve"> factors and their spatiotemporal variability, </w:t>
      </w:r>
      <w:bookmarkStart w:id="9" w:name="_Hlk163555642"/>
      <w:r w:rsidR="00F03BEB">
        <w:rPr>
          <w:rFonts w:eastAsia="Times New Roman" w:cstheme="minorHAnsi"/>
          <w:color w:val="000000"/>
          <w:kern w:val="0"/>
          <w:sz w:val="24"/>
          <w:szCs w:val="24"/>
          <w:lang w:val="en-GB"/>
          <w14:ligatures w14:val="none"/>
        </w:rPr>
        <w:t xml:space="preserve">on </w:t>
      </w:r>
      <w:commentRangeStart w:id="10"/>
      <w:r w:rsidR="00F03BEB">
        <w:rPr>
          <w:rFonts w:eastAsia="Times New Roman" w:cstheme="minorHAnsi"/>
          <w:color w:val="000000"/>
          <w:kern w:val="0"/>
          <w:sz w:val="24"/>
          <w:szCs w:val="24"/>
          <w:lang w:val="en-GB"/>
          <w14:ligatures w14:val="none"/>
        </w:rPr>
        <w:t xml:space="preserve">incremental growth rates </w:t>
      </w:r>
      <w:bookmarkEnd w:id="9"/>
      <w:commentRangeEnd w:id="10"/>
      <w:r w:rsidR="00F03BEB">
        <w:rPr>
          <w:rStyle w:val="CommentReference"/>
        </w:rPr>
        <w:commentReference w:id="10"/>
      </w:r>
      <w:r w:rsidR="00F03BEB">
        <w:rPr>
          <w:rFonts w:eastAsia="Times New Roman" w:cstheme="minorHAnsi"/>
          <w:color w:val="000000"/>
          <w:kern w:val="0"/>
          <w:sz w:val="24"/>
          <w:szCs w:val="24"/>
          <w:lang w:val="en-GB"/>
          <w14:ligatures w14:val="none"/>
        </w:rPr>
        <w:t xml:space="preserve">in </w:t>
      </w:r>
      <w:r w:rsidR="004E3657">
        <w:rPr>
          <w:rFonts w:eastAsia="Times New Roman" w:cstheme="minorHAnsi"/>
          <w:color w:val="000000"/>
          <w:kern w:val="0"/>
          <w:sz w:val="24"/>
          <w:szCs w:val="24"/>
          <w:lang w:val="en-GB"/>
          <w14:ligatures w14:val="none"/>
        </w:rPr>
        <w:t>the aforementioned three</w:t>
      </w:r>
      <w:r w:rsidR="00F03BEB">
        <w:rPr>
          <w:rFonts w:eastAsia="Times New Roman" w:cstheme="minorHAnsi"/>
          <w:color w:val="000000"/>
          <w:kern w:val="0"/>
          <w:sz w:val="24"/>
          <w:szCs w:val="24"/>
          <w:lang w:val="en-GB"/>
          <w14:ligatures w14:val="none"/>
        </w:rPr>
        <w:t xml:space="preserve"> species</w:t>
      </w:r>
      <w:r w:rsidR="004E3657">
        <w:rPr>
          <w:rFonts w:eastAsia="Times New Roman" w:cstheme="minorHAnsi"/>
          <w:color w:val="000000"/>
          <w:kern w:val="0"/>
          <w:sz w:val="24"/>
          <w:szCs w:val="24"/>
          <w:lang w:val="en-GB"/>
          <w14:ligatures w14:val="none"/>
        </w:rPr>
        <w:t>.</w:t>
      </w:r>
      <w:r w:rsidR="003578C2">
        <w:rPr>
          <w:rFonts w:eastAsia="Times New Roman" w:cstheme="minorHAnsi"/>
          <w:color w:val="000000"/>
          <w:kern w:val="0"/>
          <w:sz w:val="24"/>
          <w:szCs w:val="24"/>
          <w:lang w:val="en-GB"/>
          <w14:ligatures w14:val="none"/>
        </w:rPr>
        <w:t xml:space="preserve"> The data was </w:t>
      </w:r>
      <w:r w:rsidR="003578C2" w:rsidRPr="003578C2">
        <w:rPr>
          <w:rFonts w:eastAsia="Times New Roman" w:cstheme="minorHAnsi"/>
          <w:color w:val="000000"/>
          <w:kern w:val="0"/>
          <w:sz w:val="24"/>
          <w:szCs w:val="24"/>
          <w:lang w:val="en-GB"/>
          <w14:ligatures w14:val="none"/>
        </w:rPr>
        <w:t>obtained</w:t>
      </w:r>
      <w:r w:rsidR="003578C2">
        <w:rPr>
          <w:rFonts w:eastAsia="Times New Roman" w:cstheme="minorHAnsi"/>
          <w:color w:val="000000"/>
          <w:kern w:val="0"/>
          <w:sz w:val="24"/>
          <w:szCs w:val="24"/>
          <w:lang w:val="en-GB"/>
          <w14:ligatures w14:val="none"/>
        </w:rPr>
        <w:t xml:space="preserve"> from </w:t>
      </w:r>
      <w:r w:rsidR="003578C2" w:rsidRPr="003578C2">
        <w:rPr>
          <w:rFonts w:eastAsia="Times New Roman" w:cstheme="minorHAnsi"/>
          <w:color w:val="000000"/>
          <w:kern w:val="0"/>
          <w:sz w:val="24"/>
          <w:szCs w:val="24"/>
          <w:lang w:val="en-GB"/>
          <w14:ligatures w14:val="none"/>
        </w:rPr>
        <w:t>a Power BI Solution</w:t>
      </w:r>
      <w:r w:rsidR="003578C2">
        <w:rPr>
          <w:rFonts w:eastAsia="Times New Roman" w:cstheme="minorHAnsi"/>
          <w:color w:val="000000"/>
          <w:kern w:val="0"/>
          <w:sz w:val="24"/>
          <w:szCs w:val="24"/>
          <w:lang w:val="en-GB"/>
          <w14:ligatures w14:val="none"/>
        </w:rPr>
        <w:t xml:space="preserve"> database</w:t>
      </w:r>
      <w:r w:rsidR="003578C2" w:rsidRPr="003578C2">
        <w:rPr>
          <w:rFonts w:eastAsia="Times New Roman" w:cstheme="minorHAnsi"/>
          <w:color w:val="000000"/>
          <w:kern w:val="0"/>
          <w:sz w:val="24"/>
          <w:szCs w:val="24"/>
          <w:lang w:val="en-GB"/>
          <w14:ligatures w14:val="none"/>
        </w:rPr>
        <w:t xml:space="preserve"> which was developed through a collaboration between La Trobe University and the Department of Environment and Science (DES), Queensland</w:t>
      </w:r>
      <w:r w:rsidR="003578C2">
        <w:rPr>
          <w:rFonts w:eastAsia="Times New Roman" w:cstheme="minorHAnsi"/>
          <w:color w:val="000000"/>
          <w:kern w:val="0"/>
          <w:sz w:val="24"/>
          <w:szCs w:val="24"/>
          <w:lang w:val="en-GB"/>
          <w14:ligatures w14:val="none"/>
        </w:rPr>
        <w:t>.</w:t>
      </w:r>
    </w:p>
    <w:p w14:paraId="26A1651A"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4360573C"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20E33D1F"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1E33533D"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392C9265"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535759C7"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254FA567"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552345FC"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5C15ED28"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0C816335"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34A8BDE3"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5B35F9C1" w14:textId="77777777" w:rsidR="003578C2" w:rsidRDefault="003578C2" w:rsidP="004E3657">
      <w:pPr>
        <w:spacing w:line="360" w:lineRule="auto"/>
        <w:jc w:val="both"/>
        <w:rPr>
          <w:rFonts w:eastAsia="Times New Roman" w:cstheme="minorHAnsi"/>
          <w:color w:val="000000"/>
          <w:kern w:val="0"/>
          <w:sz w:val="24"/>
          <w:szCs w:val="24"/>
          <w:lang w:val="en-GB"/>
          <w14:ligatures w14:val="none"/>
        </w:rPr>
      </w:pPr>
    </w:p>
    <w:p w14:paraId="0DE71C32" w14:textId="77777777" w:rsidR="003578C2" w:rsidRPr="004E3657" w:rsidRDefault="003578C2" w:rsidP="004E3657">
      <w:pPr>
        <w:spacing w:line="360" w:lineRule="auto"/>
        <w:jc w:val="both"/>
        <w:rPr>
          <w:rFonts w:eastAsia="Times New Roman" w:cstheme="minorHAnsi"/>
          <w:color w:val="FF0000"/>
          <w:kern w:val="0"/>
          <w:sz w:val="24"/>
          <w:szCs w:val="24"/>
          <w:lang w:val="en-GB"/>
          <w14:ligatures w14:val="none"/>
        </w:rPr>
      </w:pPr>
    </w:p>
    <w:p w14:paraId="3D65C88B" w14:textId="77777777" w:rsidR="00AF4C9F" w:rsidRPr="00F86229" w:rsidRDefault="00AF4C9F" w:rsidP="00AF4C9F">
      <w:pPr>
        <w:pStyle w:val="Heading1"/>
        <w:jc w:val="both"/>
      </w:pPr>
      <w:r>
        <w:lastRenderedPageBreak/>
        <w:t>Methods and Approach</w:t>
      </w:r>
    </w:p>
    <w:p w14:paraId="04CB5657" w14:textId="77777777" w:rsidR="00AF4C9F" w:rsidRPr="003674A9" w:rsidRDefault="00AF4C9F" w:rsidP="00AF4C9F">
      <w:pPr>
        <w:pStyle w:val="Heading2"/>
        <w:jc w:val="both"/>
      </w:pPr>
      <w:bookmarkStart w:id="11" w:name="_Toc145651992"/>
      <w:r w:rsidRPr="003674A9">
        <w:t>2.1 Data Sources</w:t>
      </w:r>
      <w:bookmarkEnd w:id="11"/>
    </w:p>
    <w:p w14:paraId="07BBF2EB"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r w:rsidRPr="00266494">
        <w:rPr>
          <w:rFonts w:eastAsia="Times New Roman" w:cstheme="minorHAnsi"/>
          <w:color w:val="000000"/>
          <w:kern w:val="0"/>
          <w:sz w:val="24"/>
          <w:szCs w:val="24"/>
          <w:lang w:val="en-GB"/>
          <w14:ligatures w14:val="none"/>
        </w:rPr>
        <w:t xml:space="preserve">A range of ecological and environmental datasets </w:t>
      </w:r>
      <w:commentRangeStart w:id="12"/>
      <w:del w:id="13" w:author="Rebecca Cramp" w:date="2024-04-14T09:57:00Z">
        <w:r w:rsidRPr="00266494" w:rsidDel="00042814">
          <w:rPr>
            <w:rFonts w:eastAsia="Times New Roman" w:cstheme="minorHAnsi"/>
            <w:color w:val="000000"/>
            <w:kern w:val="0"/>
            <w:sz w:val="24"/>
            <w:szCs w:val="24"/>
            <w:lang w:val="en-GB"/>
            <w14:ligatures w14:val="none"/>
          </w:rPr>
          <w:delText xml:space="preserve">was </w:delText>
        </w:r>
      </w:del>
      <w:ins w:id="14" w:author="Rebecca Cramp" w:date="2024-04-14T09:57:00Z">
        <w:r>
          <w:rPr>
            <w:rFonts w:eastAsia="Times New Roman" w:cstheme="minorHAnsi"/>
            <w:color w:val="000000"/>
            <w:kern w:val="0"/>
            <w:sz w:val="24"/>
            <w:szCs w:val="24"/>
            <w:lang w:val="en-GB"/>
            <w14:ligatures w14:val="none"/>
          </w:rPr>
          <w:t>will be</w:t>
        </w:r>
      </w:ins>
      <w:commentRangeEnd w:id="12"/>
      <w:ins w:id="15" w:author="Rebecca Cramp" w:date="2024-04-14T09:58:00Z">
        <w:r>
          <w:rPr>
            <w:rStyle w:val="CommentReference"/>
          </w:rPr>
          <w:commentReference w:id="12"/>
        </w:r>
      </w:ins>
      <w:ins w:id="16" w:author="Rebecca Cramp" w:date="2024-04-14T09:57:00Z">
        <w:r w:rsidRPr="00266494">
          <w:rPr>
            <w:rFonts w:eastAsia="Times New Roman" w:cstheme="minorHAnsi"/>
            <w:color w:val="000000"/>
            <w:kern w:val="0"/>
            <w:sz w:val="24"/>
            <w:szCs w:val="24"/>
            <w:lang w:val="en-GB"/>
            <w14:ligatures w14:val="none"/>
          </w:rPr>
          <w:t xml:space="preserve"> </w:t>
        </w:r>
      </w:ins>
      <w:del w:id="17" w:author="Rebecca Cramp" w:date="2024-04-14T09:57:00Z">
        <w:r w:rsidRPr="00266494" w:rsidDel="00042814">
          <w:rPr>
            <w:rFonts w:eastAsia="Times New Roman" w:cstheme="minorHAnsi"/>
            <w:color w:val="000000"/>
            <w:kern w:val="0"/>
            <w:sz w:val="24"/>
            <w:szCs w:val="24"/>
            <w:lang w:val="en-GB"/>
            <w14:ligatures w14:val="none"/>
          </w:rPr>
          <w:delText xml:space="preserve">utilized </w:delText>
        </w:r>
      </w:del>
      <w:ins w:id="18" w:author="Rebecca Cramp" w:date="2024-04-14T09:57:00Z">
        <w:r w:rsidRPr="00266494">
          <w:rPr>
            <w:rFonts w:eastAsia="Times New Roman" w:cstheme="minorHAnsi"/>
            <w:color w:val="000000"/>
            <w:kern w:val="0"/>
            <w:sz w:val="24"/>
            <w:szCs w:val="24"/>
            <w:lang w:val="en-GB"/>
            <w14:ligatures w14:val="none"/>
          </w:rPr>
          <w:t>utili</w:t>
        </w:r>
        <w:r>
          <w:rPr>
            <w:rFonts w:eastAsia="Times New Roman" w:cstheme="minorHAnsi"/>
            <w:color w:val="000000"/>
            <w:kern w:val="0"/>
            <w:sz w:val="24"/>
            <w:szCs w:val="24"/>
            <w:lang w:val="en-GB"/>
            <w14:ligatures w14:val="none"/>
          </w:rPr>
          <w:t>s</w:t>
        </w:r>
        <w:r w:rsidRPr="00266494">
          <w:rPr>
            <w:rFonts w:eastAsia="Times New Roman" w:cstheme="minorHAnsi"/>
            <w:color w:val="000000"/>
            <w:kern w:val="0"/>
            <w:sz w:val="24"/>
            <w:szCs w:val="24"/>
            <w:lang w:val="en-GB"/>
            <w14:ligatures w14:val="none"/>
          </w:rPr>
          <w:t xml:space="preserve">ed </w:t>
        </w:r>
      </w:ins>
      <w:r w:rsidRPr="00266494">
        <w:rPr>
          <w:rFonts w:eastAsia="Times New Roman" w:cstheme="minorHAnsi"/>
          <w:color w:val="000000"/>
          <w:kern w:val="0"/>
          <w:sz w:val="24"/>
          <w:szCs w:val="24"/>
          <w:lang w:val="en-GB"/>
          <w14:ligatures w14:val="none"/>
        </w:rPr>
        <w:t>for this project, including data on otolith-derived incremental growth rates</w:t>
      </w:r>
      <w:ins w:id="19" w:author="Jonathan Marshall" w:date="2024-04-15T15:17:00Z">
        <w:r>
          <w:rPr>
            <w:rFonts w:eastAsia="Times New Roman" w:cstheme="minorHAnsi"/>
            <w:color w:val="000000"/>
            <w:kern w:val="0"/>
            <w:sz w:val="24"/>
            <w:szCs w:val="24"/>
            <w:lang w:val="en-GB"/>
            <w14:ligatures w14:val="none"/>
          </w:rPr>
          <w:t>, from age 1 to age 2</w:t>
        </w:r>
      </w:ins>
      <w:r w:rsidRPr="00266494">
        <w:rPr>
          <w:rFonts w:eastAsia="Times New Roman" w:cstheme="minorHAnsi"/>
          <w:color w:val="000000"/>
          <w:kern w:val="0"/>
          <w:sz w:val="24"/>
          <w:szCs w:val="24"/>
          <w:lang w:val="en-GB"/>
          <w14:ligatures w14:val="none"/>
        </w:rPr>
        <w:t xml:space="preserve"> for the three fish species, river flow metrics, and annual average temperature readings. These datasets </w:t>
      </w:r>
      <w:del w:id="20" w:author="Rebecca Cramp" w:date="2024-04-14T09:57:00Z">
        <w:r w:rsidRPr="00266494" w:rsidDel="00042814">
          <w:rPr>
            <w:rFonts w:eastAsia="Times New Roman" w:cstheme="minorHAnsi"/>
            <w:color w:val="000000"/>
            <w:kern w:val="0"/>
            <w:sz w:val="24"/>
            <w:szCs w:val="24"/>
            <w:lang w:val="en-GB"/>
            <w14:ligatures w14:val="none"/>
          </w:rPr>
          <w:delText xml:space="preserve">were </w:delText>
        </w:r>
      </w:del>
      <w:ins w:id="21" w:author="Rebecca Cramp" w:date="2024-04-14T09:57:00Z">
        <w:r>
          <w:rPr>
            <w:rFonts w:eastAsia="Times New Roman" w:cstheme="minorHAnsi"/>
            <w:color w:val="000000"/>
            <w:kern w:val="0"/>
            <w:sz w:val="24"/>
            <w:szCs w:val="24"/>
            <w:lang w:val="en-GB"/>
            <w14:ligatures w14:val="none"/>
          </w:rPr>
          <w:t>will be</w:t>
        </w:r>
        <w:r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accessed and extracted via a </w:t>
      </w:r>
      <w:commentRangeStart w:id="22"/>
      <w:r w:rsidRPr="00266494">
        <w:rPr>
          <w:rFonts w:eastAsia="Times New Roman" w:cstheme="minorHAnsi"/>
          <w:color w:val="000000"/>
          <w:kern w:val="0"/>
          <w:sz w:val="24"/>
          <w:szCs w:val="24"/>
          <w:lang w:val="en-GB"/>
          <w14:ligatures w14:val="none"/>
        </w:rPr>
        <w:t>Power BI Solution</w:t>
      </w:r>
      <w:commentRangeEnd w:id="22"/>
      <w:r>
        <w:rPr>
          <w:rStyle w:val="CommentReference"/>
        </w:rPr>
        <w:commentReference w:id="22"/>
      </w:r>
      <w:r w:rsidRPr="00266494">
        <w:rPr>
          <w:rFonts w:eastAsia="Times New Roman" w:cstheme="minorHAnsi"/>
          <w:color w:val="000000"/>
          <w:kern w:val="0"/>
          <w:sz w:val="24"/>
          <w:szCs w:val="24"/>
          <w:lang w:val="en-GB"/>
          <w14:ligatures w14:val="none"/>
        </w:rPr>
        <w:t xml:space="preserve"> developed by La Trobe University, with input from the Department of Environment and Science (DES), Queensland. The streamflow data and </w:t>
      </w:r>
      <w:commentRangeStart w:id="23"/>
      <w:r w:rsidRPr="00266494">
        <w:rPr>
          <w:rFonts w:eastAsia="Times New Roman" w:cstheme="minorHAnsi"/>
          <w:color w:val="000000"/>
          <w:kern w:val="0"/>
          <w:sz w:val="24"/>
          <w:szCs w:val="24"/>
          <w:lang w:val="en-GB"/>
          <w14:ligatures w14:val="none"/>
        </w:rPr>
        <w:t xml:space="preserve">temperature data </w:t>
      </w:r>
      <w:commentRangeEnd w:id="23"/>
      <w:r>
        <w:rPr>
          <w:rStyle w:val="CommentReference"/>
        </w:rPr>
        <w:commentReference w:id="23"/>
      </w:r>
      <w:r w:rsidRPr="00266494">
        <w:rPr>
          <w:rFonts w:eastAsia="Times New Roman" w:cstheme="minorHAnsi"/>
          <w:color w:val="000000"/>
          <w:kern w:val="0"/>
          <w:sz w:val="24"/>
          <w:szCs w:val="24"/>
          <w:lang w:val="en-GB"/>
          <w14:ligatures w14:val="none"/>
        </w:rPr>
        <w:t xml:space="preserve">contained therein </w:t>
      </w:r>
      <w:del w:id="24" w:author="Rebecca Cramp" w:date="2024-04-14T09:58:00Z">
        <w:r w:rsidRPr="00266494" w:rsidDel="00042814">
          <w:rPr>
            <w:rFonts w:eastAsia="Times New Roman" w:cstheme="minorHAnsi"/>
            <w:color w:val="000000"/>
            <w:kern w:val="0"/>
            <w:sz w:val="24"/>
            <w:szCs w:val="24"/>
            <w:lang w:val="en-GB"/>
            <w14:ligatures w14:val="none"/>
          </w:rPr>
          <w:delText xml:space="preserve">were </w:delText>
        </w:r>
      </w:del>
      <w:ins w:id="25" w:author="Rebecca Cramp" w:date="2024-04-14T09:58:00Z">
        <w:r>
          <w:rPr>
            <w:rFonts w:eastAsia="Times New Roman" w:cstheme="minorHAnsi"/>
            <w:color w:val="000000"/>
            <w:kern w:val="0"/>
            <w:sz w:val="24"/>
            <w:szCs w:val="24"/>
            <w:lang w:val="en-GB"/>
            <w14:ligatures w14:val="none"/>
          </w:rPr>
          <w:t>will be</w:t>
        </w:r>
        <w:r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sourced from stream gauges installed within the </w:t>
      </w:r>
      <w:commentRangeStart w:id="26"/>
      <w:r w:rsidRPr="00266494">
        <w:rPr>
          <w:rFonts w:eastAsia="Times New Roman" w:cstheme="minorHAnsi"/>
          <w:color w:val="000000"/>
          <w:kern w:val="0"/>
          <w:sz w:val="24"/>
          <w:szCs w:val="24"/>
          <w:lang w:val="en-GB"/>
          <w14:ligatures w14:val="none"/>
        </w:rPr>
        <w:t>study area.</w:t>
      </w:r>
      <w:commentRangeEnd w:id="26"/>
      <w:r>
        <w:rPr>
          <w:rStyle w:val="CommentReference"/>
        </w:rPr>
        <w:commentReference w:id="26"/>
      </w:r>
      <w:r w:rsidRPr="00266494">
        <w:rPr>
          <w:rFonts w:eastAsia="Times New Roman" w:cstheme="minorHAnsi"/>
          <w:color w:val="000000"/>
          <w:kern w:val="0"/>
          <w:sz w:val="24"/>
          <w:szCs w:val="24"/>
          <w:lang w:val="en-GB"/>
          <w14:ligatures w14:val="none"/>
        </w:rPr>
        <w:t xml:space="preserve"> The raw datasets </w:t>
      </w:r>
      <w:del w:id="27" w:author="Rebecca Cramp" w:date="2024-04-14T09:59:00Z">
        <w:r w:rsidRPr="00266494" w:rsidDel="00042814">
          <w:rPr>
            <w:rFonts w:eastAsia="Times New Roman" w:cstheme="minorHAnsi"/>
            <w:color w:val="000000"/>
            <w:kern w:val="0"/>
            <w:sz w:val="24"/>
            <w:szCs w:val="24"/>
            <w:lang w:val="en-GB"/>
            <w14:ligatures w14:val="none"/>
          </w:rPr>
          <w:delText xml:space="preserve">were </w:delText>
        </w:r>
      </w:del>
      <w:ins w:id="28" w:author="Rebecca Cramp" w:date="2024-04-14T09:59:00Z">
        <w:r>
          <w:rPr>
            <w:rFonts w:eastAsia="Times New Roman" w:cstheme="minorHAnsi"/>
            <w:color w:val="000000"/>
            <w:kern w:val="0"/>
            <w:sz w:val="24"/>
            <w:szCs w:val="24"/>
            <w:lang w:val="en-GB"/>
            <w14:ligatures w14:val="none"/>
          </w:rPr>
          <w:t>will be</w:t>
        </w:r>
        <w:r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collated and organized via R, to create a consolidated dataset that </w:t>
      </w:r>
      <w:del w:id="29" w:author="Rebecca Cramp" w:date="2024-04-14T09:59:00Z">
        <w:r w:rsidRPr="00266494" w:rsidDel="00042814">
          <w:rPr>
            <w:rFonts w:eastAsia="Times New Roman" w:cstheme="minorHAnsi"/>
            <w:color w:val="000000"/>
            <w:kern w:val="0"/>
            <w:sz w:val="24"/>
            <w:szCs w:val="24"/>
            <w:lang w:val="en-GB"/>
            <w14:ligatures w14:val="none"/>
          </w:rPr>
          <w:delText xml:space="preserve">was </w:delText>
        </w:r>
      </w:del>
      <w:ins w:id="30" w:author="Rebecca Cramp" w:date="2024-04-14T09:59:00Z">
        <w:r>
          <w:rPr>
            <w:rFonts w:eastAsia="Times New Roman" w:cstheme="minorHAnsi"/>
            <w:color w:val="000000"/>
            <w:kern w:val="0"/>
            <w:sz w:val="24"/>
            <w:szCs w:val="24"/>
            <w:lang w:val="en-GB"/>
            <w14:ligatures w14:val="none"/>
          </w:rPr>
          <w:t>will be</w:t>
        </w:r>
        <w:r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used for </w:t>
      </w:r>
      <w:del w:id="31" w:author="Rebecca Cramp" w:date="2024-04-14T09:59:00Z">
        <w:r w:rsidRPr="00266494" w:rsidDel="00042814">
          <w:rPr>
            <w:rFonts w:eastAsia="Times New Roman" w:cstheme="minorHAnsi"/>
            <w:color w:val="000000"/>
            <w:kern w:val="0"/>
            <w:sz w:val="24"/>
            <w:szCs w:val="24"/>
            <w:lang w:val="en-GB"/>
            <w14:ligatures w14:val="none"/>
          </w:rPr>
          <w:delText xml:space="preserve">further </w:delText>
        </w:r>
      </w:del>
      <w:ins w:id="32" w:author="Rebecca Cramp" w:date="2024-04-14T09:59:00Z">
        <w:r>
          <w:rPr>
            <w:rFonts w:eastAsia="Times New Roman" w:cstheme="minorHAnsi"/>
            <w:color w:val="000000"/>
            <w:kern w:val="0"/>
            <w:sz w:val="24"/>
            <w:szCs w:val="24"/>
            <w:lang w:val="en-GB"/>
            <w14:ligatures w14:val="none"/>
          </w:rPr>
          <w:t>subsequent</w:t>
        </w:r>
        <w:r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data </w:t>
      </w:r>
      <w:del w:id="33" w:author="Rebecca Cramp" w:date="2024-04-14T09:59:00Z">
        <w:r w:rsidRPr="00266494" w:rsidDel="00042814">
          <w:rPr>
            <w:rFonts w:eastAsia="Times New Roman" w:cstheme="minorHAnsi"/>
            <w:color w:val="000000"/>
            <w:kern w:val="0"/>
            <w:sz w:val="24"/>
            <w:szCs w:val="24"/>
            <w:lang w:val="en-GB"/>
            <w14:ligatures w14:val="none"/>
          </w:rPr>
          <w:delText xml:space="preserve">cleaning and </w:delText>
        </w:r>
      </w:del>
      <w:r w:rsidRPr="00266494">
        <w:rPr>
          <w:rFonts w:eastAsia="Times New Roman" w:cstheme="minorHAnsi"/>
          <w:color w:val="000000"/>
          <w:kern w:val="0"/>
          <w:sz w:val="24"/>
          <w:szCs w:val="24"/>
          <w:lang w:val="en-GB"/>
          <w14:ligatures w14:val="none"/>
        </w:rPr>
        <w:t>analysis.</w:t>
      </w:r>
    </w:p>
    <w:p w14:paraId="3373F787" w14:textId="77777777" w:rsidR="007239B4" w:rsidRDefault="007239B4" w:rsidP="00AF4C9F">
      <w:pPr>
        <w:spacing w:line="360" w:lineRule="auto"/>
        <w:jc w:val="both"/>
        <w:rPr>
          <w:rFonts w:eastAsia="Times New Roman" w:cstheme="minorHAnsi"/>
          <w:color w:val="000000"/>
          <w:kern w:val="0"/>
          <w:sz w:val="24"/>
          <w:szCs w:val="24"/>
          <w:lang w:val="en-GB"/>
          <w14:ligatures w14:val="none"/>
        </w:rPr>
      </w:pPr>
    </w:p>
    <w:p w14:paraId="5062D466"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7A7B1B47" w14:textId="77777777" w:rsidR="00AF4C9F" w:rsidRPr="00A84230" w:rsidRDefault="00AF4C9F" w:rsidP="00AF4C9F">
      <w:pPr>
        <w:pStyle w:val="Heading2"/>
        <w:jc w:val="both"/>
      </w:pPr>
      <w:r w:rsidRPr="00A84230">
        <w:t>2.2 Predictor Variables</w:t>
      </w:r>
    </w:p>
    <w:p w14:paraId="5FD264E8" w14:textId="77777777" w:rsidR="00AF4C9F" w:rsidRPr="00A84230" w:rsidRDefault="00AF4C9F" w:rsidP="00AF4C9F">
      <w:pPr>
        <w:spacing w:line="360" w:lineRule="auto"/>
        <w:jc w:val="both"/>
        <w:rPr>
          <w:rFonts w:eastAsia="Times New Roman" w:cstheme="minorHAnsi"/>
          <w:color w:val="000000"/>
          <w:kern w:val="0"/>
          <w:sz w:val="24"/>
          <w:szCs w:val="24"/>
          <w:lang w:val="en-GB"/>
          <w14:ligatures w14:val="none"/>
        </w:rPr>
      </w:pPr>
      <w:del w:id="34" w:author="Rebecca Cramp" w:date="2024-04-14T10:00:00Z">
        <w:r w:rsidDel="00042814">
          <w:rPr>
            <w:rFonts w:eastAsia="Times New Roman" w:cstheme="minorHAnsi"/>
            <w:color w:val="000000"/>
            <w:kern w:val="0"/>
            <w:sz w:val="24"/>
            <w:szCs w:val="24"/>
            <w:lang w:val="en-GB"/>
            <w14:ligatures w14:val="none"/>
          </w:rPr>
          <w:delText>As outlined above, t</w:delText>
        </w:r>
      </w:del>
      <w:ins w:id="35" w:author="Rebecca Cramp" w:date="2024-04-14T10:00:00Z">
        <w:r>
          <w:rPr>
            <w:rFonts w:eastAsia="Times New Roman" w:cstheme="minorHAnsi"/>
            <w:color w:val="000000"/>
            <w:kern w:val="0"/>
            <w:sz w:val="24"/>
            <w:szCs w:val="24"/>
            <w:lang w:val="en-GB"/>
            <w14:ligatures w14:val="none"/>
          </w:rPr>
          <w:t>T</w:t>
        </w:r>
      </w:ins>
      <w:r w:rsidRPr="00A84230">
        <w:rPr>
          <w:rFonts w:eastAsia="Times New Roman" w:cstheme="minorHAnsi"/>
          <w:color w:val="000000"/>
          <w:kern w:val="0"/>
          <w:sz w:val="24"/>
          <w:szCs w:val="24"/>
          <w:lang w:val="en-GB"/>
          <w14:ligatures w14:val="none"/>
        </w:rPr>
        <w:t xml:space="preserve">he primary focus of the analysis will be to evaluate the impact of </w:t>
      </w:r>
      <w:r>
        <w:rPr>
          <w:rFonts w:eastAsia="Times New Roman" w:cstheme="minorHAnsi"/>
          <w:color w:val="000000"/>
          <w:kern w:val="0"/>
          <w:sz w:val="24"/>
          <w:szCs w:val="24"/>
          <w:lang w:val="en-GB"/>
          <w14:ligatures w14:val="none"/>
        </w:rPr>
        <w:t xml:space="preserve">various </w:t>
      </w:r>
      <w:r w:rsidRPr="00A84230">
        <w:rPr>
          <w:rFonts w:eastAsia="Times New Roman" w:cstheme="minorHAnsi"/>
          <w:color w:val="000000"/>
          <w:kern w:val="0"/>
          <w:sz w:val="24"/>
          <w:szCs w:val="24"/>
          <w:lang w:val="en-GB"/>
          <w14:ligatures w14:val="none"/>
        </w:rPr>
        <w:t xml:space="preserve">environmental and hydrological factors on the </w:t>
      </w:r>
      <w:r>
        <w:rPr>
          <w:rFonts w:eastAsia="Times New Roman" w:cstheme="minorHAnsi"/>
          <w:color w:val="000000"/>
          <w:kern w:val="0"/>
          <w:sz w:val="24"/>
          <w:szCs w:val="24"/>
          <w:lang w:val="en-GB"/>
          <w14:ligatures w14:val="none"/>
        </w:rPr>
        <w:t xml:space="preserve">annual </w:t>
      </w:r>
      <w:r w:rsidRPr="00A84230">
        <w:rPr>
          <w:rFonts w:eastAsia="Times New Roman" w:cstheme="minorHAnsi"/>
          <w:color w:val="000000"/>
          <w:kern w:val="0"/>
          <w:sz w:val="24"/>
          <w:szCs w:val="24"/>
          <w:lang w:val="en-GB"/>
          <w14:ligatures w14:val="none"/>
        </w:rPr>
        <w:t xml:space="preserve">growth rates </w:t>
      </w:r>
      <w:ins w:id="36" w:author="Rebecca Cramp" w:date="2024-04-14T10:00:00Z">
        <w:r>
          <w:rPr>
            <w:rFonts w:eastAsia="Times New Roman" w:cstheme="minorHAnsi"/>
            <w:color w:val="000000"/>
            <w:kern w:val="0"/>
            <w:sz w:val="24"/>
            <w:szCs w:val="24"/>
            <w:lang w:val="en-GB"/>
            <w14:ligatures w14:val="none"/>
          </w:rPr>
          <w:t>(</w:t>
        </w:r>
      </w:ins>
      <w:ins w:id="37" w:author="Rebecca Cramp" w:date="2024-04-14T10:01:00Z">
        <w:r>
          <w:rPr>
            <w:rFonts w:eastAsia="Times New Roman" w:cstheme="minorHAnsi"/>
            <w:color w:val="000000"/>
            <w:kern w:val="0"/>
            <w:sz w:val="24"/>
            <w:szCs w:val="24"/>
            <w:lang w:val="en-GB"/>
            <w14:ligatures w14:val="none"/>
          </w:rPr>
          <w:t xml:space="preserve">via otolith growth rings) </w:t>
        </w:r>
      </w:ins>
      <w:r w:rsidRPr="00A84230">
        <w:rPr>
          <w:rFonts w:eastAsia="Times New Roman" w:cstheme="minorHAnsi"/>
          <w:color w:val="000000"/>
          <w:kern w:val="0"/>
          <w:sz w:val="24"/>
          <w:szCs w:val="24"/>
          <w:lang w:val="en-GB"/>
          <w14:ligatures w14:val="none"/>
        </w:rPr>
        <w:t xml:space="preserve">of </w:t>
      </w:r>
      <w:r>
        <w:rPr>
          <w:rFonts w:eastAsia="Times New Roman" w:cstheme="minorHAnsi"/>
          <w:color w:val="000000"/>
          <w:kern w:val="0"/>
          <w:sz w:val="24"/>
          <w:szCs w:val="24"/>
          <w:lang w:val="en-GB"/>
          <w14:ligatures w14:val="none"/>
        </w:rPr>
        <w:t>three lotic fish species</w:t>
      </w:r>
      <w:r w:rsidRPr="00A84230">
        <w:rPr>
          <w:rFonts w:eastAsia="Times New Roman" w:cstheme="minorHAnsi"/>
          <w:color w:val="000000"/>
          <w:kern w:val="0"/>
          <w:sz w:val="24"/>
          <w:szCs w:val="24"/>
          <w:lang w:val="en-GB"/>
          <w14:ligatures w14:val="none"/>
        </w:rPr>
        <w:t xml:space="preserve">. </w:t>
      </w:r>
      <w:commentRangeStart w:id="38"/>
      <w:r w:rsidRPr="00A84230">
        <w:rPr>
          <w:rFonts w:eastAsia="Times New Roman" w:cstheme="minorHAnsi"/>
          <w:color w:val="000000"/>
          <w:kern w:val="0"/>
          <w:sz w:val="24"/>
          <w:szCs w:val="24"/>
          <w:lang w:val="en-GB"/>
          <w14:ligatures w14:val="none"/>
        </w:rPr>
        <w:t>The predictor variables, derived from the data sourced through the Power BI dashboard</w:t>
      </w:r>
      <w:commentRangeEnd w:id="38"/>
      <w:r>
        <w:rPr>
          <w:rStyle w:val="CommentReference"/>
        </w:rPr>
        <w:commentReference w:id="38"/>
      </w:r>
      <w:r w:rsidRPr="00A84230">
        <w:rPr>
          <w:rFonts w:eastAsia="Times New Roman" w:cstheme="minorHAnsi"/>
          <w:color w:val="000000"/>
          <w:kern w:val="0"/>
          <w:sz w:val="24"/>
          <w:szCs w:val="24"/>
          <w:lang w:val="en-GB"/>
          <w14:ligatures w14:val="none"/>
        </w:rPr>
        <w:t>, will include:</w:t>
      </w:r>
    </w:p>
    <w:p w14:paraId="25760AB3" w14:textId="77777777" w:rsidR="00AF4C9F"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Flow Volume: The </w:t>
      </w:r>
      <w:r w:rsidRPr="0078519E">
        <w:rPr>
          <w:rFonts w:eastAsia="Times New Roman" w:cstheme="minorHAnsi"/>
          <w:color w:val="000000"/>
          <w:kern w:val="0"/>
          <w:sz w:val="24"/>
          <w:szCs w:val="24"/>
          <w:lang w:val="en-GB"/>
          <w14:ligatures w14:val="none"/>
        </w:rPr>
        <w:t xml:space="preserve">mean, minimum, maximum </w:t>
      </w:r>
      <w:ins w:id="39" w:author="Rebecca Cramp" w:date="2024-04-14T10:05:00Z">
        <w:r>
          <w:rPr>
            <w:rFonts w:eastAsia="Times New Roman" w:cstheme="minorHAnsi"/>
            <w:color w:val="000000"/>
            <w:kern w:val="0"/>
            <w:sz w:val="24"/>
            <w:szCs w:val="24"/>
            <w:lang w:val="en-GB"/>
            <w14:ligatures w14:val="none"/>
          </w:rPr>
          <w:t xml:space="preserve">water </w:t>
        </w:r>
      </w:ins>
      <w:r w:rsidRPr="0078519E">
        <w:rPr>
          <w:rFonts w:eastAsia="Times New Roman" w:cstheme="minorHAnsi"/>
          <w:color w:val="000000"/>
          <w:kern w:val="0"/>
          <w:sz w:val="24"/>
          <w:szCs w:val="24"/>
          <w:lang w:val="en-GB"/>
          <w14:ligatures w14:val="none"/>
        </w:rPr>
        <w:t>levels, to reflect the dynamics of water flow within the habitat.</w:t>
      </w:r>
    </w:p>
    <w:p w14:paraId="3C853684" w14:textId="77777777" w:rsidR="00AF4C9F"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Flow Duration: The length of time </w:t>
      </w:r>
      <w:r>
        <w:rPr>
          <w:rFonts w:eastAsia="Times New Roman" w:cstheme="minorHAnsi"/>
          <w:color w:val="000000"/>
          <w:kern w:val="0"/>
          <w:sz w:val="24"/>
          <w:szCs w:val="24"/>
          <w:lang w:val="en-GB"/>
          <w14:ligatures w14:val="none"/>
        </w:rPr>
        <w:t xml:space="preserve">for which </w:t>
      </w:r>
      <w:r w:rsidRPr="0078519E">
        <w:rPr>
          <w:rFonts w:eastAsia="Times New Roman" w:cstheme="minorHAnsi"/>
          <w:color w:val="000000"/>
          <w:kern w:val="0"/>
          <w:sz w:val="24"/>
          <w:szCs w:val="24"/>
          <w:lang w:val="en-GB"/>
          <w14:ligatures w14:val="none"/>
        </w:rPr>
        <w:t xml:space="preserve">water flow is sustained </w:t>
      </w:r>
      <w:commentRangeStart w:id="40"/>
      <w:r w:rsidRPr="0078519E">
        <w:rPr>
          <w:rFonts w:eastAsia="Times New Roman" w:cstheme="minorHAnsi"/>
          <w:color w:val="000000"/>
          <w:kern w:val="0"/>
          <w:sz w:val="24"/>
          <w:szCs w:val="24"/>
          <w:lang w:val="en-GB"/>
          <w14:ligatures w14:val="none"/>
        </w:rPr>
        <w:t>at various levels</w:t>
      </w:r>
      <w:commentRangeEnd w:id="40"/>
      <w:r>
        <w:rPr>
          <w:rStyle w:val="CommentReference"/>
        </w:rPr>
        <w:commentReference w:id="40"/>
      </w:r>
      <w:r w:rsidRPr="0078519E">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t>affecting</w:t>
      </w:r>
      <w:r w:rsidRPr="0078519E">
        <w:rPr>
          <w:rFonts w:eastAsia="Times New Roman" w:cstheme="minorHAnsi"/>
          <w:color w:val="000000"/>
          <w:kern w:val="0"/>
          <w:sz w:val="24"/>
          <w:szCs w:val="24"/>
          <w:lang w:val="en-GB"/>
          <w14:ligatures w14:val="none"/>
        </w:rPr>
        <w:t xml:space="preserve"> connectivity </w:t>
      </w:r>
      <w:r>
        <w:rPr>
          <w:rFonts w:eastAsia="Times New Roman" w:cstheme="minorHAnsi"/>
          <w:color w:val="000000"/>
          <w:kern w:val="0"/>
          <w:sz w:val="24"/>
          <w:szCs w:val="24"/>
          <w:lang w:val="en-GB"/>
          <w14:ligatures w14:val="none"/>
        </w:rPr>
        <w:t>and movement</w:t>
      </w:r>
      <w:r w:rsidRPr="0078519E">
        <w:rPr>
          <w:rFonts w:eastAsia="Times New Roman" w:cstheme="minorHAnsi"/>
          <w:color w:val="000000"/>
          <w:kern w:val="0"/>
          <w:sz w:val="24"/>
          <w:szCs w:val="24"/>
          <w:lang w:val="en-GB"/>
          <w14:ligatures w14:val="none"/>
        </w:rPr>
        <w:t>.</w:t>
      </w:r>
      <w:bookmarkStart w:id="41" w:name="_Hlk163560497"/>
    </w:p>
    <w:p w14:paraId="5D89365A" w14:textId="77777777" w:rsidR="00AF4C9F" w:rsidRPr="0078519E"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del w:id="42" w:author="Rebecca Cramp" w:date="2024-04-14T10:06:00Z">
        <w:r w:rsidRPr="0078519E" w:rsidDel="00B132C2">
          <w:rPr>
            <w:rFonts w:eastAsia="Times New Roman" w:cstheme="minorHAnsi"/>
            <w:color w:val="000000"/>
            <w:kern w:val="0"/>
            <w:sz w:val="24"/>
            <w:szCs w:val="24"/>
            <w:lang w:val="en-GB"/>
            <w14:ligatures w14:val="none"/>
          </w:rPr>
          <w:delText xml:space="preserve"> </w:delText>
        </w:r>
      </w:del>
      <w:r w:rsidRPr="0078519E">
        <w:rPr>
          <w:rFonts w:eastAsia="Times New Roman" w:cstheme="minorHAnsi"/>
          <w:color w:val="000000"/>
          <w:kern w:val="0"/>
          <w:sz w:val="24"/>
          <w:szCs w:val="24"/>
          <w:lang w:val="en-GB"/>
          <w14:ligatures w14:val="none"/>
        </w:rPr>
        <w:t>Bank</w:t>
      </w:r>
      <w:ins w:id="43" w:author="Rebecca Cramp" w:date="2024-04-14T10:06:00Z">
        <w:r>
          <w:rPr>
            <w:rFonts w:eastAsia="Times New Roman" w:cstheme="minorHAnsi"/>
            <w:color w:val="000000"/>
            <w:kern w:val="0"/>
            <w:sz w:val="24"/>
            <w:szCs w:val="24"/>
            <w:lang w:val="en-GB"/>
            <w14:ligatures w14:val="none"/>
          </w:rPr>
          <w:t xml:space="preserve"> </w:t>
        </w:r>
      </w:ins>
      <w:r w:rsidRPr="0078519E">
        <w:rPr>
          <w:rFonts w:eastAsia="Times New Roman" w:cstheme="minorHAnsi"/>
          <w:color w:val="000000"/>
          <w:kern w:val="0"/>
          <w:sz w:val="24"/>
          <w:szCs w:val="24"/>
          <w:lang w:val="en-GB"/>
          <w14:ligatures w14:val="none"/>
        </w:rPr>
        <w:t xml:space="preserve">full Flow </w:t>
      </w:r>
      <w:bookmarkEnd w:id="41"/>
      <w:r>
        <w:rPr>
          <w:rFonts w:eastAsia="Times New Roman" w:cstheme="minorHAnsi"/>
          <w:color w:val="000000"/>
          <w:kern w:val="0"/>
          <w:sz w:val="24"/>
          <w:szCs w:val="24"/>
          <w:lang w:val="en-GB"/>
          <w14:ligatures w14:val="none"/>
        </w:rPr>
        <w:t>Conditions</w:t>
      </w:r>
      <w:r w:rsidRPr="0078519E">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t xml:space="preserve">Indicates </w:t>
      </w:r>
      <w:r w:rsidRPr="0078519E">
        <w:rPr>
          <w:rFonts w:eastAsia="Times New Roman" w:cstheme="minorHAnsi"/>
          <w:color w:val="000000"/>
          <w:kern w:val="0"/>
          <w:sz w:val="24"/>
          <w:szCs w:val="24"/>
          <w:lang w:val="en-GB"/>
          <w14:ligatures w14:val="none"/>
        </w:rPr>
        <w:t>the</w:t>
      </w:r>
      <w:r>
        <w:rPr>
          <w:rFonts w:eastAsia="Times New Roman" w:cstheme="minorHAnsi"/>
          <w:color w:val="000000"/>
          <w:kern w:val="0"/>
          <w:sz w:val="24"/>
          <w:szCs w:val="24"/>
          <w:lang w:val="en-GB"/>
          <w14:ligatures w14:val="none"/>
        </w:rPr>
        <w:t xml:space="preserve"> maximum carrying capacity of the river, without overflowing, </w:t>
      </w:r>
      <w:commentRangeStart w:id="44"/>
      <w:r>
        <w:rPr>
          <w:rFonts w:eastAsia="Times New Roman" w:cstheme="minorHAnsi"/>
          <w:color w:val="000000"/>
          <w:kern w:val="0"/>
          <w:sz w:val="24"/>
          <w:szCs w:val="24"/>
          <w:lang w:val="en-GB"/>
          <w14:ligatures w14:val="none"/>
        </w:rPr>
        <w:t>and consequently</w:t>
      </w:r>
      <w:r w:rsidRPr="0078519E">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t>disrupting</w:t>
      </w:r>
      <w:r w:rsidRPr="0078519E">
        <w:rPr>
          <w:rFonts w:eastAsia="Times New Roman" w:cstheme="minorHAnsi"/>
          <w:color w:val="000000"/>
          <w:kern w:val="0"/>
          <w:sz w:val="24"/>
          <w:szCs w:val="24"/>
          <w:lang w:val="en-GB"/>
          <w14:ligatures w14:val="none"/>
        </w:rPr>
        <w:t xml:space="preserve"> sediment transport</w:t>
      </w:r>
      <w:r>
        <w:rPr>
          <w:rFonts w:eastAsia="Times New Roman" w:cstheme="minorHAnsi"/>
          <w:color w:val="000000"/>
          <w:kern w:val="0"/>
          <w:sz w:val="24"/>
          <w:szCs w:val="24"/>
          <w:lang w:val="en-GB"/>
          <w14:ligatures w14:val="none"/>
        </w:rPr>
        <w:t>ation</w:t>
      </w:r>
      <w:r w:rsidRPr="0078519E">
        <w:rPr>
          <w:rFonts w:eastAsia="Times New Roman" w:cstheme="minorHAnsi"/>
          <w:color w:val="000000"/>
          <w:kern w:val="0"/>
          <w:sz w:val="24"/>
          <w:szCs w:val="24"/>
          <w:lang w:val="en-GB"/>
          <w14:ligatures w14:val="none"/>
        </w:rPr>
        <w:t xml:space="preserve"> and habitat structure</w:t>
      </w:r>
      <w:commentRangeEnd w:id="44"/>
      <w:r>
        <w:rPr>
          <w:rStyle w:val="CommentReference"/>
        </w:rPr>
        <w:commentReference w:id="44"/>
      </w:r>
      <w:r w:rsidRPr="0078519E">
        <w:rPr>
          <w:rFonts w:eastAsia="Times New Roman" w:cstheme="minorHAnsi"/>
          <w:color w:val="000000"/>
          <w:kern w:val="0"/>
          <w:sz w:val="24"/>
          <w:szCs w:val="24"/>
          <w:lang w:val="en-GB"/>
          <w14:ligatures w14:val="none"/>
        </w:rPr>
        <w:t>.</w:t>
      </w:r>
    </w:p>
    <w:p w14:paraId="73F6F0B6" w14:textId="77777777" w:rsidR="00AF4C9F" w:rsidRPr="0078519E"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commentRangeStart w:id="45"/>
      <w:r w:rsidRPr="0078519E">
        <w:rPr>
          <w:rFonts w:eastAsia="Times New Roman" w:cstheme="minorHAnsi"/>
          <w:color w:val="000000"/>
          <w:kern w:val="0"/>
          <w:sz w:val="24"/>
          <w:szCs w:val="24"/>
          <w:lang w:val="en-GB"/>
          <w14:ligatures w14:val="none"/>
        </w:rPr>
        <w:t>Flow Days</w:t>
      </w:r>
      <w:commentRangeEnd w:id="45"/>
      <w:r>
        <w:rPr>
          <w:rStyle w:val="CommentReference"/>
        </w:rPr>
        <w:commentReference w:id="45"/>
      </w:r>
      <w:r w:rsidRPr="0078519E">
        <w:rPr>
          <w:rFonts w:eastAsia="Times New Roman" w:cstheme="minorHAnsi"/>
          <w:color w:val="000000"/>
          <w:kern w:val="0"/>
          <w:sz w:val="24"/>
          <w:szCs w:val="24"/>
          <w:lang w:val="en-GB"/>
          <w14:ligatures w14:val="none"/>
        </w:rPr>
        <w:t xml:space="preserve">: The number of days with </w:t>
      </w:r>
      <w:commentRangeStart w:id="46"/>
      <w:r w:rsidRPr="0078519E">
        <w:rPr>
          <w:rFonts w:eastAsia="Times New Roman" w:cstheme="minorHAnsi"/>
          <w:color w:val="000000"/>
          <w:kern w:val="0"/>
          <w:sz w:val="24"/>
          <w:szCs w:val="24"/>
          <w:lang w:val="en-GB"/>
          <w14:ligatures w14:val="none"/>
        </w:rPr>
        <w:t xml:space="preserve">significant </w:t>
      </w:r>
      <w:ins w:id="47" w:author="Rebecca Cramp" w:date="2024-04-14T10:04:00Z">
        <w:r>
          <w:rPr>
            <w:rFonts w:eastAsia="Times New Roman" w:cstheme="minorHAnsi"/>
            <w:color w:val="000000"/>
            <w:kern w:val="0"/>
            <w:sz w:val="24"/>
            <w:szCs w:val="24"/>
            <w:lang w:val="en-GB"/>
            <w14:ligatures w14:val="none"/>
          </w:rPr>
          <w:t xml:space="preserve">water </w:t>
        </w:r>
      </w:ins>
      <w:r w:rsidRPr="0078519E">
        <w:rPr>
          <w:rFonts w:eastAsia="Times New Roman" w:cstheme="minorHAnsi"/>
          <w:color w:val="000000"/>
          <w:kern w:val="0"/>
          <w:sz w:val="24"/>
          <w:szCs w:val="24"/>
          <w:lang w:val="en-GB"/>
          <w14:ligatures w14:val="none"/>
        </w:rPr>
        <w:t>flow</w:t>
      </w:r>
      <w:commentRangeEnd w:id="46"/>
      <w:r>
        <w:rPr>
          <w:rStyle w:val="CommentReference"/>
        </w:rPr>
        <w:commentReference w:id="46"/>
      </w:r>
      <w:r w:rsidRPr="0078519E">
        <w:rPr>
          <w:rFonts w:eastAsia="Times New Roman" w:cstheme="minorHAnsi"/>
          <w:color w:val="000000"/>
          <w:kern w:val="0"/>
          <w:sz w:val="24"/>
          <w:szCs w:val="24"/>
          <w:lang w:val="en-GB"/>
          <w14:ligatures w14:val="none"/>
        </w:rPr>
        <w:t xml:space="preserve">, potentially affecting feeding opportunities and </w:t>
      </w:r>
      <w:r>
        <w:rPr>
          <w:rFonts w:eastAsia="Times New Roman" w:cstheme="minorHAnsi"/>
          <w:color w:val="000000"/>
          <w:kern w:val="0"/>
          <w:sz w:val="24"/>
          <w:szCs w:val="24"/>
          <w:lang w:val="en-GB"/>
          <w14:ligatures w14:val="none"/>
        </w:rPr>
        <w:t>other interactions within the food web</w:t>
      </w:r>
      <w:r w:rsidRPr="0078519E">
        <w:rPr>
          <w:rFonts w:eastAsia="Times New Roman" w:cstheme="minorHAnsi"/>
          <w:color w:val="000000"/>
          <w:kern w:val="0"/>
          <w:sz w:val="24"/>
          <w:szCs w:val="24"/>
          <w:lang w:val="en-GB"/>
          <w14:ligatures w14:val="none"/>
        </w:rPr>
        <w:t>.</w:t>
      </w:r>
    </w:p>
    <w:p w14:paraId="637D6409" w14:textId="77777777" w:rsidR="00AF4C9F"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lastRenderedPageBreak/>
        <w:t>Water Temperature (Annual Average): Indicating the thermal conditions</w:t>
      </w:r>
      <w:r>
        <w:rPr>
          <w:rFonts w:eastAsia="Times New Roman" w:cstheme="minorHAnsi"/>
          <w:color w:val="000000"/>
          <w:kern w:val="0"/>
          <w:sz w:val="24"/>
          <w:szCs w:val="24"/>
          <w:lang w:val="en-GB"/>
          <w14:ligatures w14:val="none"/>
        </w:rPr>
        <w:t xml:space="preserve"> experienced at the study sites annually</w:t>
      </w:r>
      <w:r w:rsidRPr="0078519E">
        <w:rPr>
          <w:rFonts w:eastAsia="Times New Roman" w:cstheme="minorHAnsi"/>
          <w:color w:val="000000"/>
          <w:kern w:val="0"/>
          <w:sz w:val="24"/>
          <w:szCs w:val="24"/>
          <w:lang w:val="en-GB"/>
          <w14:ligatures w14:val="none"/>
        </w:rPr>
        <w:t xml:space="preserve">. </w:t>
      </w:r>
    </w:p>
    <w:p w14:paraId="5C739917" w14:textId="77777777" w:rsidR="00AF4C9F" w:rsidRPr="0078519E"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Temperature Accumulation (Degree Days): A cumulative measure of heat exposure </w:t>
      </w:r>
      <w:commentRangeStart w:id="48"/>
      <w:commentRangeStart w:id="49"/>
      <w:r w:rsidRPr="0078519E">
        <w:rPr>
          <w:rFonts w:eastAsia="Times New Roman" w:cstheme="minorHAnsi"/>
          <w:color w:val="000000"/>
          <w:kern w:val="0"/>
          <w:sz w:val="24"/>
          <w:szCs w:val="24"/>
          <w:lang w:val="en-GB"/>
          <w14:ligatures w14:val="none"/>
        </w:rPr>
        <w:t>over time</w:t>
      </w:r>
      <w:commentRangeEnd w:id="48"/>
      <w:r>
        <w:rPr>
          <w:rStyle w:val="CommentReference"/>
        </w:rPr>
        <w:commentReference w:id="48"/>
      </w:r>
      <w:commentRangeEnd w:id="49"/>
      <w:r>
        <w:rPr>
          <w:rStyle w:val="CommentReference"/>
        </w:rPr>
        <w:commentReference w:id="49"/>
      </w:r>
      <w:r w:rsidRPr="0078519E">
        <w:rPr>
          <w:rFonts w:eastAsia="Times New Roman" w:cstheme="minorHAnsi"/>
          <w:color w:val="000000"/>
          <w:kern w:val="0"/>
          <w:sz w:val="24"/>
          <w:szCs w:val="24"/>
          <w:lang w:val="en-GB"/>
          <w14:ligatures w14:val="none"/>
        </w:rPr>
        <w:t xml:space="preserve">, </w:t>
      </w:r>
      <w:r>
        <w:rPr>
          <w:rFonts w:eastAsia="Times New Roman" w:cstheme="minorHAnsi"/>
          <w:color w:val="000000"/>
          <w:kern w:val="0"/>
          <w:sz w:val="24"/>
          <w:szCs w:val="24"/>
          <w:lang w:val="en-GB"/>
          <w14:ligatures w14:val="none"/>
        </w:rPr>
        <w:t xml:space="preserve">which influences </w:t>
      </w:r>
      <w:ins w:id="50" w:author="Rebecca Cramp" w:date="2024-04-14T10:05:00Z">
        <w:r>
          <w:rPr>
            <w:rFonts w:eastAsia="Times New Roman" w:cstheme="minorHAnsi"/>
            <w:color w:val="000000"/>
            <w:kern w:val="0"/>
            <w:sz w:val="24"/>
            <w:szCs w:val="24"/>
            <w:lang w:val="en-GB"/>
            <w14:ligatures w14:val="none"/>
          </w:rPr>
          <w:t xml:space="preserve">fish </w:t>
        </w:r>
      </w:ins>
      <w:r w:rsidRPr="0078519E">
        <w:rPr>
          <w:rFonts w:eastAsia="Times New Roman" w:cstheme="minorHAnsi"/>
          <w:color w:val="000000"/>
          <w:kern w:val="0"/>
          <w:sz w:val="24"/>
          <w:szCs w:val="24"/>
          <w:lang w:val="en-GB"/>
          <w14:ligatures w14:val="none"/>
        </w:rPr>
        <w:t>metabolic rates and growth cycles.</w:t>
      </w:r>
    </w:p>
    <w:p w14:paraId="59C4EFCE" w14:textId="77777777" w:rsidR="00AF4C9F" w:rsidRDefault="00AF4C9F" w:rsidP="00AF4C9F">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Drought and Flood Events: Instances of extreme low and high </w:t>
      </w:r>
      <w:ins w:id="51" w:author="Rebecca Cramp" w:date="2024-04-14T10:05:00Z">
        <w:r>
          <w:rPr>
            <w:rFonts w:eastAsia="Times New Roman" w:cstheme="minorHAnsi"/>
            <w:color w:val="000000"/>
            <w:kern w:val="0"/>
            <w:sz w:val="24"/>
            <w:szCs w:val="24"/>
            <w:lang w:val="en-GB"/>
            <w14:ligatures w14:val="none"/>
          </w:rPr>
          <w:t xml:space="preserve">waterhole </w:t>
        </w:r>
      </w:ins>
      <w:r>
        <w:rPr>
          <w:rFonts w:eastAsia="Times New Roman" w:cstheme="minorHAnsi"/>
          <w:color w:val="000000"/>
          <w:kern w:val="0"/>
          <w:sz w:val="24"/>
          <w:szCs w:val="24"/>
          <w:lang w:val="en-GB"/>
          <w14:ligatures w14:val="none"/>
        </w:rPr>
        <w:t>volume</w:t>
      </w:r>
      <w:r w:rsidRPr="0078519E">
        <w:rPr>
          <w:rFonts w:eastAsia="Times New Roman" w:cstheme="minorHAnsi"/>
          <w:color w:val="000000"/>
          <w:kern w:val="0"/>
          <w:sz w:val="24"/>
          <w:szCs w:val="24"/>
          <w:lang w:val="en-GB"/>
          <w14:ligatures w14:val="none"/>
        </w:rPr>
        <w:t>, affecting habitat quality and food availability.</w:t>
      </w:r>
    </w:p>
    <w:p w14:paraId="7330939D" w14:textId="77777777" w:rsidR="00AF4C9F" w:rsidRPr="0078519E" w:rsidRDefault="00AF4C9F" w:rsidP="00AF4C9F">
      <w:pPr>
        <w:spacing w:line="360" w:lineRule="auto"/>
        <w:ind w:left="360"/>
        <w:jc w:val="both"/>
        <w:rPr>
          <w:rFonts w:eastAsia="Times New Roman" w:cstheme="minorHAnsi"/>
          <w:color w:val="000000"/>
          <w:kern w:val="0"/>
          <w:sz w:val="24"/>
          <w:szCs w:val="24"/>
          <w:lang w:val="en-GB"/>
          <w14:ligatures w14:val="none"/>
        </w:rPr>
      </w:pPr>
    </w:p>
    <w:p w14:paraId="299BEFD0" w14:textId="77777777" w:rsidR="00AF4C9F" w:rsidRPr="00231189" w:rsidRDefault="00AF4C9F" w:rsidP="00AF4C9F">
      <w:pPr>
        <w:spacing w:line="360" w:lineRule="auto"/>
        <w:jc w:val="both"/>
        <w:rPr>
          <w:rFonts w:eastAsia="Times New Roman" w:cstheme="minorHAnsi"/>
          <w:color w:val="000000"/>
          <w:kern w:val="0"/>
          <w:sz w:val="24"/>
          <w:szCs w:val="24"/>
          <w:lang w:val="en-GB"/>
          <w14:ligatures w14:val="none"/>
        </w:rPr>
      </w:pPr>
      <w:commentRangeStart w:id="52"/>
      <w:r w:rsidRPr="00A84230">
        <w:rPr>
          <w:rFonts w:eastAsia="Times New Roman" w:cstheme="minorHAnsi"/>
          <w:color w:val="000000"/>
          <w:kern w:val="0"/>
          <w:sz w:val="24"/>
          <w:szCs w:val="24"/>
          <w:lang w:val="en-GB"/>
          <w14:ligatures w14:val="none"/>
        </w:rPr>
        <w:t xml:space="preserve">Additional variables </w:t>
      </w:r>
      <w:commentRangeEnd w:id="52"/>
      <w:r>
        <w:rPr>
          <w:rStyle w:val="CommentReference"/>
        </w:rPr>
        <w:commentReference w:id="52"/>
      </w:r>
      <w:r w:rsidRPr="00A84230">
        <w:rPr>
          <w:rFonts w:eastAsia="Times New Roman" w:cstheme="minorHAnsi"/>
          <w:color w:val="000000"/>
          <w:kern w:val="0"/>
          <w:sz w:val="24"/>
          <w:szCs w:val="24"/>
          <w:lang w:val="en-GB"/>
          <w14:ligatures w14:val="none"/>
        </w:rPr>
        <w:t>might be considered depending on their availability and relevance to the growth patterns observed</w:t>
      </w:r>
      <w:commentRangeStart w:id="53"/>
      <w:commentRangeStart w:id="54"/>
      <w:r w:rsidRPr="00A84230">
        <w:rPr>
          <w:rFonts w:eastAsia="Times New Roman" w:cstheme="minorHAnsi"/>
          <w:color w:val="000000"/>
          <w:kern w:val="0"/>
          <w:sz w:val="24"/>
          <w:szCs w:val="24"/>
          <w:lang w:val="en-GB"/>
          <w14:ligatures w14:val="none"/>
        </w:rPr>
        <w:t xml:space="preserve"> in the otolith data</w:t>
      </w:r>
      <w:commentRangeEnd w:id="53"/>
      <w:r>
        <w:rPr>
          <w:rStyle w:val="CommentReference"/>
        </w:rPr>
        <w:commentReference w:id="53"/>
      </w:r>
      <w:commentRangeEnd w:id="54"/>
      <w:r>
        <w:rPr>
          <w:rStyle w:val="CommentReference"/>
        </w:rPr>
        <w:commentReference w:id="54"/>
      </w:r>
      <w:r w:rsidRPr="00A84230">
        <w:rPr>
          <w:rFonts w:eastAsia="Times New Roman" w:cstheme="minorHAnsi"/>
          <w:color w:val="000000"/>
          <w:kern w:val="0"/>
          <w:sz w:val="24"/>
          <w:szCs w:val="24"/>
          <w:lang w:val="en-GB"/>
          <w14:ligatures w14:val="none"/>
        </w:rPr>
        <w:t>. These could encompass environmental features such as habitat composition, water quality parameters, and anthropogenic influences</w:t>
      </w:r>
      <w:r>
        <w:rPr>
          <w:rFonts w:eastAsia="Times New Roman" w:cstheme="minorHAnsi"/>
          <w:color w:val="000000"/>
          <w:kern w:val="0"/>
          <w:sz w:val="24"/>
          <w:szCs w:val="24"/>
          <w:lang w:val="en-GB"/>
          <w14:ligatures w14:val="none"/>
        </w:rPr>
        <w:t>.</w:t>
      </w:r>
      <w:r w:rsidRPr="00C10D41">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The inclusion of these variables will be adaptive</w:t>
      </w:r>
      <w:ins w:id="55" w:author="Rebecca Cramp" w:date="2024-04-14T10:11:00Z">
        <w:r>
          <w:rPr>
            <w:rFonts w:eastAsia="Times New Roman" w:cstheme="minorHAnsi"/>
            <w:color w:val="000000"/>
            <w:kern w:val="0"/>
            <w:sz w:val="24"/>
            <w:szCs w:val="24"/>
            <w:lang w:val="en-GB"/>
            <w14:ligatures w14:val="none"/>
          </w:rPr>
          <w:t xml:space="preserve"> and</w:t>
        </w:r>
      </w:ins>
      <w:r w:rsidRPr="00231189">
        <w:rPr>
          <w:rFonts w:eastAsia="Times New Roman" w:cstheme="minorHAnsi"/>
          <w:color w:val="000000"/>
          <w:kern w:val="0"/>
          <w:sz w:val="24"/>
          <w:szCs w:val="24"/>
          <w:lang w:val="en-GB"/>
          <w14:ligatures w14:val="none"/>
        </w:rPr>
        <w:t>, contingent upon their statistical significance to the models</w:t>
      </w:r>
      <w:r>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 xml:space="preserve">the insights they provide into the growth rates of the species </w:t>
      </w:r>
      <w:r>
        <w:rPr>
          <w:rFonts w:eastAsia="Times New Roman" w:cstheme="minorHAnsi"/>
          <w:color w:val="000000"/>
          <w:kern w:val="0"/>
          <w:sz w:val="24"/>
          <w:szCs w:val="24"/>
          <w:lang w:val="en-GB"/>
          <w14:ligatures w14:val="none"/>
        </w:rPr>
        <w:t xml:space="preserve">being studied and the </w:t>
      </w:r>
      <w:r w:rsidRPr="00A84230">
        <w:rPr>
          <w:rFonts w:eastAsia="Times New Roman" w:cstheme="minorHAnsi"/>
          <w:color w:val="000000"/>
          <w:kern w:val="0"/>
          <w:sz w:val="24"/>
          <w:szCs w:val="24"/>
          <w:lang w:val="en-GB"/>
          <w14:ligatures w14:val="none"/>
        </w:rPr>
        <w:t>convergence properties</w:t>
      </w:r>
      <w:r>
        <w:rPr>
          <w:rFonts w:eastAsia="Times New Roman" w:cstheme="minorHAnsi"/>
          <w:color w:val="000000"/>
          <w:kern w:val="0"/>
          <w:sz w:val="24"/>
          <w:szCs w:val="24"/>
          <w:lang w:val="en-GB"/>
          <w14:ligatures w14:val="none"/>
        </w:rPr>
        <w:t xml:space="preserve"> of the models</w:t>
      </w:r>
      <w:del w:id="56" w:author="Rebecca Cramp" w:date="2024-04-14T10:10:00Z">
        <w:r w:rsidDel="00B132C2">
          <w:rPr>
            <w:rFonts w:eastAsia="Times New Roman" w:cstheme="minorHAnsi"/>
            <w:color w:val="000000"/>
            <w:kern w:val="0"/>
            <w:sz w:val="24"/>
            <w:szCs w:val="24"/>
            <w:lang w:val="en-GB"/>
            <w14:ligatures w14:val="none"/>
          </w:rPr>
          <w:delText>,</w:delText>
        </w:r>
      </w:del>
      <w:r>
        <w:rPr>
          <w:rFonts w:eastAsia="Times New Roman" w:cstheme="minorHAnsi"/>
          <w:color w:val="000000"/>
          <w:kern w:val="0"/>
          <w:sz w:val="24"/>
          <w:szCs w:val="24"/>
          <w:lang w:val="en-GB"/>
          <w14:ligatures w14:val="none"/>
        </w:rPr>
        <w:t xml:space="preserve"> themselves</w:t>
      </w:r>
      <w:r w:rsidRPr="00231189">
        <w:rPr>
          <w:rFonts w:eastAsia="Times New Roman" w:cstheme="minorHAnsi"/>
          <w:color w:val="000000"/>
          <w:kern w:val="0"/>
          <w:sz w:val="24"/>
          <w:szCs w:val="24"/>
          <w:lang w:val="en-GB"/>
          <w14:ligatures w14:val="none"/>
        </w:rPr>
        <w:t>.</w:t>
      </w:r>
    </w:p>
    <w:p w14:paraId="5E4BC91D" w14:textId="77777777" w:rsidR="00AF4C9F" w:rsidRDefault="00AF4C9F" w:rsidP="00AF4C9F">
      <w:pPr>
        <w:spacing w:line="360" w:lineRule="auto"/>
        <w:rPr>
          <w:rFonts w:eastAsia="Times New Roman" w:cstheme="minorHAnsi"/>
          <w:color w:val="000000"/>
          <w:kern w:val="0"/>
          <w:sz w:val="24"/>
          <w:szCs w:val="24"/>
          <w:lang w:val="en-GB"/>
          <w14:ligatures w14:val="none"/>
        </w:rPr>
      </w:pPr>
    </w:p>
    <w:p w14:paraId="1C6F537A" w14:textId="77777777" w:rsidR="00AF4C9F" w:rsidRPr="009C1E11" w:rsidRDefault="00AF4C9F" w:rsidP="00AF4C9F">
      <w:pPr>
        <w:pStyle w:val="Heading2"/>
      </w:pPr>
      <w:r>
        <w:t>2.3 Modeling</w:t>
      </w:r>
    </w:p>
    <w:p w14:paraId="75E21F0C"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 primary final product will be a</w:t>
      </w:r>
      <w:r w:rsidRPr="007C231D">
        <w:rPr>
          <w:rFonts w:eastAsia="Times New Roman" w:cstheme="minorHAnsi"/>
          <w:color w:val="000000"/>
          <w:kern w:val="0"/>
          <w:sz w:val="24"/>
          <w:szCs w:val="24"/>
          <w:lang w:val="en-GB"/>
          <w14:ligatures w14:val="none"/>
        </w:rPr>
        <w:t xml:space="preserve"> comprehensive analytical script prepared with the programming language R that tidies, prepares for analysis and thoroughly explores</w:t>
      </w:r>
      <w:r>
        <w:rPr>
          <w:rFonts w:eastAsia="Times New Roman" w:cstheme="minorHAnsi"/>
          <w:color w:val="000000"/>
          <w:kern w:val="0"/>
          <w:sz w:val="24"/>
          <w:szCs w:val="24"/>
          <w:lang w:val="en-GB"/>
          <w14:ligatures w14:val="none"/>
        </w:rPr>
        <w:t xml:space="preserve"> the dataset to examine</w:t>
      </w:r>
      <w:r w:rsidRPr="007C231D">
        <w:rPr>
          <w:rFonts w:eastAsia="Times New Roman" w:cstheme="minorHAnsi"/>
          <w:color w:val="000000"/>
          <w:kern w:val="0"/>
          <w:sz w:val="24"/>
          <w:szCs w:val="24"/>
          <w:lang w:val="en-GB"/>
          <w14:ligatures w14:val="none"/>
        </w:rPr>
        <w:t xml:space="preserve"> the impact of </w:t>
      </w:r>
      <w:r>
        <w:rPr>
          <w:rFonts w:eastAsia="Times New Roman" w:cstheme="minorHAnsi"/>
          <w:color w:val="000000"/>
          <w:kern w:val="0"/>
          <w:sz w:val="24"/>
          <w:szCs w:val="24"/>
          <w:lang w:val="en-GB"/>
          <w14:ligatures w14:val="none"/>
        </w:rPr>
        <w:t xml:space="preserve">the </w:t>
      </w:r>
      <w:r w:rsidRPr="007C231D">
        <w:rPr>
          <w:rFonts w:eastAsia="Times New Roman" w:cstheme="minorHAnsi"/>
          <w:color w:val="000000"/>
          <w:kern w:val="0"/>
          <w:sz w:val="24"/>
          <w:szCs w:val="24"/>
          <w:lang w:val="en-GB"/>
          <w14:ligatures w14:val="none"/>
        </w:rPr>
        <w:t xml:space="preserve">various </w:t>
      </w:r>
      <w:r>
        <w:rPr>
          <w:rFonts w:eastAsia="Times New Roman" w:cstheme="minorHAnsi"/>
          <w:color w:val="000000"/>
          <w:kern w:val="0"/>
          <w:sz w:val="24"/>
          <w:szCs w:val="24"/>
          <w:lang w:val="en-GB"/>
          <w14:ligatures w14:val="none"/>
        </w:rPr>
        <w:t>environmental and hydrological</w:t>
      </w:r>
      <w:r w:rsidRPr="007C231D">
        <w:rPr>
          <w:rFonts w:eastAsia="Times New Roman" w:cstheme="minorHAnsi"/>
          <w:color w:val="000000"/>
          <w:kern w:val="0"/>
          <w:sz w:val="24"/>
          <w:szCs w:val="24"/>
          <w:lang w:val="en-GB"/>
          <w14:ligatures w14:val="none"/>
        </w:rPr>
        <w:t xml:space="preserve"> factors </w:t>
      </w:r>
      <w:r>
        <w:rPr>
          <w:rFonts w:eastAsia="Times New Roman" w:cstheme="minorHAnsi"/>
          <w:color w:val="000000"/>
          <w:kern w:val="0"/>
          <w:sz w:val="24"/>
          <w:szCs w:val="24"/>
          <w:lang w:val="en-GB"/>
          <w14:ligatures w14:val="none"/>
        </w:rPr>
        <w:t xml:space="preserve">outlined above, </w:t>
      </w:r>
      <w:r w:rsidRPr="007C231D">
        <w:rPr>
          <w:rFonts w:eastAsia="Times New Roman" w:cstheme="minorHAnsi"/>
          <w:color w:val="000000"/>
          <w:kern w:val="0"/>
          <w:sz w:val="24"/>
          <w:szCs w:val="24"/>
          <w:lang w:val="en-GB"/>
          <w14:ligatures w14:val="none"/>
        </w:rPr>
        <w:t>on</w:t>
      </w:r>
      <w:r>
        <w:rPr>
          <w:rFonts w:eastAsia="Times New Roman" w:cstheme="minorHAnsi"/>
          <w:color w:val="000000"/>
          <w:kern w:val="0"/>
          <w:sz w:val="24"/>
          <w:szCs w:val="24"/>
          <w:lang w:val="en-GB"/>
          <w14:ligatures w14:val="none"/>
        </w:rPr>
        <w:t xml:space="preserve"> the </w:t>
      </w:r>
      <w:del w:id="57" w:author="Rebecca Cramp" w:date="2024-04-14T10:11:00Z">
        <w:r w:rsidDel="00B132C2">
          <w:rPr>
            <w:rFonts w:eastAsia="Times New Roman" w:cstheme="minorHAnsi"/>
            <w:color w:val="000000"/>
            <w:kern w:val="0"/>
            <w:sz w:val="24"/>
            <w:szCs w:val="24"/>
            <w:lang w:val="en-GB"/>
            <w14:ligatures w14:val="none"/>
          </w:rPr>
          <w:delText>annual</w:delText>
        </w:r>
        <w:r w:rsidRPr="007C231D" w:rsidDel="00B132C2">
          <w:rPr>
            <w:rFonts w:eastAsia="Times New Roman" w:cstheme="minorHAnsi"/>
            <w:color w:val="000000"/>
            <w:kern w:val="0"/>
            <w:sz w:val="24"/>
            <w:szCs w:val="24"/>
            <w:lang w:val="en-GB"/>
            <w14:ligatures w14:val="none"/>
          </w:rPr>
          <w:delText xml:space="preserve"> </w:delText>
        </w:r>
      </w:del>
      <w:ins w:id="58" w:author="Rebecca Cramp" w:date="2024-04-14T10:11:00Z">
        <w:r>
          <w:rPr>
            <w:rFonts w:eastAsia="Times New Roman" w:cstheme="minorHAnsi"/>
            <w:color w:val="000000"/>
            <w:kern w:val="0"/>
            <w:sz w:val="24"/>
            <w:szCs w:val="24"/>
            <w:lang w:val="en-GB"/>
            <w14:ligatures w14:val="none"/>
          </w:rPr>
          <w:t>otolith</w:t>
        </w:r>
        <w:r w:rsidRPr="007C231D">
          <w:rPr>
            <w:rFonts w:eastAsia="Times New Roman" w:cstheme="minorHAnsi"/>
            <w:color w:val="000000"/>
            <w:kern w:val="0"/>
            <w:sz w:val="24"/>
            <w:szCs w:val="24"/>
            <w:lang w:val="en-GB"/>
            <w14:ligatures w14:val="none"/>
          </w:rPr>
          <w:t xml:space="preserve"> </w:t>
        </w:r>
      </w:ins>
      <w:r w:rsidRPr="007C231D">
        <w:rPr>
          <w:rFonts w:eastAsia="Times New Roman" w:cstheme="minorHAnsi"/>
          <w:color w:val="000000"/>
          <w:kern w:val="0"/>
          <w:sz w:val="24"/>
          <w:szCs w:val="24"/>
          <w:lang w:val="en-GB"/>
          <w14:ligatures w14:val="none"/>
        </w:rPr>
        <w:t>growth</w:t>
      </w:r>
      <w:r>
        <w:rPr>
          <w:rFonts w:eastAsia="Times New Roman" w:cstheme="minorHAnsi"/>
          <w:color w:val="000000"/>
          <w:kern w:val="0"/>
          <w:sz w:val="24"/>
          <w:szCs w:val="24"/>
          <w:lang w:val="en-GB"/>
          <w14:ligatures w14:val="none"/>
        </w:rPr>
        <w:t xml:space="preserve"> </w:t>
      </w:r>
      <w:ins w:id="59" w:author="Rebecca Cramp" w:date="2024-04-14T10:11:00Z">
        <w:r>
          <w:rPr>
            <w:rFonts w:eastAsia="Times New Roman" w:cstheme="minorHAnsi"/>
            <w:color w:val="000000"/>
            <w:kern w:val="0"/>
            <w:sz w:val="24"/>
            <w:szCs w:val="24"/>
            <w:lang w:val="en-GB"/>
            <w14:ligatures w14:val="none"/>
          </w:rPr>
          <w:t xml:space="preserve">patterns </w:t>
        </w:r>
      </w:ins>
      <w:del w:id="60" w:author="Rebecca Cramp" w:date="2024-04-14T10:11:00Z">
        <w:r w:rsidRPr="007C231D" w:rsidDel="00B132C2">
          <w:rPr>
            <w:rFonts w:eastAsia="Times New Roman" w:cstheme="minorHAnsi"/>
            <w:color w:val="000000"/>
            <w:kern w:val="0"/>
            <w:sz w:val="24"/>
            <w:szCs w:val="24"/>
            <w:lang w:val="en-GB"/>
            <w14:ligatures w14:val="none"/>
          </w:rPr>
          <w:delText>of</w:delText>
        </w:r>
      </w:del>
      <w:ins w:id="61" w:author="Rebecca Cramp" w:date="2024-04-14T10:11:00Z">
        <w:r>
          <w:rPr>
            <w:rFonts w:eastAsia="Times New Roman" w:cstheme="minorHAnsi"/>
            <w:color w:val="000000"/>
            <w:kern w:val="0"/>
            <w:sz w:val="24"/>
            <w:szCs w:val="24"/>
            <w:lang w:val="en-GB"/>
            <w14:ligatures w14:val="none"/>
          </w:rPr>
          <w:t>in</w:t>
        </w:r>
      </w:ins>
      <w:r w:rsidRPr="007C231D">
        <w:rPr>
          <w:rFonts w:eastAsia="Times New Roman" w:cstheme="minorHAnsi"/>
          <w:color w:val="000000"/>
          <w:kern w:val="0"/>
          <w:sz w:val="24"/>
          <w:szCs w:val="24"/>
          <w:lang w:val="en-GB"/>
          <w14:ligatures w14:val="none"/>
        </w:rPr>
        <w:t xml:space="preserve"> </w:t>
      </w:r>
      <w:r w:rsidRPr="00450139">
        <w:rPr>
          <w:rFonts w:eastAsia="Times New Roman" w:cstheme="minorHAnsi"/>
          <w:color w:val="000000"/>
          <w:kern w:val="0"/>
          <w:sz w:val="24"/>
          <w:szCs w:val="24"/>
          <w:lang w:val="en-GB"/>
          <w14:ligatures w14:val="none"/>
        </w:rPr>
        <w:t>Golden perch, Bony bream, and Common carp</w:t>
      </w:r>
      <w:r w:rsidRPr="007C231D">
        <w:rPr>
          <w:rFonts w:eastAsia="Times New Roman" w:cstheme="minorHAnsi"/>
          <w:color w:val="000000"/>
          <w:kern w:val="0"/>
          <w:sz w:val="24"/>
          <w:szCs w:val="24"/>
          <w:lang w:val="en-GB"/>
          <w14:ligatures w14:val="none"/>
        </w:rPr>
        <w:t>.</w:t>
      </w:r>
      <w:r>
        <w:rPr>
          <w:rFonts w:eastAsia="Times New Roman" w:cstheme="minorHAnsi"/>
          <w:color w:val="000000"/>
          <w:kern w:val="0"/>
          <w:sz w:val="24"/>
          <w:szCs w:val="24"/>
          <w:lang w:val="en-GB"/>
          <w14:ligatures w14:val="none"/>
        </w:rPr>
        <w:t xml:space="preserve"> The initial steps will involve data visualisation and generation of descriptive statistics to guide the modeling process. Following this</w:t>
      </w:r>
      <w:r w:rsidRPr="00367EE1">
        <w:rPr>
          <w:rFonts w:eastAsia="Times New Roman" w:cstheme="minorHAnsi"/>
          <w:color w:val="000000"/>
          <w:kern w:val="0"/>
          <w:sz w:val="24"/>
          <w:szCs w:val="24"/>
          <w:lang w:val="en-GB"/>
          <w14:ligatures w14:val="none"/>
        </w:rPr>
        <w:t>, a methodologically iterative approach will be taken</w:t>
      </w:r>
      <w:r>
        <w:rPr>
          <w:rFonts w:eastAsia="Times New Roman" w:cstheme="minorHAnsi"/>
          <w:color w:val="000000"/>
          <w:kern w:val="0"/>
          <w:sz w:val="24"/>
          <w:szCs w:val="24"/>
          <w:lang w:val="en-GB"/>
          <w14:ligatures w14:val="none"/>
        </w:rPr>
        <w:t xml:space="preserve"> to explore the relationships</w:t>
      </w:r>
      <w:ins w:id="62" w:author="Rebecca Cramp" w:date="2024-04-14T10:13:00Z">
        <w:r>
          <w:rPr>
            <w:rFonts w:eastAsia="Times New Roman" w:cstheme="minorHAnsi"/>
            <w:color w:val="000000"/>
            <w:kern w:val="0"/>
            <w:sz w:val="24"/>
            <w:szCs w:val="24"/>
            <w:lang w:val="en-GB"/>
            <w14:ligatures w14:val="none"/>
          </w:rPr>
          <w:t xml:space="preserve"> between environmental factors and otolith gro</w:t>
        </w:r>
      </w:ins>
      <w:ins w:id="63" w:author="Rebecca Cramp" w:date="2024-04-14T10:14:00Z">
        <w:r>
          <w:rPr>
            <w:rFonts w:eastAsia="Times New Roman" w:cstheme="minorHAnsi"/>
            <w:color w:val="000000"/>
            <w:kern w:val="0"/>
            <w:sz w:val="24"/>
            <w:szCs w:val="24"/>
            <w:lang w:val="en-GB"/>
            <w14:ligatures w14:val="none"/>
          </w:rPr>
          <w:t>wth patterns</w:t>
        </w:r>
      </w:ins>
      <w:r w:rsidRPr="00367EE1">
        <w:rPr>
          <w:rFonts w:eastAsia="Times New Roman" w:cstheme="minorHAnsi"/>
          <w:color w:val="000000"/>
          <w:kern w:val="0"/>
          <w:sz w:val="24"/>
          <w:szCs w:val="24"/>
          <w:lang w:val="en-GB"/>
          <w14:ligatures w14:val="none"/>
        </w:rPr>
        <w:t xml:space="preserve">. This means starting with simpler models to understand basic relationships, then progressively incorporating more complex models to </w:t>
      </w:r>
      <w:del w:id="64" w:author="Rebecca Cramp" w:date="2024-04-14T10:14:00Z">
        <w:r w:rsidRPr="00367EE1" w:rsidDel="001360AF">
          <w:rPr>
            <w:rFonts w:eastAsia="Times New Roman" w:cstheme="minorHAnsi"/>
            <w:color w:val="000000"/>
            <w:kern w:val="0"/>
            <w:sz w:val="24"/>
            <w:szCs w:val="24"/>
            <w:lang w:val="en-GB"/>
            <w14:ligatures w14:val="none"/>
          </w:rPr>
          <w:delText xml:space="preserve">capture </w:delText>
        </w:r>
      </w:del>
      <w:ins w:id="65" w:author="Rebecca Cramp" w:date="2024-04-14T10:14:00Z">
        <w:r>
          <w:rPr>
            <w:rFonts w:eastAsia="Times New Roman" w:cstheme="minorHAnsi"/>
            <w:color w:val="000000"/>
            <w:kern w:val="0"/>
            <w:sz w:val="24"/>
            <w:szCs w:val="24"/>
            <w:lang w:val="en-GB"/>
            <w14:ligatures w14:val="none"/>
          </w:rPr>
          <w:t>incorporate more</w:t>
        </w:r>
        <w:r w:rsidRPr="00367EE1">
          <w:rPr>
            <w:rFonts w:eastAsia="Times New Roman" w:cstheme="minorHAnsi"/>
            <w:color w:val="000000"/>
            <w:kern w:val="0"/>
            <w:sz w:val="24"/>
            <w:szCs w:val="24"/>
            <w:lang w:val="en-GB"/>
            <w14:ligatures w14:val="none"/>
          </w:rPr>
          <w:t xml:space="preserve"> </w:t>
        </w:r>
      </w:ins>
      <w:r w:rsidRPr="00367EE1">
        <w:rPr>
          <w:rFonts w:eastAsia="Times New Roman" w:cstheme="minorHAnsi"/>
          <w:color w:val="000000"/>
          <w:kern w:val="0"/>
          <w:sz w:val="24"/>
          <w:szCs w:val="24"/>
          <w:lang w:val="en-GB"/>
          <w14:ligatures w14:val="none"/>
        </w:rPr>
        <w:t>nuance</w:t>
      </w:r>
      <w:del w:id="66" w:author="Rebecca Cramp" w:date="2024-04-14T10:14:00Z">
        <w:r w:rsidRPr="00367EE1" w:rsidDel="001360AF">
          <w:rPr>
            <w:rFonts w:eastAsia="Times New Roman" w:cstheme="minorHAnsi"/>
            <w:color w:val="000000"/>
            <w:kern w:val="0"/>
            <w:sz w:val="24"/>
            <w:szCs w:val="24"/>
            <w:lang w:val="en-GB"/>
            <w14:ligatures w14:val="none"/>
          </w:rPr>
          <w:delText>d patterns</w:delText>
        </w:r>
      </w:del>
      <w:r w:rsidRPr="00367EE1">
        <w:rPr>
          <w:rFonts w:eastAsia="Times New Roman" w:cstheme="minorHAnsi"/>
          <w:color w:val="000000"/>
          <w:kern w:val="0"/>
          <w:sz w:val="24"/>
          <w:szCs w:val="24"/>
          <w:lang w:val="en-GB"/>
          <w14:ligatures w14:val="none"/>
        </w:rPr>
        <w:t xml:space="preserve">. This phased approach allows for a thorough exploration of the data, ensuring that the final model(s) provide insightful and reliable predictions about the impact of hydrological factors on fish growth rates. The aim is not only to identify significant </w:t>
      </w:r>
      <w:ins w:id="67" w:author="Rebecca Cramp" w:date="2024-04-14T10:14:00Z">
        <w:r>
          <w:rPr>
            <w:rFonts w:eastAsia="Times New Roman" w:cstheme="minorHAnsi"/>
            <w:color w:val="000000"/>
            <w:kern w:val="0"/>
            <w:sz w:val="24"/>
            <w:szCs w:val="24"/>
            <w:lang w:val="en-GB"/>
            <w14:ligatures w14:val="none"/>
          </w:rPr>
          <w:t xml:space="preserve">environmental </w:t>
        </w:r>
      </w:ins>
      <w:del w:id="68" w:author="Jonathan Marshall" w:date="2024-04-15T15:28:00Z">
        <w:r w:rsidRPr="00367EE1" w:rsidDel="00A10F50">
          <w:rPr>
            <w:rFonts w:eastAsia="Times New Roman" w:cstheme="minorHAnsi"/>
            <w:color w:val="000000"/>
            <w:kern w:val="0"/>
            <w:sz w:val="24"/>
            <w:szCs w:val="24"/>
            <w:lang w:val="en-GB"/>
            <w14:ligatures w14:val="none"/>
          </w:rPr>
          <w:delText xml:space="preserve">predictors </w:delText>
        </w:r>
      </w:del>
      <w:ins w:id="69" w:author="Rebecca Cramp" w:date="2024-04-14T10:14:00Z">
        <w:del w:id="70" w:author="Jonathan Marshall" w:date="2024-04-15T15:28:00Z">
          <w:r w:rsidDel="00A10F50">
            <w:rPr>
              <w:rFonts w:eastAsia="Times New Roman" w:cstheme="minorHAnsi"/>
              <w:color w:val="000000"/>
              <w:kern w:val="0"/>
              <w:sz w:val="24"/>
              <w:szCs w:val="24"/>
              <w:lang w:val="en-GB"/>
              <w14:ligatures w14:val="none"/>
            </w:rPr>
            <w:delText>of</w:delText>
          </w:r>
        </w:del>
      </w:ins>
      <w:ins w:id="71" w:author="Jonathan Marshall" w:date="2024-04-15T15:28:00Z">
        <w:r>
          <w:rPr>
            <w:rFonts w:eastAsia="Times New Roman" w:cstheme="minorHAnsi"/>
            <w:color w:val="000000"/>
            <w:kern w:val="0"/>
            <w:sz w:val="24"/>
            <w:szCs w:val="24"/>
            <w:lang w:val="en-GB"/>
            <w14:ligatures w14:val="none"/>
          </w:rPr>
          <w:t>in</w:t>
        </w:r>
      </w:ins>
      <w:ins w:id="72" w:author="Jonathan Marshall" w:date="2024-04-15T15:29:00Z">
        <w:r>
          <w:rPr>
            <w:rFonts w:eastAsia="Times New Roman" w:cstheme="minorHAnsi"/>
            <w:color w:val="000000"/>
            <w:kern w:val="0"/>
            <w:sz w:val="24"/>
            <w:szCs w:val="24"/>
            <w:lang w:val="en-GB"/>
            <w14:ligatures w14:val="none"/>
          </w:rPr>
          <w:t>fluences on individual</w:t>
        </w:r>
      </w:ins>
      <w:ins w:id="73" w:author="Rebecca Cramp" w:date="2024-04-14T10:14:00Z">
        <w:r>
          <w:rPr>
            <w:rFonts w:eastAsia="Times New Roman" w:cstheme="minorHAnsi"/>
            <w:color w:val="000000"/>
            <w:kern w:val="0"/>
            <w:sz w:val="24"/>
            <w:szCs w:val="24"/>
            <w:lang w:val="en-GB"/>
            <w14:ligatures w14:val="none"/>
          </w:rPr>
          <w:t xml:space="preserve"> fish growth </w:t>
        </w:r>
      </w:ins>
      <w:r w:rsidRPr="00367EE1">
        <w:rPr>
          <w:rFonts w:eastAsia="Times New Roman" w:cstheme="minorHAnsi"/>
          <w:color w:val="000000"/>
          <w:kern w:val="0"/>
          <w:sz w:val="24"/>
          <w:szCs w:val="24"/>
          <w:lang w:val="en-GB"/>
          <w14:ligatures w14:val="none"/>
        </w:rPr>
        <w:lastRenderedPageBreak/>
        <w:t>but also to understand the magnitude of their effects, contributing to informed management strategies for riverine ecosyst</w:t>
      </w:r>
      <w:r>
        <w:rPr>
          <w:rFonts w:eastAsia="Times New Roman" w:cstheme="minorHAnsi"/>
          <w:color w:val="000000"/>
          <w:kern w:val="0"/>
          <w:sz w:val="24"/>
          <w:szCs w:val="24"/>
          <w:lang w:val="en-GB"/>
          <w14:ligatures w14:val="none"/>
        </w:rPr>
        <w:t>ems. Some of the model types that will be considered include the following</w:t>
      </w:r>
      <w:del w:id="74" w:author="Rebecca Cramp" w:date="2024-04-14T10:15:00Z">
        <w:r w:rsidDel="001360AF">
          <w:rPr>
            <w:rFonts w:eastAsia="Times New Roman" w:cstheme="minorHAnsi"/>
            <w:color w:val="000000"/>
            <w:kern w:val="0"/>
            <w:sz w:val="24"/>
            <w:szCs w:val="24"/>
            <w:lang w:val="en-GB"/>
            <w14:ligatures w14:val="none"/>
          </w:rPr>
          <w:delText>.</w:delText>
        </w:r>
      </w:del>
      <w:ins w:id="75" w:author="Rebecca Cramp" w:date="2024-04-14T10:15:00Z">
        <w:r>
          <w:rPr>
            <w:rFonts w:eastAsia="Times New Roman" w:cstheme="minorHAnsi"/>
            <w:color w:val="000000"/>
            <w:kern w:val="0"/>
            <w:sz w:val="24"/>
            <w:szCs w:val="24"/>
            <w:lang w:val="en-GB"/>
            <w14:ligatures w14:val="none"/>
          </w:rPr>
          <w:t>:</w:t>
        </w:r>
      </w:ins>
    </w:p>
    <w:p w14:paraId="7ECE043E"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4085CC83" w14:textId="77777777" w:rsidR="00AF4C9F" w:rsidRPr="009C1E11" w:rsidRDefault="00AF4C9F" w:rsidP="00AF4C9F">
      <w:pPr>
        <w:spacing w:before="240"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t>Multiple Linear Regression:</w:t>
      </w:r>
    </w:p>
    <w:p w14:paraId="68039F85"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Pr>
          <w:rFonts w:eastAsia="Times New Roman" w:cstheme="minorHAnsi"/>
          <w:color w:val="000000"/>
          <w:kern w:val="0"/>
          <w:sz w:val="24"/>
          <w:szCs w:val="24"/>
          <w:lang w:val="en-GB"/>
          <w14:ligatures w14:val="none"/>
        </w:rPr>
        <w:t xml:space="preserve">fish growth </w:t>
      </w:r>
      <w:r w:rsidRPr="00FD6257">
        <w:rPr>
          <w:rFonts w:eastAsia="Times New Roman" w:cstheme="minorHAnsi"/>
          <w:color w:val="000000"/>
          <w:kern w:val="0"/>
          <w:sz w:val="24"/>
          <w:szCs w:val="24"/>
          <w:lang w:val="en-GB"/>
          <w14:ligatures w14:val="none"/>
        </w:rPr>
        <w:t>and one or more</w:t>
      </w:r>
      <w:r>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6E0B9AAA"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The lm()</w:t>
      </w:r>
      <w:r w:rsidRPr="00FD6257">
        <w:rPr>
          <w:rFonts w:eastAsia="Times New Roman" w:cstheme="minorHAnsi"/>
          <w:color w:val="000000"/>
          <w:kern w:val="0"/>
          <w:sz w:val="24"/>
          <w:szCs w:val="24"/>
          <w:lang w:val="en-GB"/>
          <w14:ligatures w14:val="none"/>
        </w:rPr>
        <w:t xml:space="preserve"> function </w:t>
      </w:r>
      <w:r>
        <w:rPr>
          <w:rFonts w:eastAsia="Times New Roman" w:cstheme="minorHAnsi"/>
          <w:color w:val="000000"/>
          <w:kern w:val="0"/>
          <w:sz w:val="24"/>
          <w:szCs w:val="24"/>
          <w:lang w:val="en-GB"/>
          <w14:ligatures w14:val="none"/>
        </w:rPr>
        <w:t>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4E39546F" w14:textId="77777777" w:rsidR="00AF4C9F" w:rsidRPr="00591602"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diagnostics such as residual plots, QQ-plots, and the variance inflation factor (VIF) will be employed to check the assumptions and fit of the model. The R-squared value will </w:t>
      </w:r>
      <w:r>
        <w:rPr>
          <w:rFonts w:eastAsia="Times New Roman" w:cstheme="minorHAnsi"/>
          <w:color w:val="000000"/>
          <w:kern w:val="0"/>
          <w:sz w:val="24"/>
          <w:szCs w:val="24"/>
          <w:lang w:val="en-GB"/>
          <w14:ligatures w14:val="none"/>
        </w:rPr>
        <w:t xml:space="preserve">be used to </w:t>
      </w:r>
      <w:r w:rsidRPr="00FD6257">
        <w:rPr>
          <w:rFonts w:eastAsia="Times New Roman" w:cstheme="minorHAnsi"/>
          <w:color w:val="000000"/>
          <w:kern w:val="0"/>
          <w:sz w:val="24"/>
          <w:szCs w:val="24"/>
          <w:lang w:val="en-GB"/>
          <w14:ligatures w14:val="none"/>
        </w:rPr>
        <w:t>provide insight into the explanatory power of the model.</w:t>
      </w:r>
    </w:p>
    <w:p w14:paraId="0868F6BA" w14:textId="77777777" w:rsidR="00AF4C9F" w:rsidRPr="00367EE1" w:rsidRDefault="00AF4C9F" w:rsidP="00AF4C9F">
      <w:pPr>
        <w:spacing w:line="360" w:lineRule="auto"/>
        <w:jc w:val="both"/>
        <w:rPr>
          <w:rFonts w:eastAsia="Times New Roman" w:cstheme="minorHAnsi"/>
          <w:color w:val="000000"/>
          <w:kern w:val="0"/>
          <w:sz w:val="24"/>
          <w:szCs w:val="24"/>
          <w:lang w:val="en-GB"/>
          <w14:ligatures w14:val="none"/>
        </w:rPr>
      </w:pPr>
    </w:p>
    <w:p w14:paraId="3DCDED3A" w14:textId="77777777" w:rsidR="00AF4C9F" w:rsidRDefault="00AF4C9F" w:rsidP="00AF4C9F">
      <w:pPr>
        <w:spacing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t>Mixed Effects Models:</w:t>
      </w:r>
    </w:p>
    <w:p w14:paraId="201291A1"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effects</w:t>
      </w:r>
      <w:r>
        <w:rPr>
          <w:rFonts w:eastAsia="Times New Roman" w:cstheme="minorHAnsi"/>
          <w:color w:val="000000"/>
          <w:kern w:val="0"/>
          <w:sz w:val="24"/>
          <w:szCs w:val="24"/>
          <w:lang w:val="en-GB"/>
          <w14:ligatures w14:val="none"/>
        </w:rPr>
        <w:t xml:space="preserve"> of the predictor variables on </w:t>
      </w:r>
      <w:del w:id="76" w:author="Rebecca Cramp" w:date="2024-04-14T10:22:00Z">
        <w:r w:rsidDel="001360AF">
          <w:rPr>
            <w:rFonts w:eastAsia="Times New Roman" w:cstheme="minorHAnsi"/>
            <w:color w:val="000000"/>
            <w:kern w:val="0"/>
            <w:sz w:val="24"/>
            <w:szCs w:val="24"/>
            <w:lang w:val="en-GB"/>
            <w14:ligatures w14:val="none"/>
          </w:rPr>
          <w:delText xml:space="preserve">fish </w:delText>
        </w:r>
      </w:del>
      <w:ins w:id="77" w:author="Rebecca Cramp" w:date="2024-04-14T10:22:00Z">
        <w:r>
          <w:rPr>
            <w:rFonts w:eastAsia="Times New Roman" w:cstheme="minorHAnsi"/>
            <w:color w:val="000000"/>
            <w:kern w:val="0"/>
            <w:sz w:val="24"/>
            <w:szCs w:val="24"/>
            <w:lang w:val="en-GB"/>
            <w14:ligatures w14:val="none"/>
          </w:rPr>
          <w:t xml:space="preserve">otolith </w:t>
        </w:r>
      </w:ins>
      <w:r>
        <w:rPr>
          <w:rFonts w:eastAsia="Times New Roman" w:cstheme="minorHAnsi"/>
          <w:color w:val="000000"/>
          <w:kern w:val="0"/>
          <w:sz w:val="24"/>
          <w:szCs w:val="24"/>
          <w:lang w:val="en-GB"/>
          <w14:ligatures w14:val="none"/>
        </w:rPr>
        <w:t>growth and are predicted to be especially useful where there is spatial or temporal nesting within the data</w:t>
      </w:r>
      <w:r w:rsidRPr="00FD6257">
        <w:rPr>
          <w:rFonts w:eastAsia="Times New Roman" w:cstheme="minorHAnsi"/>
          <w:color w:val="000000"/>
          <w:kern w:val="0"/>
          <w:sz w:val="24"/>
          <w:szCs w:val="24"/>
          <w:lang w:val="en-GB"/>
          <w14:ligatures w14:val="none"/>
        </w:rPr>
        <w:t>.</w:t>
      </w:r>
    </w:p>
    <w:p w14:paraId="036992E0"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Implementation will be u</w:t>
      </w:r>
      <w:r w:rsidRPr="00FD6257">
        <w:rPr>
          <w:rFonts w:eastAsia="Times New Roman" w:cstheme="minorHAnsi"/>
          <w:color w:val="000000"/>
          <w:kern w:val="0"/>
          <w:sz w:val="24"/>
          <w:szCs w:val="24"/>
          <w:lang w:val="en-GB"/>
          <w14:ligatures w14:val="none"/>
        </w:rPr>
        <w:t xml:space="preserve">sing the lmer() function from the </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w:t>
      </w:r>
      <w:ins w:id="78" w:author="Rebecca Cramp" w:date="2024-04-14T10:16:00Z">
        <w:r>
          <w:rPr>
            <w:rFonts w:eastAsia="Times New Roman" w:cstheme="minorHAnsi"/>
            <w:color w:val="000000"/>
            <w:kern w:val="0"/>
            <w:sz w:val="24"/>
            <w:szCs w:val="24"/>
            <w:lang w:val="en-GB"/>
            <w14:ligatures w14:val="none"/>
          </w:rPr>
          <w:t>p</w:t>
        </w:r>
      </w:ins>
      <w:del w:id="79" w:author="Rebecca Cramp" w:date="2024-04-14T10:16:00Z">
        <w:r w:rsidRPr="00FD6257" w:rsidDel="001360AF">
          <w:rPr>
            <w:rFonts w:eastAsia="Times New Roman" w:cstheme="minorHAnsi"/>
            <w:color w:val="000000"/>
            <w:kern w:val="0"/>
            <w:sz w:val="24"/>
            <w:szCs w:val="24"/>
            <w:lang w:val="en-GB"/>
            <w14:ligatures w14:val="none"/>
          </w:rPr>
          <w:delText>p</w:delText>
        </w:r>
      </w:del>
      <w:r w:rsidRPr="00FD6257">
        <w:rPr>
          <w:rFonts w:eastAsia="Times New Roman" w:cstheme="minorHAnsi"/>
          <w:color w:val="000000"/>
          <w:kern w:val="0"/>
          <w:sz w:val="24"/>
          <w:szCs w:val="24"/>
          <w:lang w:val="en-GB"/>
          <w14:ligatures w14:val="none"/>
        </w:rPr>
        <w:t xml:space="preserve">ackage in R, fixed effects of predictors </w:t>
      </w:r>
      <w:r>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0434567F"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Pr>
          <w:rFonts w:eastAsia="Times New Roman" w:cstheme="minorHAnsi"/>
          <w:color w:val="000000"/>
          <w:kern w:val="0"/>
          <w:sz w:val="24"/>
          <w:szCs w:val="24"/>
          <w:lang w:val="en-GB"/>
          <w14:ligatures w14:val="none"/>
        </w:rPr>
        <w:t>As with multiple linear regression, model assumptions will be checked via r</w:t>
      </w:r>
      <w:r w:rsidRPr="00FD6257">
        <w:rPr>
          <w:rFonts w:eastAsia="Times New Roman" w:cstheme="minorHAnsi"/>
          <w:color w:val="000000"/>
          <w:kern w:val="0"/>
          <w:sz w:val="24"/>
          <w:szCs w:val="24"/>
          <w:lang w:val="en-GB"/>
          <w14:ligatures w14:val="none"/>
        </w:rPr>
        <w:t>esidua</w:t>
      </w:r>
      <w:r>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66E705AD"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47D198E3" w14:textId="77777777" w:rsidR="00AF4C9F" w:rsidRPr="00415032" w:rsidRDefault="00AF4C9F" w:rsidP="00AF4C9F">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t>Generalized Linear Models (GLMs):</w:t>
      </w:r>
    </w:p>
    <w:p w14:paraId="4EE30A8A"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lastRenderedPageBreak/>
        <w:t xml:space="preserve">Overview: </w:t>
      </w:r>
      <w:r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7718344F" w14:textId="77777777" w:rsidR="00AF4C9F" w:rsidRPr="00FD6257"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Implementation: The glm() function</w:t>
      </w:r>
      <w:r>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Pr>
          <w:rFonts w:eastAsia="Times New Roman" w:cstheme="minorHAnsi"/>
          <w:color w:val="000000"/>
          <w:kern w:val="0"/>
          <w:sz w:val="24"/>
          <w:szCs w:val="24"/>
          <w:lang w:val="en-GB"/>
          <w14:ligatures w14:val="none"/>
        </w:rPr>
        <w:t xml:space="preserve">and </w:t>
      </w:r>
      <w:r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769BB547" w14:textId="77777777" w:rsidR="00AF4C9F" w:rsidRPr="00415032" w:rsidRDefault="00AF4C9F" w:rsidP="00AF4C9F">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Deviance and residuals will be the key evaluation metrics. The goodness of fit will be evaluated using the AIC and BIC.</w:t>
      </w:r>
    </w:p>
    <w:p w14:paraId="4E866B4A" w14:textId="77777777" w:rsidR="00AF4C9F" w:rsidRPr="00415032" w:rsidRDefault="00AF4C9F" w:rsidP="00AF4C9F">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t>Advanced Techniques (Tentative):</w:t>
      </w:r>
    </w:p>
    <w:p w14:paraId="15CED186"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r w:rsidRPr="00367EE1">
        <w:rPr>
          <w:rFonts w:eastAsia="Times New Roman" w:cstheme="minorHAnsi"/>
          <w:color w:val="000000"/>
          <w:kern w:val="0"/>
          <w:sz w:val="24"/>
          <w:szCs w:val="24"/>
          <w:lang w:val="en-GB"/>
          <w14:ligatures w14:val="none"/>
        </w:rPr>
        <w:t>Random Forest and Artificial Neural Networks (ANNs) may be explored for their ability to capture non-linear relationships and complex interactions within the data. The choice to use these techniques will depend on initial findings from simpler models and the complexity of the data.</w:t>
      </w:r>
    </w:p>
    <w:p w14:paraId="3A48BAC7"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13322782" w14:textId="77777777" w:rsidR="00AF4C9F" w:rsidRPr="00B52E05" w:rsidRDefault="00AF4C9F" w:rsidP="00AF4C9F">
      <w:pPr>
        <w:pStyle w:val="Heading2"/>
      </w:pPr>
      <w:bookmarkStart w:id="80" w:name="_Toc145651995"/>
      <w:r>
        <w:t xml:space="preserve">2.4 </w:t>
      </w:r>
      <w:r w:rsidRPr="00B52E05">
        <w:t>Data Splitting and Model Validation</w:t>
      </w:r>
      <w:bookmarkEnd w:id="80"/>
    </w:p>
    <w:p w14:paraId="06225715" w14:textId="77777777" w:rsidR="00AF4C9F" w:rsidRPr="00904ED8" w:rsidRDefault="00AF4C9F" w:rsidP="00AF4C9F">
      <w:pPr>
        <w:spacing w:line="360" w:lineRule="auto"/>
        <w:rPr>
          <w:lang w:val="en-GB"/>
        </w:rPr>
      </w:pPr>
      <w:r>
        <w:rPr>
          <w:lang w:val="en-GB"/>
        </w:rPr>
        <w:t>Prior to</w:t>
      </w:r>
      <w:r w:rsidRPr="00904ED8">
        <w:rPr>
          <w:lang w:val="en-GB"/>
        </w:rPr>
        <w:t xml:space="preserve"> modeling, the dataset will be divided into training and testing sets to validate model performance on unseen data.</w:t>
      </w:r>
    </w:p>
    <w:p w14:paraId="6E738496" w14:textId="77777777" w:rsidR="00AF4C9F" w:rsidRPr="00904ED8" w:rsidRDefault="00AF4C9F" w:rsidP="00AF4C9F">
      <w:pPr>
        <w:spacing w:line="360" w:lineRule="auto"/>
        <w:rPr>
          <w:lang w:val="en-GB"/>
        </w:rPr>
      </w:pPr>
      <w:r w:rsidRPr="00BE6AC2">
        <w:rPr>
          <w:b/>
          <w:bCs/>
          <w:lang w:val="en-GB"/>
        </w:rPr>
        <w:t>Training Set:</w:t>
      </w:r>
      <w:r w:rsidRPr="00904ED8">
        <w:rPr>
          <w:lang w:val="en-GB"/>
        </w:rPr>
        <w:t xml:space="preserve"> This </w:t>
      </w:r>
      <w:r>
        <w:rPr>
          <w:lang w:val="en-GB"/>
        </w:rPr>
        <w:t xml:space="preserve">subset </w:t>
      </w:r>
      <w:r w:rsidRPr="00904ED8">
        <w:rPr>
          <w:lang w:val="en-GB"/>
        </w:rPr>
        <w:t>will include 80% of the</w:t>
      </w:r>
      <w:r>
        <w:rPr>
          <w:lang w:val="en-GB"/>
        </w:rPr>
        <w:t xml:space="preserve"> original</w:t>
      </w:r>
      <w:r w:rsidRPr="00904ED8">
        <w:rPr>
          <w:lang w:val="en-GB"/>
        </w:rPr>
        <w:t xml:space="preserve"> data</w:t>
      </w:r>
      <w:r>
        <w:rPr>
          <w:lang w:val="en-GB"/>
        </w:rPr>
        <w:t>set, and will be</w:t>
      </w:r>
      <w:r w:rsidRPr="00904ED8">
        <w:rPr>
          <w:lang w:val="en-GB"/>
        </w:rPr>
        <w:t xml:space="preserve"> used for model development and training, enabling algorithms to learn the relationship between </w:t>
      </w:r>
      <w:r>
        <w:rPr>
          <w:lang w:val="en-GB"/>
        </w:rPr>
        <w:t>the dependant and independent</w:t>
      </w:r>
      <w:r w:rsidRPr="00904ED8">
        <w:rPr>
          <w:lang w:val="en-GB"/>
        </w:rPr>
        <w:t xml:space="preserve"> variable</w:t>
      </w:r>
      <w:r>
        <w:rPr>
          <w:lang w:val="en-GB"/>
        </w:rPr>
        <w:t>s</w:t>
      </w:r>
      <w:r w:rsidRPr="00904ED8">
        <w:rPr>
          <w:lang w:val="en-GB"/>
        </w:rPr>
        <w:t>.</w:t>
      </w:r>
    </w:p>
    <w:p w14:paraId="60B26507" w14:textId="77777777" w:rsidR="00AF4C9F" w:rsidRPr="00904ED8" w:rsidRDefault="00AF4C9F" w:rsidP="00AF4C9F">
      <w:pPr>
        <w:spacing w:line="360" w:lineRule="auto"/>
        <w:rPr>
          <w:lang w:val="en-GB"/>
        </w:rPr>
      </w:pPr>
      <w:r w:rsidRPr="00BE6AC2">
        <w:rPr>
          <w:b/>
          <w:bCs/>
          <w:lang w:val="en-GB"/>
        </w:rPr>
        <w:t>Testing Set:</w:t>
      </w:r>
      <w:r w:rsidRPr="00904ED8">
        <w:rPr>
          <w:lang w:val="en-GB"/>
        </w:rPr>
        <w:t xml:space="preserve"> </w:t>
      </w:r>
      <w:r>
        <w:rPr>
          <w:lang w:val="en-GB"/>
        </w:rPr>
        <w:t>This subset will c</w:t>
      </w:r>
      <w:r w:rsidRPr="00904ED8">
        <w:rPr>
          <w:lang w:val="en-GB"/>
        </w:rPr>
        <w:t>ompri</w:t>
      </w:r>
      <w:r>
        <w:rPr>
          <w:lang w:val="en-GB"/>
        </w:rPr>
        <w:t>se</w:t>
      </w:r>
      <w:r w:rsidRPr="00904ED8">
        <w:rPr>
          <w:lang w:val="en-GB"/>
        </w:rPr>
        <w:t xml:space="preserve"> the remaining 20%</w:t>
      </w:r>
      <w:r>
        <w:rPr>
          <w:lang w:val="en-GB"/>
        </w:rPr>
        <w:t xml:space="preserve"> of data</w:t>
      </w:r>
      <w:r w:rsidRPr="00904ED8">
        <w:rPr>
          <w:lang w:val="en-GB"/>
        </w:rPr>
        <w:t xml:space="preserve">, </w:t>
      </w:r>
      <w:r>
        <w:rPr>
          <w:lang w:val="en-GB"/>
        </w:rPr>
        <w:t xml:space="preserve">it will be used to evaluate the performance of each model </w:t>
      </w:r>
      <w:r w:rsidRPr="00904ED8">
        <w:rPr>
          <w:lang w:val="en-GB"/>
        </w:rPr>
        <w:t xml:space="preserve">on </w:t>
      </w:r>
      <w:r>
        <w:rPr>
          <w:lang w:val="en-GB"/>
        </w:rPr>
        <w:t>‘unseen’</w:t>
      </w:r>
      <w:r w:rsidRPr="00904ED8">
        <w:rPr>
          <w:lang w:val="en-GB"/>
        </w:rPr>
        <w:t xml:space="preserve"> data, </w:t>
      </w:r>
      <w:r>
        <w:rPr>
          <w:lang w:val="en-GB"/>
        </w:rPr>
        <w:t>to prevent</w:t>
      </w:r>
      <w:r w:rsidRPr="00904ED8">
        <w:rPr>
          <w:lang w:val="en-GB"/>
        </w:rPr>
        <w:t xml:space="preserve"> overfitting.</w:t>
      </w:r>
    </w:p>
    <w:p w14:paraId="36DAA52B" w14:textId="77777777" w:rsidR="00AF4C9F" w:rsidRDefault="00AF4C9F" w:rsidP="00AF4C9F">
      <w:pPr>
        <w:spacing w:line="360" w:lineRule="auto"/>
        <w:rPr>
          <w:lang w:val="en-GB"/>
        </w:rPr>
      </w:pPr>
      <w:r w:rsidRPr="00904ED8">
        <w:rPr>
          <w:lang w:val="en-GB"/>
        </w:rPr>
        <w:t>An additional validation set will be used specifically for Artificial Neural Networks</w:t>
      </w:r>
      <w:r>
        <w:rPr>
          <w:lang w:val="en-GB"/>
        </w:rPr>
        <w:t>,</w:t>
      </w:r>
      <w:r w:rsidRPr="00904ED8">
        <w:rPr>
          <w:lang w:val="en-GB"/>
        </w:rPr>
        <w:t xml:space="preserve"> to fine-tune </w:t>
      </w:r>
      <w:r>
        <w:rPr>
          <w:lang w:val="en-GB"/>
        </w:rPr>
        <w:t xml:space="preserve">the model </w:t>
      </w:r>
      <w:r w:rsidRPr="00904ED8">
        <w:rPr>
          <w:lang w:val="en-GB"/>
        </w:rPr>
        <w:t>parameters</w:t>
      </w:r>
      <w:r>
        <w:rPr>
          <w:lang w:val="en-GB"/>
        </w:rPr>
        <w:t xml:space="preserve"> without impacting the test set</w:t>
      </w:r>
      <w:r w:rsidRPr="00904ED8">
        <w:rPr>
          <w:lang w:val="en-GB"/>
        </w:rPr>
        <w:t xml:space="preserve">, ensuring </w:t>
      </w:r>
      <w:r>
        <w:rPr>
          <w:lang w:val="en-GB"/>
        </w:rPr>
        <w:t>it remains</w:t>
      </w:r>
      <w:r w:rsidRPr="00904ED8">
        <w:rPr>
          <w:lang w:val="en-GB"/>
        </w:rPr>
        <w:t xml:space="preserve"> an unbiased measure of model performance.</w:t>
      </w:r>
    </w:p>
    <w:p w14:paraId="30B02531"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2695F824" w14:textId="77777777" w:rsidR="00491681" w:rsidRDefault="00491681" w:rsidP="00AF4C9F">
      <w:pPr>
        <w:spacing w:line="360" w:lineRule="auto"/>
        <w:jc w:val="both"/>
        <w:rPr>
          <w:rFonts w:eastAsia="Times New Roman" w:cstheme="minorHAnsi"/>
          <w:color w:val="000000"/>
          <w:kern w:val="0"/>
          <w:sz w:val="24"/>
          <w:szCs w:val="24"/>
          <w:lang w:val="en-GB"/>
          <w14:ligatures w14:val="none"/>
        </w:rPr>
      </w:pPr>
    </w:p>
    <w:p w14:paraId="0B946749" w14:textId="77777777" w:rsidR="00EE11CF" w:rsidRDefault="00EE11CF" w:rsidP="00AF4C9F">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lastRenderedPageBreak/>
        <w:t>Results</w:t>
      </w:r>
    </w:p>
    <w:p w14:paraId="752C4293" w14:textId="77777777" w:rsidR="00EE11CF" w:rsidRDefault="00EE11CF" w:rsidP="00AF4C9F">
      <w:pPr>
        <w:spacing w:line="360" w:lineRule="auto"/>
        <w:jc w:val="both"/>
        <w:rPr>
          <w:rFonts w:eastAsia="Times New Roman" w:cstheme="minorHAnsi"/>
          <w:color w:val="000000"/>
          <w:kern w:val="0"/>
          <w:sz w:val="24"/>
          <w:szCs w:val="24"/>
          <w:lang w:val="en-GB"/>
          <w14:ligatures w14:val="none"/>
        </w:rPr>
      </w:pPr>
    </w:p>
    <w:p w14:paraId="4FFBB596" w14:textId="05955609" w:rsidR="00EE11CF" w:rsidRDefault="00EE11CF" w:rsidP="00AF4C9F">
      <w:pPr>
        <w:spacing w:line="360" w:lineRule="auto"/>
        <w:jc w:val="both"/>
        <w:rPr>
          <w:rFonts w:eastAsia="Times New Roman" w:cstheme="minorHAnsi"/>
          <w:color w:val="000000"/>
          <w:kern w:val="0"/>
          <w:sz w:val="24"/>
          <w:szCs w:val="24"/>
          <w:lang w:val="en-GB"/>
          <w14:ligatures w14:val="none"/>
        </w:rPr>
      </w:pPr>
    </w:p>
    <w:p w14:paraId="2E781640" w14:textId="25D70D61" w:rsidR="00B04BD3" w:rsidRDefault="00B04BD3" w:rsidP="00B04BD3">
      <w:pPr>
        <w:pStyle w:val="NormalWeb"/>
        <w:ind w:left="-284"/>
      </w:pPr>
      <w:r>
        <w:rPr>
          <w:noProof/>
        </w:rPr>
        <w:drawing>
          <wp:inline distT="0" distB="0" distL="0" distR="0" wp14:anchorId="20671AB3" wp14:editId="2B9C4DB7">
            <wp:extent cx="6332561" cy="5790655"/>
            <wp:effectExtent l="0" t="0" r="0" b="635"/>
            <wp:docPr id="2139817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l="2985" t="6043" r="3094" b="3624"/>
                    <a:stretch/>
                  </pic:blipFill>
                  <pic:spPr bwMode="auto">
                    <a:xfrm>
                      <a:off x="0" y="0"/>
                      <a:ext cx="6347645" cy="5804448"/>
                    </a:xfrm>
                    <a:prstGeom prst="rect">
                      <a:avLst/>
                    </a:prstGeom>
                    <a:noFill/>
                    <a:ln>
                      <a:noFill/>
                    </a:ln>
                    <a:extLst>
                      <a:ext uri="{53640926-AAD7-44D8-BBD7-CCE9431645EC}">
                        <a14:shadowObscured xmlns:a14="http://schemas.microsoft.com/office/drawing/2010/main"/>
                      </a:ext>
                    </a:extLst>
                  </pic:spPr>
                </pic:pic>
              </a:graphicData>
            </a:graphic>
          </wp:inline>
        </w:drawing>
      </w:r>
    </w:p>
    <w:p w14:paraId="646C4FBC" w14:textId="3C96FA7E" w:rsidR="006C2676" w:rsidRDefault="006C2676" w:rsidP="00AF4C9F">
      <w:pPr>
        <w:spacing w:line="360" w:lineRule="auto"/>
        <w:jc w:val="both"/>
        <w:rPr>
          <w:rFonts w:eastAsia="Times New Roman" w:cstheme="minorHAnsi"/>
          <w:color w:val="000000"/>
          <w:kern w:val="0"/>
          <w:sz w:val="24"/>
          <w:szCs w:val="24"/>
          <w:lang w:val="en-GB"/>
          <w14:ligatures w14:val="none"/>
        </w:rPr>
      </w:pPr>
    </w:p>
    <w:p w14:paraId="02A37ECD" w14:textId="77777777" w:rsidR="006C2676" w:rsidRDefault="006C2676" w:rsidP="00AF4C9F">
      <w:pPr>
        <w:spacing w:line="360" w:lineRule="auto"/>
        <w:jc w:val="both"/>
        <w:rPr>
          <w:rFonts w:eastAsia="Times New Roman" w:cstheme="minorHAnsi"/>
          <w:color w:val="000000"/>
          <w:kern w:val="0"/>
          <w:sz w:val="24"/>
          <w:szCs w:val="24"/>
          <w:lang w:val="en-GB"/>
          <w14:ligatures w14:val="none"/>
        </w:rPr>
      </w:pPr>
    </w:p>
    <w:p w14:paraId="2F4724CA" w14:textId="77777777" w:rsidR="006C2676" w:rsidRDefault="00B04BD3" w:rsidP="006C2676">
      <w:pPr>
        <w:spacing w:line="360" w:lineRule="auto"/>
        <w:jc w:val="both"/>
        <w:rPr>
          <w:rFonts w:eastAsia="Times New Roman" w:cstheme="minorHAnsi"/>
          <w:color w:val="000000"/>
          <w:kern w:val="0"/>
          <w:sz w:val="24"/>
          <w:szCs w:val="24"/>
          <w:lang w:val="en-GB"/>
          <w14:ligatures w14:val="none"/>
        </w:rPr>
      </w:pPr>
      <w:r w:rsidRPr="00B04BD3">
        <w:rPr>
          <w:rFonts w:eastAsia="Times New Roman" w:cstheme="minorHAnsi"/>
          <w:color w:val="000000"/>
          <w:kern w:val="0"/>
          <w:sz w:val="24"/>
          <w:szCs w:val="24"/>
          <w:lang w:val="en-GB"/>
          <w14:ligatures w14:val="none"/>
        </w:rPr>
        <w:lastRenderedPageBreak/>
        <w:drawing>
          <wp:inline distT="0" distB="0" distL="0" distR="0" wp14:anchorId="76950D0B" wp14:editId="73F3018C">
            <wp:extent cx="1828958" cy="1089754"/>
            <wp:effectExtent l="0" t="0" r="0" b="0"/>
            <wp:docPr id="397529806"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806" name="Picture 1" descr="A group of black text&#10;&#10;Description automatically generated"/>
                    <pic:cNvPicPr/>
                  </pic:nvPicPr>
                  <pic:blipFill>
                    <a:blip r:embed="rId12"/>
                    <a:stretch>
                      <a:fillRect/>
                    </a:stretch>
                  </pic:blipFill>
                  <pic:spPr>
                    <a:xfrm>
                      <a:off x="0" y="0"/>
                      <a:ext cx="1828958" cy="1089754"/>
                    </a:xfrm>
                    <a:prstGeom prst="rect">
                      <a:avLst/>
                    </a:prstGeom>
                  </pic:spPr>
                </pic:pic>
              </a:graphicData>
            </a:graphic>
          </wp:inline>
        </w:drawing>
      </w:r>
    </w:p>
    <w:p w14:paraId="5F08778D" w14:textId="77777777" w:rsidR="00491681" w:rsidRDefault="00491681" w:rsidP="006C2676">
      <w:pPr>
        <w:spacing w:line="360" w:lineRule="auto"/>
        <w:jc w:val="both"/>
        <w:rPr>
          <w:rFonts w:eastAsia="Times New Roman" w:cstheme="minorHAnsi"/>
          <w:color w:val="000000"/>
          <w:kern w:val="0"/>
          <w:sz w:val="24"/>
          <w:szCs w:val="24"/>
          <w:lang w:val="en-GB"/>
          <w14:ligatures w14:val="none"/>
        </w:rPr>
      </w:pPr>
    </w:p>
    <w:p w14:paraId="641162E1" w14:textId="77777777" w:rsidR="00911F36" w:rsidRDefault="00911F36" w:rsidP="00491681">
      <w:pPr>
        <w:spacing w:line="360" w:lineRule="auto"/>
        <w:rPr>
          <w:rFonts w:eastAsia="Times New Roman" w:cstheme="minorHAnsi"/>
          <w:color w:val="000000"/>
          <w:kern w:val="0"/>
          <w:sz w:val="24"/>
          <w:szCs w:val="24"/>
          <w:lang w:val="en-GB"/>
          <w14:ligatures w14:val="none"/>
        </w:rPr>
      </w:pPr>
    </w:p>
    <w:tbl>
      <w:tblPr>
        <w:tblStyle w:val="TableGrid"/>
        <w:tblW w:w="0" w:type="auto"/>
        <w:tblLook w:val="04A0" w:firstRow="1" w:lastRow="0" w:firstColumn="1" w:lastColumn="0" w:noHBand="0" w:noVBand="1"/>
      </w:tblPr>
      <w:tblGrid>
        <w:gridCol w:w="3192"/>
        <w:gridCol w:w="3192"/>
        <w:gridCol w:w="3192"/>
      </w:tblGrid>
      <w:tr w:rsidR="00911F36" w:rsidRPr="00911F36" w14:paraId="44D6ED3A" w14:textId="77777777" w:rsidTr="00911F36">
        <w:tc>
          <w:tcPr>
            <w:tcW w:w="3192" w:type="dxa"/>
          </w:tcPr>
          <w:p w14:paraId="4BEB0FEE" w14:textId="42693139" w:rsidR="00911F36" w:rsidRPr="00911F36" w:rsidRDefault="00911F36" w:rsidP="00491681">
            <w:pPr>
              <w:spacing w:line="360" w:lineRule="auto"/>
              <w:rPr>
                <w:rFonts w:eastAsia="Times New Roman" w:cstheme="minorHAnsi"/>
                <w:b/>
                <w:bCs/>
                <w:color w:val="000000"/>
                <w:kern w:val="0"/>
                <w:sz w:val="28"/>
                <w:szCs w:val="28"/>
                <w:lang w:val="en-GB"/>
                <w14:ligatures w14:val="none"/>
              </w:rPr>
            </w:pPr>
            <w:r w:rsidRPr="00911F36">
              <w:rPr>
                <w:rFonts w:eastAsia="Times New Roman" w:cstheme="minorHAnsi"/>
                <w:b/>
                <w:bCs/>
                <w:color w:val="000000"/>
                <w:kern w:val="0"/>
                <w:sz w:val="28"/>
                <w:szCs w:val="28"/>
                <w:lang w:val="en-GB"/>
                <w14:ligatures w14:val="none"/>
              </w:rPr>
              <w:t>Variable A</w:t>
            </w:r>
          </w:p>
        </w:tc>
        <w:tc>
          <w:tcPr>
            <w:tcW w:w="3192" w:type="dxa"/>
          </w:tcPr>
          <w:p w14:paraId="13CF00F8" w14:textId="74118CA8" w:rsidR="00911F36" w:rsidRPr="00911F36" w:rsidRDefault="00911F36" w:rsidP="00491681">
            <w:pPr>
              <w:spacing w:line="360" w:lineRule="auto"/>
              <w:rPr>
                <w:rFonts w:eastAsia="Times New Roman" w:cstheme="minorHAnsi"/>
                <w:b/>
                <w:bCs/>
                <w:color w:val="000000"/>
                <w:kern w:val="0"/>
                <w:sz w:val="28"/>
                <w:szCs w:val="28"/>
                <w:lang w:val="en-GB"/>
                <w14:ligatures w14:val="none"/>
              </w:rPr>
            </w:pPr>
            <w:r w:rsidRPr="00911F36">
              <w:rPr>
                <w:rFonts w:eastAsia="Times New Roman" w:cstheme="minorHAnsi"/>
                <w:b/>
                <w:bCs/>
                <w:color w:val="000000"/>
                <w:kern w:val="0"/>
                <w:sz w:val="28"/>
                <w:szCs w:val="28"/>
                <w:lang w:val="en-GB"/>
                <w14:ligatures w14:val="none"/>
              </w:rPr>
              <w:t>Variable B</w:t>
            </w:r>
          </w:p>
        </w:tc>
        <w:tc>
          <w:tcPr>
            <w:tcW w:w="3192" w:type="dxa"/>
          </w:tcPr>
          <w:p w14:paraId="0764E5F7" w14:textId="0E6AC339" w:rsidR="00911F36" w:rsidRPr="00911F36" w:rsidRDefault="00911F36" w:rsidP="00491681">
            <w:pPr>
              <w:spacing w:line="360" w:lineRule="auto"/>
              <w:rPr>
                <w:rFonts w:eastAsia="Times New Roman" w:cstheme="minorHAnsi"/>
                <w:b/>
                <w:bCs/>
                <w:color w:val="000000"/>
                <w:kern w:val="0"/>
                <w:sz w:val="28"/>
                <w:szCs w:val="28"/>
                <w:lang w:val="en-GB"/>
                <w14:ligatures w14:val="none"/>
              </w:rPr>
            </w:pPr>
            <w:r w:rsidRPr="00911F36">
              <w:rPr>
                <w:rFonts w:eastAsia="Times New Roman" w:cstheme="minorHAnsi"/>
                <w:b/>
                <w:bCs/>
                <w:color w:val="000000"/>
                <w:kern w:val="0"/>
                <w:sz w:val="28"/>
                <w:szCs w:val="28"/>
                <w:lang w:val="en-GB"/>
                <w14:ligatures w14:val="none"/>
              </w:rPr>
              <w:t>CorrScore</w:t>
            </w:r>
          </w:p>
        </w:tc>
      </w:tr>
      <w:tr w:rsidR="00911F36" w14:paraId="206D92B1" w14:textId="77777777" w:rsidTr="00911F36">
        <w:tc>
          <w:tcPr>
            <w:tcW w:w="3192" w:type="dxa"/>
          </w:tcPr>
          <w:p w14:paraId="0457A244" w14:textId="3F107B44" w:rsidR="00911F36" w:rsidRDefault="00911F36" w:rsidP="00911F36">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Mean stream level</w:t>
            </w:r>
          </w:p>
        </w:tc>
        <w:tc>
          <w:tcPr>
            <w:tcW w:w="3192" w:type="dxa"/>
          </w:tcPr>
          <w:p w14:paraId="30F8B62A" w14:textId="23464208" w:rsidR="00911F36" w:rsidRPr="00A624E8" w:rsidRDefault="00911F36" w:rsidP="00911F36">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Min stream level</w:t>
            </w:r>
          </w:p>
        </w:tc>
        <w:tc>
          <w:tcPr>
            <w:tcW w:w="3192" w:type="dxa"/>
          </w:tcPr>
          <w:p w14:paraId="50712A38" w14:textId="084F532F" w:rsidR="00911F36" w:rsidRDefault="00911F36" w:rsidP="00911F36">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0.97</w:t>
            </w:r>
          </w:p>
        </w:tc>
      </w:tr>
      <w:tr w:rsidR="00911F36" w14:paraId="792841B8" w14:textId="77777777" w:rsidTr="000C0C05">
        <w:tc>
          <w:tcPr>
            <w:tcW w:w="3192" w:type="dxa"/>
          </w:tcPr>
          <w:p w14:paraId="3ADD0FD6" w14:textId="77777777" w:rsidR="00911F36" w:rsidRDefault="00911F36" w:rsidP="000C0C05">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Mean stream level</w:t>
            </w:r>
          </w:p>
        </w:tc>
        <w:tc>
          <w:tcPr>
            <w:tcW w:w="3192" w:type="dxa"/>
          </w:tcPr>
          <w:p w14:paraId="4DB5621A" w14:textId="77777777" w:rsidR="00911F36" w:rsidRPr="00A624E8" w:rsidRDefault="00911F36" w:rsidP="000C0C05">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Cease to flow level</w:t>
            </w:r>
          </w:p>
        </w:tc>
        <w:tc>
          <w:tcPr>
            <w:tcW w:w="3192" w:type="dxa"/>
          </w:tcPr>
          <w:p w14:paraId="428165B9" w14:textId="17399586" w:rsidR="00911F36" w:rsidRDefault="00911F36" w:rsidP="000C0C05">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w:t>
            </w:r>
            <w:r w:rsidR="00772EC0">
              <w:rPr>
                <w:rFonts w:eastAsia="Times New Roman" w:cstheme="minorHAnsi"/>
                <w:color w:val="000000"/>
                <w:kern w:val="0"/>
                <w:sz w:val="24"/>
                <w:szCs w:val="24"/>
                <w:lang w:val="en-GB"/>
                <w14:ligatures w14:val="none"/>
              </w:rPr>
              <w:t>8</w:t>
            </w:r>
          </w:p>
        </w:tc>
      </w:tr>
      <w:tr w:rsidR="00911F36" w14:paraId="12DCAA37" w14:textId="77777777" w:rsidTr="00911F36">
        <w:tc>
          <w:tcPr>
            <w:tcW w:w="3192" w:type="dxa"/>
          </w:tcPr>
          <w:p w14:paraId="26A15CCE" w14:textId="14B3C570" w:rsidR="00911F36" w:rsidRDefault="00911F36" w:rsidP="00911F36">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Mean stream level</w:t>
            </w:r>
          </w:p>
        </w:tc>
        <w:tc>
          <w:tcPr>
            <w:tcW w:w="3192" w:type="dxa"/>
          </w:tcPr>
          <w:p w14:paraId="17720FC6" w14:textId="780C3B64" w:rsidR="00911F36" w:rsidRPr="00A624E8" w:rsidRDefault="00911F36" w:rsidP="00911F36">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Max Gauged Level</w:t>
            </w:r>
          </w:p>
        </w:tc>
        <w:tc>
          <w:tcPr>
            <w:tcW w:w="3192" w:type="dxa"/>
          </w:tcPr>
          <w:p w14:paraId="0DD3D69B" w14:textId="6ED60635" w:rsidR="00911F36" w:rsidRDefault="00911F36" w:rsidP="00911F36">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0.87</w:t>
            </w:r>
          </w:p>
        </w:tc>
      </w:tr>
      <w:tr w:rsidR="00772EC0" w14:paraId="7A4CF5F8" w14:textId="77777777" w:rsidTr="00911F36">
        <w:tc>
          <w:tcPr>
            <w:tcW w:w="3192" w:type="dxa"/>
          </w:tcPr>
          <w:p w14:paraId="3D091D0D" w14:textId="1CE6B177" w:rsidR="00772EC0" w:rsidRPr="00A624E8" w:rsidRDefault="00772EC0"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Min stream level</w:t>
            </w:r>
          </w:p>
        </w:tc>
        <w:tc>
          <w:tcPr>
            <w:tcW w:w="3192" w:type="dxa"/>
          </w:tcPr>
          <w:p w14:paraId="21AC5BB5" w14:textId="22BD3979" w:rsidR="00772EC0" w:rsidRPr="00A624E8" w:rsidRDefault="00772EC0"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Cease to flow level</w:t>
            </w:r>
          </w:p>
        </w:tc>
        <w:tc>
          <w:tcPr>
            <w:tcW w:w="3192" w:type="dxa"/>
          </w:tcPr>
          <w:p w14:paraId="6C46FC61" w14:textId="097684C9" w:rsidR="00772EC0" w:rsidRDefault="00772EC0"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w:t>
            </w:r>
            <w:r>
              <w:rPr>
                <w:rFonts w:eastAsia="Times New Roman" w:cstheme="minorHAnsi"/>
                <w:color w:val="000000"/>
                <w:kern w:val="0"/>
                <w:sz w:val="24"/>
                <w:szCs w:val="24"/>
                <w:lang w:val="en-GB"/>
                <w14:ligatures w14:val="none"/>
              </w:rPr>
              <w:t>5</w:t>
            </w:r>
          </w:p>
        </w:tc>
      </w:tr>
      <w:tr w:rsidR="00772EC0" w14:paraId="0D3789F1" w14:textId="77777777" w:rsidTr="00911F36">
        <w:tc>
          <w:tcPr>
            <w:tcW w:w="3192" w:type="dxa"/>
          </w:tcPr>
          <w:p w14:paraId="7585181D" w14:textId="3F23906E" w:rsidR="00772EC0" w:rsidRPr="00A624E8" w:rsidRDefault="00772EC0"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Min stream level</w:t>
            </w:r>
          </w:p>
        </w:tc>
        <w:tc>
          <w:tcPr>
            <w:tcW w:w="3192" w:type="dxa"/>
          </w:tcPr>
          <w:p w14:paraId="0DFAF578" w14:textId="50FD0597" w:rsidR="00772EC0" w:rsidRPr="00A624E8" w:rsidRDefault="00772EC0"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Max Gauged Level</w:t>
            </w:r>
          </w:p>
        </w:tc>
        <w:tc>
          <w:tcPr>
            <w:tcW w:w="3192" w:type="dxa"/>
          </w:tcPr>
          <w:p w14:paraId="6FA7A37B" w14:textId="739FDFD4" w:rsidR="00772EC0" w:rsidRDefault="00772EC0"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0.92</w:t>
            </w:r>
          </w:p>
        </w:tc>
      </w:tr>
      <w:tr w:rsidR="00772EC0" w14:paraId="3D64B743" w14:textId="77777777" w:rsidTr="00911F36">
        <w:tc>
          <w:tcPr>
            <w:tcW w:w="3192" w:type="dxa"/>
          </w:tcPr>
          <w:p w14:paraId="0FF19746" w14:textId="6352E348" w:rsidR="00772EC0" w:rsidRDefault="00F104A5"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Mean streamflow</w:t>
            </w:r>
          </w:p>
        </w:tc>
        <w:tc>
          <w:tcPr>
            <w:tcW w:w="3192" w:type="dxa"/>
          </w:tcPr>
          <w:p w14:paraId="424523BC" w14:textId="2401D0CC" w:rsidR="00772EC0" w:rsidRPr="00A624E8" w:rsidRDefault="00772EC0"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Max Streamflow</w:t>
            </w:r>
          </w:p>
        </w:tc>
        <w:tc>
          <w:tcPr>
            <w:tcW w:w="3192" w:type="dxa"/>
          </w:tcPr>
          <w:p w14:paraId="7178ABD3" w14:textId="50CDD156" w:rsidR="00772EC0" w:rsidRDefault="00772EC0"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0.91</w:t>
            </w:r>
          </w:p>
        </w:tc>
      </w:tr>
      <w:tr w:rsidR="00772EC0" w14:paraId="3D45D836" w14:textId="77777777" w:rsidTr="00911F36">
        <w:tc>
          <w:tcPr>
            <w:tcW w:w="3192" w:type="dxa"/>
          </w:tcPr>
          <w:p w14:paraId="159F3B2E" w14:textId="7DE63178" w:rsidR="00772EC0" w:rsidRDefault="00F104A5"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Mean streamflow</w:t>
            </w:r>
          </w:p>
        </w:tc>
        <w:tc>
          <w:tcPr>
            <w:tcW w:w="3192" w:type="dxa"/>
          </w:tcPr>
          <w:p w14:paraId="18AE1474" w14:textId="2125A7C9" w:rsidR="00772EC0" w:rsidRPr="00A624E8" w:rsidRDefault="00F104A5"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Total volume</w:t>
            </w:r>
          </w:p>
        </w:tc>
        <w:tc>
          <w:tcPr>
            <w:tcW w:w="3192" w:type="dxa"/>
          </w:tcPr>
          <w:p w14:paraId="69535737" w14:textId="4526C64F" w:rsidR="00772EC0" w:rsidRDefault="00F104A5"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1</w:t>
            </w:r>
          </w:p>
        </w:tc>
      </w:tr>
      <w:tr w:rsidR="00772EC0" w14:paraId="554F35C1" w14:textId="77777777" w:rsidTr="00911F36">
        <w:tc>
          <w:tcPr>
            <w:tcW w:w="3192" w:type="dxa"/>
          </w:tcPr>
          <w:p w14:paraId="10D96B75" w14:textId="3D9334F8" w:rsidR="00772EC0" w:rsidRPr="00A624E8" w:rsidRDefault="00F104A5"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Max Streamflow</w:t>
            </w:r>
          </w:p>
        </w:tc>
        <w:tc>
          <w:tcPr>
            <w:tcW w:w="3192" w:type="dxa"/>
          </w:tcPr>
          <w:p w14:paraId="7FFC1A9A" w14:textId="3CA2983F" w:rsidR="00772EC0" w:rsidRPr="00A624E8" w:rsidRDefault="00F104A5"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Total volume</w:t>
            </w:r>
          </w:p>
        </w:tc>
        <w:tc>
          <w:tcPr>
            <w:tcW w:w="3192" w:type="dxa"/>
          </w:tcPr>
          <w:p w14:paraId="05958D02" w14:textId="747DBF77" w:rsidR="00772EC0" w:rsidRDefault="00F104A5"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0.91</w:t>
            </w:r>
          </w:p>
        </w:tc>
      </w:tr>
      <w:tr w:rsidR="00772EC0" w14:paraId="0931BC7D" w14:textId="77777777" w:rsidTr="00911F36">
        <w:tc>
          <w:tcPr>
            <w:tcW w:w="3192" w:type="dxa"/>
          </w:tcPr>
          <w:p w14:paraId="2B0D496E" w14:textId="208FBAA7" w:rsidR="00772EC0" w:rsidRPr="00A624E8" w:rsidRDefault="003B06D6"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Elevation</w:t>
            </w:r>
          </w:p>
        </w:tc>
        <w:tc>
          <w:tcPr>
            <w:tcW w:w="3192" w:type="dxa"/>
          </w:tcPr>
          <w:p w14:paraId="37C6D58E" w14:textId="24FC7DBB" w:rsidR="00772EC0" w:rsidRDefault="003B06D6"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Catchment area</w:t>
            </w:r>
          </w:p>
        </w:tc>
        <w:tc>
          <w:tcPr>
            <w:tcW w:w="3192" w:type="dxa"/>
          </w:tcPr>
          <w:p w14:paraId="61FB8532" w14:textId="3CA1BE97" w:rsidR="00772EC0" w:rsidRDefault="003B06D6"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-0.87</w:t>
            </w:r>
          </w:p>
        </w:tc>
      </w:tr>
      <w:tr w:rsidR="00772EC0" w14:paraId="1127E5E0" w14:textId="77777777" w:rsidTr="00911F36">
        <w:tc>
          <w:tcPr>
            <w:tcW w:w="3192" w:type="dxa"/>
          </w:tcPr>
          <w:p w14:paraId="684E6A6F" w14:textId="1F6FF06F" w:rsidR="00772EC0" w:rsidRPr="00A624E8" w:rsidRDefault="003B06D6"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Elevation</w:t>
            </w:r>
          </w:p>
        </w:tc>
        <w:tc>
          <w:tcPr>
            <w:tcW w:w="3192" w:type="dxa"/>
          </w:tcPr>
          <w:p w14:paraId="23562487" w14:textId="35FA9201" w:rsidR="00772EC0" w:rsidRDefault="003B06D6"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Distance from station to mouth</w:t>
            </w:r>
          </w:p>
        </w:tc>
        <w:tc>
          <w:tcPr>
            <w:tcW w:w="3192" w:type="dxa"/>
          </w:tcPr>
          <w:p w14:paraId="3AC420B7" w14:textId="6528D91F" w:rsidR="00772EC0" w:rsidRDefault="003B06D6"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0.82</w:t>
            </w:r>
          </w:p>
        </w:tc>
      </w:tr>
      <w:tr w:rsidR="00772EC0" w14:paraId="58F2B0C5" w14:textId="77777777" w:rsidTr="00911F36">
        <w:tc>
          <w:tcPr>
            <w:tcW w:w="3192" w:type="dxa"/>
          </w:tcPr>
          <w:p w14:paraId="38E47A46" w14:textId="2E78E7B5" w:rsidR="00772EC0" w:rsidRPr="00A624E8" w:rsidRDefault="00A624E8"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 xml:space="preserve"> Cease to flow level</w:t>
            </w:r>
          </w:p>
        </w:tc>
        <w:tc>
          <w:tcPr>
            <w:tcW w:w="3192" w:type="dxa"/>
          </w:tcPr>
          <w:p w14:paraId="30338F6B" w14:textId="3C36124F" w:rsidR="00772EC0" w:rsidRPr="00A624E8" w:rsidRDefault="00A624E8" w:rsidP="00772EC0">
            <w:pPr>
              <w:spacing w:line="360" w:lineRule="auto"/>
              <w:rPr>
                <w:rFonts w:eastAsia="Times New Roman" w:cstheme="minorHAnsi"/>
                <w:color w:val="FF0000"/>
                <w:kern w:val="0"/>
                <w:sz w:val="24"/>
                <w:szCs w:val="24"/>
                <w:lang w:val="en-GB"/>
                <w14:ligatures w14:val="none"/>
              </w:rPr>
            </w:pPr>
            <w:r w:rsidRPr="00A624E8">
              <w:rPr>
                <w:rFonts w:eastAsia="Times New Roman" w:cstheme="minorHAnsi"/>
                <w:color w:val="FF0000"/>
                <w:kern w:val="0"/>
                <w:sz w:val="24"/>
                <w:szCs w:val="24"/>
                <w:lang w:val="en-GB"/>
                <w14:ligatures w14:val="none"/>
              </w:rPr>
              <w:t>Max Gauged Level</w:t>
            </w:r>
          </w:p>
        </w:tc>
        <w:tc>
          <w:tcPr>
            <w:tcW w:w="3192" w:type="dxa"/>
          </w:tcPr>
          <w:p w14:paraId="4511DA5B" w14:textId="39227398" w:rsidR="00772EC0" w:rsidRDefault="00A624E8" w:rsidP="00772EC0">
            <w:pPr>
              <w:spacing w:line="360" w:lineRule="auto"/>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0.89</w:t>
            </w:r>
          </w:p>
        </w:tc>
      </w:tr>
    </w:tbl>
    <w:p w14:paraId="7CFF4479" w14:textId="43013FB1" w:rsidR="00911F36" w:rsidRPr="00415032" w:rsidRDefault="00911F36" w:rsidP="00491681">
      <w:pPr>
        <w:spacing w:line="360" w:lineRule="auto"/>
        <w:rPr>
          <w:rFonts w:eastAsia="Times New Roman" w:cstheme="minorHAnsi"/>
          <w:color w:val="000000"/>
          <w:kern w:val="0"/>
          <w:sz w:val="24"/>
          <w:szCs w:val="24"/>
          <w:lang w:val="en-GB"/>
          <w14:ligatures w14:val="none"/>
        </w:rPr>
        <w:sectPr w:rsidR="00911F36" w:rsidRPr="00415032" w:rsidSect="000C1697">
          <w:pgSz w:w="12240" w:h="15840"/>
          <w:pgMar w:top="1440" w:right="1440" w:bottom="1440" w:left="1440" w:header="708" w:footer="708" w:gutter="0"/>
          <w:pgNumType w:start="0"/>
          <w:cols w:space="708"/>
          <w:titlePg/>
          <w:docGrid w:linePitch="360"/>
        </w:sectPr>
      </w:pPr>
    </w:p>
    <w:p w14:paraId="67F2DEB3" w14:textId="77777777" w:rsidR="00AF4C9F" w:rsidRDefault="00AF4C9F" w:rsidP="00AF4C9F">
      <w:pPr>
        <w:pStyle w:val="Heading1"/>
      </w:pPr>
      <w:r>
        <w:lastRenderedPageBreak/>
        <w:t>3.0 Schedule</w:t>
      </w:r>
    </w:p>
    <w:tbl>
      <w:tblPr>
        <w:tblW w:w="13085" w:type="dxa"/>
        <w:tblInd w:w="108" w:type="dxa"/>
        <w:tblLook w:val="04A0" w:firstRow="1" w:lastRow="0" w:firstColumn="1" w:lastColumn="0" w:noHBand="0" w:noVBand="1"/>
      </w:tblPr>
      <w:tblGrid>
        <w:gridCol w:w="6129"/>
        <w:gridCol w:w="1559"/>
        <w:gridCol w:w="1717"/>
        <w:gridCol w:w="278"/>
        <w:gridCol w:w="567"/>
        <w:gridCol w:w="567"/>
        <w:gridCol w:w="567"/>
        <w:gridCol w:w="567"/>
        <w:gridCol w:w="567"/>
        <w:gridCol w:w="567"/>
      </w:tblGrid>
      <w:tr w:rsidR="00AF4C9F" w:rsidRPr="00453D29" w14:paraId="5014E140" w14:textId="77777777" w:rsidTr="006C0E5A">
        <w:trPr>
          <w:trHeight w:val="360"/>
        </w:trPr>
        <w:tc>
          <w:tcPr>
            <w:tcW w:w="6129" w:type="dxa"/>
            <w:tcBorders>
              <w:top w:val="nil"/>
              <w:left w:val="nil"/>
              <w:bottom w:val="nil"/>
              <w:right w:val="nil"/>
            </w:tcBorders>
            <w:shd w:val="clear" w:color="auto" w:fill="auto"/>
            <w:vAlign w:val="center"/>
            <w:hideMark/>
          </w:tcPr>
          <w:p w14:paraId="6B5665E5" w14:textId="77777777" w:rsidR="00AF4C9F" w:rsidRPr="00453D29" w:rsidRDefault="00AF4C9F" w:rsidP="006C0E5A">
            <w:pPr>
              <w:spacing w:after="0" w:line="240" w:lineRule="auto"/>
              <w:rPr>
                <w:rFonts w:ascii="Times New Roman" w:eastAsia="Times New Roman" w:hAnsi="Times New Roman" w:cs="Times New Roman"/>
                <w:kern w:val="0"/>
                <w:sz w:val="24"/>
                <w:szCs w:val="24"/>
                <w14:ligatures w14:val="none"/>
              </w:rPr>
            </w:pPr>
          </w:p>
        </w:tc>
        <w:tc>
          <w:tcPr>
            <w:tcW w:w="1559" w:type="dxa"/>
            <w:tcBorders>
              <w:top w:val="nil"/>
              <w:left w:val="nil"/>
              <w:bottom w:val="nil"/>
              <w:right w:val="nil"/>
            </w:tcBorders>
            <w:shd w:val="clear" w:color="auto" w:fill="auto"/>
            <w:noWrap/>
            <w:vAlign w:val="bottom"/>
            <w:hideMark/>
          </w:tcPr>
          <w:p w14:paraId="6C8FFF78" w14:textId="77777777" w:rsidR="00AF4C9F" w:rsidRPr="00453D29" w:rsidRDefault="00AF4C9F" w:rsidP="006C0E5A">
            <w:pPr>
              <w:spacing w:after="0" w:line="240" w:lineRule="auto"/>
              <w:rPr>
                <w:rFonts w:ascii="Times New Roman" w:eastAsia="Times New Roman" w:hAnsi="Times New Roman" w:cs="Times New Roman"/>
                <w:kern w:val="0"/>
                <w:sz w:val="20"/>
                <w:szCs w:val="20"/>
                <w14:ligatures w14:val="none"/>
              </w:rPr>
            </w:pPr>
          </w:p>
        </w:tc>
        <w:tc>
          <w:tcPr>
            <w:tcW w:w="1717" w:type="dxa"/>
            <w:tcBorders>
              <w:top w:val="nil"/>
              <w:left w:val="nil"/>
              <w:bottom w:val="nil"/>
              <w:right w:val="nil"/>
            </w:tcBorders>
            <w:shd w:val="clear" w:color="auto" w:fill="auto"/>
            <w:noWrap/>
            <w:vAlign w:val="bottom"/>
            <w:hideMark/>
          </w:tcPr>
          <w:p w14:paraId="6B489368" w14:textId="77777777" w:rsidR="00AF4C9F" w:rsidRPr="00453D29" w:rsidRDefault="00AF4C9F" w:rsidP="006C0E5A">
            <w:pPr>
              <w:spacing w:after="0" w:line="240" w:lineRule="auto"/>
              <w:jc w:val="center"/>
              <w:rPr>
                <w:rFonts w:ascii="Times New Roman" w:eastAsia="Times New Roman" w:hAnsi="Times New Roman" w:cs="Times New Roman"/>
                <w:kern w:val="0"/>
                <w:sz w:val="20"/>
                <w:szCs w:val="20"/>
                <w14:ligatures w14:val="none"/>
              </w:rPr>
            </w:pPr>
          </w:p>
        </w:tc>
        <w:tc>
          <w:tcPr>
            <w:tcW w:w="278" w:type="dxa"/>
            <w:tcBorders>
              <w:top w:val="nil"/>
              <w:left w:val="nil"/>
              <w:bottom w:val="nil"/>
              <w:right w:val="nil"/>
            </w:tcBorders>
            <w:shd w:val="clear" w:color="auto" w:fill="auto"/>
            <w:noWrap/>
            <w:vAlign w:val="bottom"/>
            <w:hideMark/>
          </w:tcPr>
          <w:p w14:paraId="5A4BDD83" w14:textId="77777777" w:rsidR="00AF4C9F" w:rsidRPr="00453D29" w:rsidRDefault="00AF4C9F" w:rsidP="006C0E5A">
            <w:pPr>
              <w:spacing w:after="0" w:line="240" w:lineRule="auto"/>
              <w:rPr>
                <w:rFonts w:ascii="Times New Roman" w:eastAsia="Times New Roman" w:hAnsi="Times New Roman" w:cs="Times New Roman"/>
                <w:kern w:val="0"/>
                <w:sz w:val="20"/>
                <w:szCs w:val="20"/>
                <w14:ligatures w14:val="none"/>
              </w:rPr>
            </w:pPr>
          </w:p>
        </w:tc>
        <w:tc>
          <w:tcPr>
            <w:tcW w:w="1134" w:type="dxa"/>
            <w:gridSpan w:val="2"/>
            <w:tcBorders>
              <w:top w:val="single" w:sz="4" w:space="0" w:color="8439BD"/>
              <w:left w:val="nil"/>
              <w:bottom w:val="nil"/>
              <w:right w:val="single" w:sz="4" w:space="0" w:color="FFFFFF"/>
            </w:tcBorders>
            <w:shd w:val="clear" w:color="auto" w:fill="0A2F41" w:themeFill="accent1" w:themeFillShade="80"/>
            <w:vAlign w:val="center"/>
          </w:tcPr>
          <w:p w14:paraId="2B7DD79D"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April</w:t>
            </w:r>
          </w:p>
        </w:tc>
        <w:tc>
          <w:tcPr>
            <w:tcW w:w="2268" w:type="dxa"/>
            <w:gridSpan w:val="4"/>
            <w:tcBorders>
              <w:top w:val="single" w:sz="4" w:space="0" w:color="8439BD"/>
              <w:left w:val="nil"/>
              <w:bottom w:val="nil"/>
              <w:right w:val="single" w:sz="4" w:space="0" w:color="FFFFFF"/>
            </w:tcBorders>
            <w:shd w:val="clear" w:color="auto" w:fill="0A2F41" w:themeFill="accent1" w:themeFillShade="80"/>
            <w:noWrap/>
            <w:vAlign w:val="center"/>
            <w:hideMark/>
          </w:tcPr>
          <w:p w14:paraId="15C56087"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May</w:t>
            </w:r>
          </w:p>
        </w:tc>
      </w:tr>
      <w:tr w:rsidR="00AF4C9F" w:rsidRPr="00453D29" w14:paraId="2DE17EBD" w14:textId="77777777" w:rsidTr="006C0E5A">
        <w:trPr>
          <w:trHeight w:val="621"/>
        </w:trPr>
        <w:tc>
          <w:tcPr>
            <w:tcW w:w="6129" w:type="dxa"/>
            <w:tcBorders>
              <w:top w:val="nil"/>
              <w:left w:val="nil"/>
              <w:bottom w:val="nil"/>
              <w:right w:val="nil"/>
            </w:tcBorders>
            <w:shd w:val="clear" w:color="auto" w:fill="0A2F41" w:themeFill="accent1" w:themeFillShade="80"/>
            <w:noWrap/>
            <w:vAlign w:val="center"/>
            <w:hideMark/>
          </w:tcPr>
          <w:p w14:paraId="4C1235A8" w14:textId="77777777" w:rsidR="00AF4C9F" w:rsidRPr="00453D29" w:rsidRDefault="00AF4C9F" w:rsidP="006C0E5A">
            <w:pPr>
              <w:spacing w:after="0" w:line="240" w:lineRule="auto"/>
              <w:ind w:firstLineChars="100" w:firstLine="280"/>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Milestone description</w:t>
            </w:r>
          </w:p>
        </w:tc>
        <w:tc>
          <w:tcPr>
            <w:tcW w:w="1559" w:type="dxa"/>
            <w:tcBorders>
              <w:top w:val="nil"/>
              <w:left w:val="nil"/>
              <w:bottom w:val="nil"/>
              <w:right w:val="nil"/>
            </w:tcBorders>
            <w:shd w:val="clear" w:color="auto" w:fill="0A2F41" w:themeFill="accent1" w:themeFillShade="80"/>
            <w:vAlign w:val="center"/>
            <w:hideMark/>
          </w:tcPr>
          <w:p w14:paraId="71A14CF6" w14:textId="77777777" w:rsidR="00AF4C9F" w:rsidRPr="00453D29" w:rsidRDefault="00AF4C9F" w:rsidP="006C0E5A">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Start</w:t>
            </w:r>
          </w:p>
        </w:tc>
        <w:tc>
          <w:tcPr>
            <w:tcW w:w="1717" w:type="dxa"/>
            <w:tcBorders>
              <w:top w:val="nil"/>
              <w:left w:val="nil"/>
              <w:bottom w:val="nil"/>
              <w:right w:val="nil"/>
            </w:tcBorders>
            <w:shd w:val="clear" w:color="auto" w:fill="0A2F41" w:themeFill="accent1" w:themeFillShade="80"/>
            <w:vAlign w:val="center"/>
            <w:hideMark/>
          </w:tcPr>
          <w:p w14:paraId="54127EE3" w14:textId="77777777" w:rsidR="00AF4C9F" w:rsidRPr="00453D29" w:rsidRDefault="00AF4C9F" w:rsidP="006C0E5A">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Days</w:t>
            </w:r>
          </w:p>
        </w:tc>
        <w:tc>
          <w:tcPr>
            <w:tcW w:w="278" w:type="dxa"/>
            <w:tcBorders>
              <w:top w:val="nil"/>
              <w:left w:val="nil"/>
              <w:bottom w:val="nil"/>
              <w:right w:val="single" w:sz="4" w:space="0" w:color="FFFFFF"/>
            </w:tcBorders>
            <w:shd w:val="clear" w:color="auto" w:fill="0A2F41" w:themeFill="accent1" w:themeFillShade="80"/>
            <w:vAlign w:val="center"/>
            <w:hideMark/>
          </w:tcPr>
          <w:p w14:paraId="649ABEAD" w14:textId="77777777" w:rsidR="00AF4C9F" w:rsidRPr="00453D29" w:rsidRDefault="00AF4C9F" w:rsidP="006C0E5A">
            <w:pPr>
              <w:spacing w:after="0" w:line="240" w:lineRule="auto"/>
              <w:jc w:val="center"/>
              <w:rPr>
                <w:rFonts w:ascii="Calibri" w:eastAsia="Times New Roman" w:hAnsi="Calibri" w:cs="Calibri"/>
                <w:b/>
                <w:bCs/>
                <w:color w:val="FFFFFF"/>
                <w:kern w:val="0"/>
                <w:sz w:val="20"/>
                <w:szCs w:val="20"/>
                <w14:ligatures w14:val="none"/>
              </w:rPr>
            </w:pPr>
            <w:r w:rsidRPr="00453D29">
              <w:rPr>
                <w:rFonts w:ascii="Calibri" w:eastAsia="Times New Roman" w:hAnsi="Calibri" w:cs="Calibri"/>
                <w:b/>
                <w:bCs/>
                <w:color w:val="FFFFFF"/>
                <w:kern w:val="0"/>
                <w:sz w:val="20"/>
                <w:szCs w:val="20"/>
                <w14:ligatures w14:val="none"/>
              </w:rPr>
              <w:t> </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1F91E87D"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3B90BDA1"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3AC7A87F"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1</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1897F644"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2</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18CF5849"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0A2F41" w:themeFill="accent1" w:themeFillShade="80"/>
            <w:noWrap/>
            <w:vAlign w:val="center"/>
            <w:hideMark/>
          </w:tcPr>
          <w:p w14:paraId="657AAA3B" w14:textId="77777777" w:rsidR="00AF4C9F" w:rsidRPr="00453D29" w:rsidRDefault="00AF4C9F" w:rsidP="006C0E5A">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r>
      <w:tr w:rsidR="00AF4C9F" w:rsidRPr="00453D29" w14:paraId="20F11AFE" w14:textId="77777777" w:rsidTr="006C0E5A">
        <w:trPr>
          <w:trHeight w:val="995"/>
        </w:trPr>
        <w:tc>
          <w:tcPr>
            <w:tcW w:w="13085" w:type="dxa"/>
            <w:gridSpan w:val="10"/>
            <w:tcBorders>
              <w:top w:val="nil"/>
              <w:left w:val="nil"/>
              <w:bottom w:val="nil"/>
              <w:right w:val="single" w:sz="4" w:space="0" w:color="D9D9D9" w:themeColor="background1" w:themeShade="D9"/>
            </w:tcBorders>
            <w:shd w:val="clear" w:color="auto" w:fill="auto"/>
            <w:vAlign w:val="center"/>
            <w:hideMark/>
          </w:tcPr>
          <w:p w14:paraId="3EC7E251" w14:textId="77777777" w:rsidR="00AF4C9F" w:rsidRPr="00205C8C" w:rsidRDefault="00AF4C9F" w:rsidP="006C0E5A">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Literature Review and Finalisation</w:t>
            </w:r>
            <w:r w:rsidRPr="00453D29">
              <w:rPr>
                <w:rFonts w:ascii="Calibri" w:eastAsia="Times New Roman" w:hAnsi="Calibri" w:cs="Calibri"/>
                <w:color w:val="0C1652"/>
                <w:kern w:val="0"/>
                <w14:ligatures w14:val="none"/>
              </w:rPr>
              <w:t> </w:t>
            </w:r>
          </w:p>
          <w:p w14:paraId="1542061C"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FCB3D6F" w14:textId="77777777" w:rsidTr="006C0E5A">
        <w:trPr>
          <w:trHeight w:val="600"/>
        </w:trPr>
        <w:tc>
          <w:tcPr>
            <w:tcW w:w="6129" w:type="dxa"/>
            <w:tcBorders>
              <w:top w:val="nil"/>
              <w:left w:val="nil"/>
              <w:bottom w:val="nil"/>
              <w:right w:val="nil"/>
            </w:tcBorders>
            <w:shd w:val="clear" w:color="000000" w:fill="F2F2F2"/>
            <w:vAlign w:val="center"/>
            <w:hideMark/>
          </w:tcPr>
          <w:p w14:paraId="5CA54C4D"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background literature.</w:t>
            </w:r>
          </w:p>
        </w:tc>
        <w:tc>
          <w:tcPr>
            <w:tcW w:w="1559" w:type="dxa"/>
            <w:tcBorders>
              <w:top w:val="nil"/>
              <w:left w:val="nil"/>
              <w:bottom w:val="nil"/>
              <w:right w:val="nil"/>
            </w:tcBorders>
            <w:shd w:val="clear" w:color="000000" w:fill="F2F2F2"/>
            <w:noWrap/>
            <w:vAlign w:val="center"/>
            <w:hideMark/>
          </w:tcPr>
          <w:p w14:paraId="4C6D117F"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15/04/24</w:t>
            </w:r>
          </w:p>
        </w:tc>
        <w:tc>
          <w:tcPr>
            <w:tcW w:w="1717" w:type="dxa"/>
            <w:tcBorders>
              <w:top w:val="nil"/>
              <w:left w:val="nil"/>
              <w:bottom w:val="nil"/>
              <w:right w:val="nil"/>
            </w:tcBorders>
            <w:shd w:val="clear" w:color="000000" w:fill="F2F2F2"/>
            <w:noWrap/>
            <w:vAlign w:val="center"/>
            <w:hideMark/>
          </w:tcPr>
          <w:p w14:paraId="0F4501B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655F9562"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1EF2AA8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E84629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7C7367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082280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C45C35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B62FE8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59DE4282" w14:textId="77777777" w:rsidTr="006C0E5A">
        <w:trPr>
          <w:trHeight w:val="600"/>
        </w:trPr>
        <w:tc>
          <w:tcPr>
            <w:tcW w:w="6129" w:type="dxa"/>
            <w:tcBorders>
              <w:top w:val="nil"/>
              <w:left w:val="nil"/>
              <w:bottom w:val="nil"/>
              <w:right w:val="nil"/>
            </w:tcBorders>
            <w:shd w:val="clear" w:color="auto" w:fill="auto"/>
            <w:vAlign w:val="center"/>
            <w:hideMark/>
          </w:tcPr>
          <w:p w14:paraId="6300B499"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Finalize objectives and expected outcomes of the project.</w:t>
            </w:r>
          </w:p>
        </w:tc>
        <w:tc>
          <w:tcPr>
            <w:tcW w:w="1559" w:type="dxa"/>
            <w:tcBorders>
              <w:top w:val="nil"/>
              <w:left w:val="nil"/>
              <w:bottom w:val="nil"/>
              <w:right w:val="nil"/>
            </w:tcBorders>
            <w:shd w:val="clear" w:color="auto" w:fill="auto"/>
            <w:noWrap/>
            <w:vAlign w:val="center"/>
            <w:hideMark/>
          </w:tcPr>
          <w:p w14:paraId="2D1D335D"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17/04/24</w:t>
            </w:r>
          </w:p>
        </w:tc>
        <w:tc>
          <w:tcPr>
            <w:tcW w:w="1717" w:type="dxa"/>
            <w:tcBorders>
              <w:top w:val="nil"/>
              <w:left w:val="nil"/>
              <w:bottom w:val="nil"/>
              <w:right w:val="nil"/>
            </w:tcBorders>
            <w:shd w:val="clear" w:color="auto" w:fill="auto"/>
            <w:noWrap/>
            <w:vAlign w:val="center"/>
            <w:hideMark/>
          </w:tcPr>
          <w:p w14:paraId="5448523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75863914"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3948AA34" w14:textId="77777777" w:rsidR="00AF4C9F" w:rsidRPr="00453D29" w:rsidRDefault="00AF4C9F" w:rsidP="006C0E5A">
            <w:pPr>
              <w:spacing w:after="0" w:line="240" w:lineRule="auto"/>
              <w:jc w:val="center"/>
              <w:outlineLvl w:val="0"/>
              <w:rPr>
                <w:rFonts w:ascii="Calibri" w:eastAsia="Times New Roman" w:hAnsi="Calibri" w:cs="Calibri"/>
                <w:color w:val="FFFFFF" w:themeColor="background1"/>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noWrap/>
            <w:vAlign w:val="center"/>
          </w:tcPr>
          <w:p w14:paraId="33B6632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7705EBC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93469F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AD14B9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A4DE88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D6D54A3" w14:textId="77777777" w:rsidTr="006C0E5A">
        <w:trPr>
          <w:trHeight w:val="899"/>
        </w:trPr>
        <w:tc>
          <w:tcPr>
            <w:tcW w:w="13085" w:type="dxa"/>
            <w:gridSpan w:val="10"/>
            <w:tcBorders>
              <w:top w:val="nil"/>
              <w:left w:val="nil"/>
              <w:bottom w:val="nil"/>
              <w:right w:val="single" w:sz="4" w:space="0" w:color="D9D9D9" w:themeColor="background1" w:themeShade="D9"/>
            </w:tcBorders>
            <w:shd w:val="clear" w:color="000000" w:fill="F2F2F2"/>
            <w:vAlign w:val="center"/>
            <w:hideMark/>
          </w:tcPr>
          <w:p w14:paraId="3EAA494C" w14:textId="77777777" w:rsidR="00AF4C9F" w:rsidRPr="009A3834" w:rsidRDefault="00AF4C9F" w:rsidP="006C0E5A">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Accessing and Preparing Dat</w:t>
            </w:r>
            <w:r>
              <w:rPr>
                <w:rFonts w:ascii="Calibri" w:eastAsia="Times New Roman" w:hAnsi="Calibri" w:cs="Calibri"/>
                <w:b/>
                <w:bCs/>
                <w:kern w:val="0"/>
                <w:sz w:val="28"/>
                <w:szCs w:val="28"/>
                <w14:ligatures w14:val="none"/>
              </w:rPr>
              <w:t>a</w:t>
            </w:r>
            <w:r w:rsidRPr="00453D29">
              <w:rPr>
                <w:rFonts w:ascii="Calibri" w:eastAsia="Times New Roman" w:hAnsi="Calibri" w:cs="Calibri"/>
                <w:color w:val="0C1652"/>
                <w:kern w:val="0"/>
                <w14:ligatures w14:val="none"/>
              </w:rPr>
              <w:t> </w:t>
            </w:r>
          </w:p>
          <w:p w14:paraId="25CABACF"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55690807" w14:textId="77777777" w:rsidTr="006C0E5A">
        <w:trPr>
          <w:trHeight w:val="852"/>
        </w:trPr>
        <w:tc>
          <w:tcPr>
            <w:tcW w:w="6129" w:type="dxa"/>
            <w:tcBorders>
              <w:top w:val="nil"/>
              <w:left w:val="nil"/>
              <w:bottom w:val="nil"/>
              <w:right w:val="nil"/>
            </w:tcBorders>
            <w:shd w:val="clear" w:color="auto" w:fill="auto"/>
            <w:vAlign w:val="center"/>
            <w:hideMark/>
          </w:tcPr>
          <w:p w14:paraId="1654EF52"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Combine datasets to create a comprehensive and consolidated dataset for modeling</w:t>
            </w:r>
          </w:p>
        </w:tc>
        <w:tc>
          <w:tcPr>
            <w:tcW w:w="1559" w:type="dxa"/>
            <w:tcBorders>
              <w:top w:val="nil"/>
              <w:left w:val="nil"/>
              <w:bottom w:val="nil"/>
              <w:right w:val="nil"/>
            </w:tcBorders>
            <w:shd w:val="clear" w:color="auto" w:fill="auto"/>
            <w:noWrap/>
            <w:vAlign w:val="center"/>
            <w:hideMark/>
          </w:tcPr>
          <w:p w14:paraId="536DEB3D"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18/04/24</w:t>
            </w:r>
          </w:p>
        </w:tc>
        <w:tc>
          <w:tcPr>
            <w:tcW w:w="1717" w:type="dxa"/>
            <w:tcBorders>
              <w:top w:val="nil"/>
              <w:left w:val="nil"/>
              <w:bottom w:val="nil"/>
              <w:right w:val="nil"/>
            </w:tcBorders>
            <w:shd w:val="clear" w:color="auto" w:fill="auto"/>
            <w:noWrap/>
            <w:vAlign w:val="center"/>
            <w:hideMark/>
          </w:tcPr>
          <w:p w14:paraId="3AE663D1"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33902EE7"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3D6435E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48758F0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60FDCA4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345D67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9426B4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41B466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F6F1501" w14:textId="77777777" w:rsidTr="006C0E5A">
        <w:trPr>
          <w:trHeight w:val="694"/>
        </w:trPr>
        <w:tc>
          <w:tcPr>
            <w:tcW w:w="6129" w:type="dxa"/>
            <w:tcBorders>
              <w:top w:val="nil"/>
              <w:left w:val="nil"/>
              <w:bottom w:val="nil"/>
              <w:right w:val="nil"/>
            </w:tcBorders>
            <w:shd w:val="clear" w:color="000000" w:fill="F2F2F2"/>
            <w:vAlign w:val="center"/>
          </w:tcPr>
          <w:p w14:paraId="3965E550"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Identify missing data points and inconsistencies</w:t>
            </w:r>
          </w:p>
        </w:tc>
        <w:tc>
          <w:tcPr>
            <w:tcW w:w="1559" w:type="dxa"/>
            <w:tcBorders>
              <w:top w:val="nil"/>
              <w:left w:val="nil"/>
              <w:bottom w:val="nil"/>
              <w:right w:val="nil"/>
            </w:tcBorders>
            <w:shd w:val="clear" w:color="000000" w:fill="F2F2F2"/>
            <w:noWrap/>
            <w:vAlign w:val="center"/>
          </w:tcPr>
          <w:p w14:paraId="151AEFB4"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19/04/24</w:t>
            </w:r>
          </w:p>
        </w:tc>
        <w:tc>
          <w:tcPr>
            <w:tcW w:w="1717" w:type="dxa"/>
            <w:tcBorders>
              <w:top w:val="nil"/>
              <w:left w:val="nil"/>
              <w:bottom w:val="nil"/>
              <w:right w:val="nil"/>
            </w:tcBorders>
            <w:shd w:val="clear" w:color="000000" w:fill="F2F2F2"/>
            <w:noWrap/>
            <w:vAlign w:val="center"/>
          </w:tcPr>
          <w:p w14:paraId="456A845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2264B190"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0BFCA99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703F71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E2B7F1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5B70BF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A53CE2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C17FDC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220D4038" w14:textId="77777777" w:rsidTr="006C0E5A">
        <w:trPr>
          <w:trHeight w:val="600"/>
        </w:trPr>
        <w:tc>
          <w:tcPr>
            <w:tcW w:w="6129" w:type="dxa"/>
            <w:tcBorders>
              <w:top w:val="nil"/>
              <w:left w:val="nil"/>
              <w:bottom w:val="nil"/>
              <w:right w:val="nil"/>
            </w:tcBorders>
            <w:shd w:val="clear" w:color="auto" w:fill="auto"/>
            <w:vAlign w:val="center"/>
            <w:hideMark/>
          </w:tcPr>
          <w:p w14:paraId="1385A840"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Preliminary data exploration and creating a tidy dataset</w:t>
            </w:r>
          </w:p>
        </w:tc>
        <w:tc>
          <w:tcPr>
            <w:tcW w:w="1559" w:type="dxa"/>
            <w:tcBorders>
              <w:top w:val="nil"/>
              <w:left w:val="nil"/>
              <w:bottom w:val="nil"/>
              <w:right w:val="nil"/>
            </w:tcBorders>
            <w:shd w:val="clear" w:color="auto" w:fill="auto"/>
            <w:noWrap/>
            <w:vAlign w:val="center"/>
            <w:hideMark/>
          </w:tcPr>
          <w:p w14:paraId="09944D7C"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0</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hideMark/>
          </w:tcPr>
          <w:p w14:paraId="196D444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FE1DE92"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7243B0A"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73F9CAB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0E2D7C0"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97BB19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959140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962E58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50160DDA" w14:textId="77777777" w:rsidTr="006C0E5A">
        <w:trPr>
          <w:trHeight w:val="768"/>
        </w:trPr>
        <w:tc>
          <w:tcPr>
            <w:tcW w:w="6129" w:type="dxa"/>
            <w:tcBorders>
              <w:top w:val="nil"/>
              <w:left w:val="nil"/>
              <w:bottom w:val="nil"/>
              <w:right w:val="nil"/>
            </w:tcBorders>
            <w:shd w:val="clear" w:color="auto" w:fill="F2F2F2" w:themeFill="background1" w:themeFillShade="F2"/>
            <w:vAlign w:val="center"/>
            <w:hideMark/>
          </w:tcPr>
          <w:p w14:paraId="716570B1"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Data preprocessing: Normalize, standardize, or transform data as necessary.</w:t>
            </w:r>
          </w:p>
        </w:tc>
        <w:tc>
          <w:tcPr>
            <w:tcW w:w="1559" w:type="dxa"/>
            <w:tcBorders>
              <w:top w:val="nil"/>
              <w:left w:val="nil"/>
              <w:bottom w:val="nil"/>
              <w:right w:val="nil"/>
            </w:tcBorders>
            <w:shd w:val="clear" w:color="auto" w:fill="F2F2F2" w:themeFill="background1" w:themeFillShade="F2"/>
            <w:noWrap/>
            <w:vAlign w:val="center"/>
            <w:hideMark/>
          </w:tcPr>
          <w:p w14:paraId="5BA13A06"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3</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2F2F2" w:themeFill="background1" w:themeFillShade="F2"/>
            <w:noWrap/>
            <w:vAlign w:val="center"/>
            <w:hideMark/>
          </w:tcPr>
          <w:p w14:paraId="533BDE9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3AD7C5C3"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2CAA16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329FDFC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A581DC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17B0EE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8F82CF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3E26A5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3A87BC8D" w14:textId="77777777" w:rsidTr="006C0E5A">
        <w:trPr>
          <w:trHeight w:val="1122"/>
        </w:trPr>
        <w:tc>
          <w:tcPr>
            <w:tcW w:w="6129" w:type="dxa"/>
            <w:tcBorders>
              <w:top w:val="nil"/>
              <w:left w:val="nil"/>
              <w:bottom w:val="nil"/>
              <w:right w:val="nil"/>
            </w:tcBorders>
            <w:shd w:val="clear" w:color="auto" w:fill="FFFFFF" w:themeFill="background1"/>
            <w:vAlign w:val="center"/>
            <w:hideMark/>
          </w:tcPr>
          <w:p w14:paraId="791E4F6A"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Split data into training and testing sets (and validation set for ANNs).</w:t>
            </w:r>
          </w:p>
        </w:tc>
        <w:tc>
          <w:tcPr>
            <w:tcW w:w="1559" w:type="dxa"/>
            <w:tcBorders>
              <w:top w:val="nil"/>
              <w:left w:val="nil"/>
              <w:bottom w:val="nil"/>
              <w:right w:val="nil"/>
            </w:tcBorders>
            <w:shd w:val="clear" w:color="auto" w:fill="FFFFFF" w:themeFill="background1"/>
            <w:noWrap/>
            <w:vAlign w:val="center"/>
            <w:hideMark/>
          </w:tcPr>
          <w:p w14:paraId="1AD992F1"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5</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FFFFF" w:themeFill="background1"/>
            <w:noWrap/>
            <w:vAlign w:val="center"/>
            <w:hideMark/>
          </w:tcPr>
          <w:p w14:paraId="27E6DDBA"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5ED4E88F"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8EA946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3CAEB" w:themeFill="accent1" w:themeFillTint="66"/>
            <w:noWrap/>
            <w:vAlign w:val="center"/>
            <w:hideMark/>
          </w:tcPr>
          <w:p w14:paraId="4A4D420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0EB39B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B11471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0E2217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E2B9F3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C9B49ED" w14:textId="77777777" w:rsidTr="006C0E5A">
        <w:trPr>
          <w:trHeight w:val="983"/>
        </w:trPr>
        <w:tc>
          <w:tcPr>
            <w:tcW w:w="13085" w:type="dxa"/>
            <w:gridSpan w:val="10"/>
            <w:tcBorders>
              <w:top w:val="nil"/>
              <w:left w:val="nil"/>
              <w:bottom w:val="nil"/>
              <w:right w:val="single" w:sz="4" w:space="0" w:color="D9D9D9"/>
            </w:tcBorders>
            <w:shd w:val="clear" w:color="auto" w:fill="F2F2F2" w:themeFill="background1" w:themeFillShade="F2"/>
            <w:vAlign w:val="center"/>
            <w:hideMark/>
          </w:tcPr>
          <w:p w14:paraId="04593036" w14:textId="77777777" w:rsidR="00AF4C9F" w:rsidRPr="00205C8C" w:rsidRDefault="00AF4C9F" w:rsidP="006C0E5A">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lastRenderedPageBreak/>
              <w:t>Modeling</w:t>
            </w:r>
            <w:r w:rsidRPr="00453D29">
              <w:rPr>
                <w:rFonts w:ascii="Calibri" w:eastAsia="Times New Roman" w:hAnsi="Calibri" w:cs="Calibri"/>
                <w:color w:val="0C1652"/>
                <w:kern w:val="0"/>
                <w14:ligatures w14:val="none"/>
              </w:rPr>
              <w:t>  </w:t>
            </w:r>
          </w:p>
        </w:tc>
      </w:tr>
      <w:tr w:rsidR="00AF4C9F" w:rsidRPr="00453D29" w14:paraId="0442B683" w14:textId="77777777" w:rsidTr="006C0E5A">
        <w:trPr>
          <w:trHeight w:val="948"/>
        </w:trPr>
        <w:tc>
          <w:tcPr>
            <w:tcW w:w="6129" w:type="dxa"/>
            <w:tcBorders>
              <w:top w:val="nil"/>
              <w:left w:val="nil"/>
              <w:bottom w:val="nil"/>
              <w:right w:val="nil"/>
            </w:tcBorders>
            <w:shd w:val="clear" w:color="auto" w:fill="auto"/>
            <w:vAlign w:val="center"/>
          </w:tcPr>
          <w:p w14:paraId="1C6FFFC9"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Initiate modeling process with Multiple Linear Regression Models and Polynomial Regression Models.</w:t>
            </w:r>
          </w:p>
        </w:tc>
        <w:tc>
          <w:tcPr>
            <w:tcW w:w="1559" w:type="dxa"/>
            <w:tcBorders>
              <w:top w:val="nil"/>
              <w:left w:val="nil"/>
              <w:bottom w:val="nil"/>
              <w:right w:val="nil"/>
            </w:tcBorders>
            <w:shd w:val="clear" w:color="auto" w:fill="auto"/>
            <w:noWrap/>
            <w:vAlign w:val="center"/>
          </w:tcPr>
          <w:p w14:paraId="0FB49112" w14:textId="77777777" w:rsidR="00AF4C9F" w:rsidRPr="001B4C9A" w:rsidRDefault="00AF4C9F" w:rsidP="006C0E5A">
            <w:pPr>
              <w:spacing w:after="0" w:line="240" w:lineRule="auto"/>
              <w:jc w:val="center"/>
              <w:outlineLvl w:val="0"/>
              <w:rPr>
                <w:rFonts w:ascii="Calibri" w:eastAsia="Times New Roman" w:hAnsi="Calibri" w:cs="Calibri"/>
                <w:kern w:val="0"/>
                <w14:ligatures w14:val="none"/>
              </w:rPr>
            </w:pPr>
            <w:r w:rsidRPr="001B4C9A">
              <w:rPr>
                <w:rFonts w:ascii="Calibri" w:eastAsia="Times New Roman" w:hAnsi="Calibri" w:cs="Calibri"/>
                <w:kern w:val="0"/>
                <w14:ligatures w14:val="none"/>
              </w:rPr>
              <w:t>2</w:t>
            </w:r>
            <w:r>
              <w:rPr>
                <w:rFonts w:ascii="Calibri" w:eastAsia="Times New Roman" w:hAnsi="Calibri" w:cs="Calibri"/>
                <w:kern w:val="0"/>
                <w14:ligatures w14:val="none"/>
              </w:rPr>
              <w:t>6</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tcPr>
          <w:p w14:paraId="1D2E2B3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tcPr>
          <w:p w14:paraId="0F3CC85B"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29DF09B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83CAEB" w:themeFill="accent1" w:themeFillTint="66"/>
            <w:noWrap/>
            <w:vAlign w:val="center"/>
          </w:tcPr>
          <w:p w14:paraId="6C83EC2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1C082D2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00B8EAA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510E554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2DE9FAA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p>
        </w:tc>
      </w:tr>
      <w:tr w:rsidR="00AF4C9F" w:rsidRPr="00453D29" w14:paraId="7E034AF3" w14:textId="77777777" w:rsidTr="006C0E5A">
        <w:trPr>
          <w:trHeight w:val="948"/>
        </w:trPr>
        <w:tc>
          <w:tcPr>
            <w:tcW w:w="6129" w:type="dxa"/>
            <w:tcBorders>
              <w:top w:val="nil"/>
              <w:left w:val="nil"/>
              <w:bottom w:val="nil"/>
              <w:right w:val="nil"/>
            </w:tcBorders>
            <w:shd w:val="clear" w:color="000000" w:fill="F2F2F2"/>
            <w:vAlign w:val="center"/>
          </w:tcPr>
          <w:p w14:paraId="0E607624"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Fit models, test assumptions, and evaluate initial results.</w:t>
            </w:r>
          </w:p>
        </w:tc>
        <w:tc>
          <w:tcPr>
            <w:tcW w:w="1559" w:type="dxa"/>
            <w:tcBorders>
              <w:top w:val="nil"/>
              <w:left w:val="nil"/>
              <w:bottom w:val="nil"/>
              <w:right w:val="nil"/>
            </w:tcBorders>
            <w:shd w:val="clear" w:color="000000" w:fill="F2F2F2"/>
            <w:noWrap/>
            <w:vAlign w:val="center"/>
          </w:tcPr>
          <w:p w14:paraId="25A0FF8C"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28</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000000" w:fill="F2F2F2"/>
            <w:noWrap/>
            <w:vAlign w:val="center"/>
          </w:tcPr>
          <w:p w14:paraId="2C7867B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22309B3F"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DC094B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2015AEE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AE3DB3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25E8EA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09347E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D3A3B5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EA252F0" w14:textId="77777777" w:rsidTr="006C0E5A">
        <w:trPr>
          <w:trHeight w:val="600"/>
        </w:trPr>
        <w:tc>
          <w:tcPr>
            <w:tcW w:w="6129" w:type="dxa"/>
            <w:tcBorders>
              <w:top w:val="nil"/>
              <w:left w:val="nil"/>
              <w:bottom w:val="nil"/>
              <w:right w:val="nil"/>
            </w:tcBorders>
            <w:shd w:val="clear" w:color="auto" w:fill="auto"/>
            <w:vAlign w:val="center"/>
          </w:tcPr>
          <w:p w14:paraId="5F5F3E04"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Continue modelling process with Generalized Linear Models (GLMs).</w:t>
            </w:r>
          </w:p>
        </w:tc>
        <w:tc>
          <w:tcPr>
            <w:tcW w:w="1559" w:type="dxa"/>
            <w:tcBorders>
              <w:top w:val="nil"/>
              <w:left w:val="nil"/>
              <w:bottom w:val="nil"/>
              <w:right w:val="nil"/>
            </w:tcBorders>
            <w:shd w:val="clear" w:color="auto" w:fill="auto"/>
            <w:noWrap/>
            <w:vAlign w:val="center"/>
          </w:tcPr>
          <w:p w14:paraId="63DB1577"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30</w:t>
            </w:r>
            <w:r w:rsidRPr="001B4C9A">
              <w:rPr>
                <w:rFonts w:ascii="Calibri" w:eastAsia="Times New Roman" w:hAnsi="Calibri" w:cs="Calibri"/>
                <w:kern w:val="0"/>
                <w14:ligatures w14:val="none"/>
              </w:rPr>
              <w:t>/0</w:t>
            </w:r>
            <w:r>
              <w:rPr>
                <w:rFonts w:ascii="Calibri" w:eastAsia="Times New Roman" w:hAnsi="Calibri" w:cs="Calibri"/>
                <w:kern w:val="0"/>
                <w14:ligatures w14:val="none"/>
              </w:rPr>
              <w:t>4</w:t>
            </w:r>
            <w:r w:rsidRPr="001B4C9A">
              <w:rPr>
                <w:rFonts w:ascii="Calibri" w:eastAsia="Times New Roman" w:hAnsi="Calibri" w:cs="Calibri"/>
                <w:kern w:val="0"/>
                <w14:ligatures w14:val="none"/>
              </w:rPr>
              <w:t>/24</w:t>
            </w:r>
          </w:p>
        </w:tc>
        <w:tc>
          <w:tcPr>
            <w:tcW w:w="1717" w:type="dxa"/>
            <w:tcBorders>
              <w:top w:val="nil"/>
              <w:left w:val="nil"/>
              <w:bottom w:val="nil"/>
              <w:right w:val="nil"/>
            </w:tcBorders>
            <w:shd w:val="clear" w:color="auto" w:fill="auto"/>
            <w:noWrap/>
            <w:vAlign w:val="center"/>
          </w:tcPr>
          <w:p w14:paraId="66D3534A"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542F2EA6"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11D7E4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8354A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7054184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5338AA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55AC0B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5A0387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33B30944" w14:textId="77777777" w:rsidTr="006C0E5A">
        <w:trPr>
          <w:trHeight w:val="600"/>
        </w:trPr>
        <w:tc>
          <w:tcPr>
            <w:tcW w:w="6129" w:type="dxa"/>
            <w:tcBorders>
              <w:top w:val="nil"/>
              <w:left w:val="nil"/>
              <w:bottom w:val="nil"/>
              <w:right w:val="nil"/>
            </w:tcBorders>
            <w:shd w:val="clear" w:color="000000" w:fill="F2F2F2"/>
            <w:vAlign w:val="center"/>
          </w:tcPr>
          <w:p w14:paraId="6454C61C"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GLMs using AIC and BIC.</w:t>
            </w:r>
          </w:p>
        </w:tc>
        <w:tc>
          <w:tcPr>
            <w:tcW w:w="1559" w:type="dxa"/>
            <w:tcBorders>
              <w:top w:val="nil"/>
              <w:left w:val="nil"/>
              <w:bottom w:val="nil"/>
              <w:right w:val="nil"/>
            </w:tcBorders>
            <w:shd w:val="clear" w:color="000000" w:fill="F2F2F2"/>
            <w:noWrap/>
            <w:vAlign w:val="center"/>
          </w:tcPr>
          <w:p w14:paraId="23410301"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101D073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44ABB31C"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030DF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23C946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5916FA8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196F51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744AB6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071400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4FE94000" w14:textId="77777777" w:rsidTr="006C0E5A">
        <w:trPr>
          <w:trHeight w:val="600"/>
        </w:trPr>
        <w:tc>
          <w:tcPr>
            <w:tcW w:w="6129" w:type="dxa"/>
            <w:tcBorders>
              <w:top w:val="nil"/>
              <w:left w:val="nil"/>
              <w:bottom w:val="nil"/>
              <w:right w:val="nil"/>
            </w:tcBorders>
            <w:shd w:val="clear" w:color="auto" w:fill="auto"/>
            <w:vAlign w:val="center"/>
          </w:tcPr>
          <w:p w14:paraId="767747AC"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Start Random Forest modeling.</w:t>
            </w:r>
          </w:p>
        </w:tc>
        <w:tc>
          <w:tcPr>
            <w:tcW w:w="1559" w:type="dxa"/>
            <w:tcBorders>
              <w:top w:val="nil"/>
              <w:left w:val="nil"/>
              <w:bottom w:val="nil"/>
              <w:right w:val="nil"/>
            </w:tcBorders>
            <w:shd w:val="clear" w:color="auto" w:fill="auto"/>
            <w:noWrap/>
            <w:vAlign w:val="center"/>
          </w:tcPr>
          <w:p w14:paraId="590586BF"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04</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440F3191"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15ED5BE6"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DEB405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50F8BB7"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506FC3F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ABDEEC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37E923A"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9BC828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2A7EE7FE" w14:textId="77777777" w:rsidTr="006C0E5A">
        <w:trPr>
          <w:trHeight w:val="600"/>
        </w:trPr>
        <w:tc>
          <w:tcPr>
            <w:tcW w:w="6129" w:type="dxa"/>
            <w:tcBorders>
              <w:top w:val="nil"/>
              <w:left w:val="nil"/>
              <w:bottom w:val="nil"/>
              <w:right w:val="nil"/>
            </w:tcBorders>
            <w:shd w:val="clear" w:color="000000" w:fill="F2F2F2"/>
            <w:vAlign w:val="center"/>
          </w:tcPr>
          <w:p w14:paraId="424925AE"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predictor importance and model performance.</w:t>
            </w:r>
          </w:p>
        </w:tc>
        <w:tc>
          <w:tcPr>
            <w:tcW w:w="1559" w:type="dxa"/>
            <w:tcBorders>
              <w:top w:val="nil"/>
              <w:left w:val="nil"/>
              <w:bottom w:val="nil"/>
              <w:right w:val="nil"/>
            </w:tcBorders>
            <w:shd w:val="clear" w:color="000000" w:fill="F2F2F2"/>
            <w:noWrap/>
            <w:vAlign w:val="center"/>
          </w:tcPr>
          <w:p w14:paraId="0B374A59"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06</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632BEC6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271934D7"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D0CD48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042104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176D6A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07155EE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E640B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14CCDC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EF26A4D" w14:textId="77777777" w:rsidTr="006C0E5A">
        <w:trPr>
          <w:trHeight w:val="600"/>
        </w:trPr>
        <w:tc>
          <w:tcPr>
            <w:tcW w:w="6129" w:type="dxa"/>
            <w:tcBorders>
              <w:top w:val="nil"/>
              <w:left w:val="nil"/>
              <w:bottom w:val="nil"/>
              <w:right w:val="nil"/>
            </w:tcBorders>
            <w:shd w:val="clear" w:color="auto" w:fill="auto"/>
            <w:vAlign w:val="center"/>
          </w:tcPr>
          <w:p w14:paraId="6196C4A0"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Pr>
                <w:rFonts w:ascii="Calibri" w:eastAsia="Times New Roman" w:hAnsi="Calibri" w:cs="Calibri"/>
                <w:kern w:val="0"/>
                <w14:ligatures w14:val="none"/>
              </w:rPr>
              <w:t>Start developing</w:t>
            </w:r>
            <w:r w:rsidRPr="00453D29">
              <w:rPr>
                <w:rFonts w:ascii="Calibri" w:eastAsia="Times New Roman" w:hAnsi="Calibri" w:cs="Calibri"/>
                <w:kern w:val="0"/>
                <w14:ligatures w14:val="none"/>
              </w:rPr>
              <w:t xml:space="preserve"> Artificial Neural Networks (ANNs). Adjust architectures and activation functions as needed</w:t>
            </w:r>
          </w:p>
        </w:tc>
        <w:tc>
          <w:tcPr>
            <w:tcW w:w="1559" w:type="dxa"/>
            <w:tcBorders>
              <w:top w:val="nil"/>
              <w:left w:val="nil"/>
              <w:bottom w:val="nil"/>
              <w:right w:val="nil"/>
            </w:tcBorders>
            <w:shd w:val="clear" w:color="auto" w:fill="auto"/>
            <w:noWrap/>
            <w:vAlign w:val="center"/>
          </w:tcPr>
          <w:p w14:paraId="700227A8" w14:textId="77777777" w:rsidR="00AF4C9F" w:rsidRPr="00453D29" w:rsidRDefault="00AF4C9F" w:rsidP="006C0E5A">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08</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1DB849B3"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41F020A2"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420C111"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9B7753"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23D964D"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1FBBD813"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45D0B0D"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7DA368"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417E5EC6" w14:textId="77777777" w:rsidTr="006C0E5A">
        <w:trPr>
          <w:trHeight w:val="960"/>
        </w:trPr>
        <w:tc>
          <w:tcPr>
            <w:tcW w:w="6129" w:type="dxa"/>
            <w:tcBorders>
              <w:top w:val="nil"/>
              <w:left w:val="nil"/>
              <w:bottom w:val="nil"/>
              <w:right w:val="nil"/>
            </w:tcBorders>
            <w:shd w:val="clear" w:color="000000" w:fill="F2F2F2"/>
            <w:vAlign w:val="center"/>
          </w:tcPr>
          <w:p w14:paraId="64E4FB8A"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Validate models using the dedicated validation set to prevent overfitting</w:t>
            </w:r>
          </w:p>
        </w:tc>
        <w:tc>
          <w:tcPr>
            <w:tcW w:w="1559" w:type="dxa"/>
            <w:tcBorders>
              <w:top w:val="nil"/>
              <w:left w:val="nil"/>
              <w:bottom w:val="nil"/>
              <w:right w:val="nil"/>
            </w:tcBorders>
            <w:shd w:val="clear" w:color="000000" w:fill="F2F2F2"/>
            <w:noWrap/>
            <w:vAlign w:val="center"/>
          </w:tcPr>
          <w:p w14:paraId="3F92D458"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10</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7EE90D6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4DB53084"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B13260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8A6877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7A912B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0C40C351"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91A80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DE912AE"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671E9332" w14:textId="77777777" w:rsidTr="006C0E5A">
        <w:trPr>
          <w:trHeight w:val="600"/>
        </w:trPr>
        <w:tc>
          <w:tcPr>
            <w:tcW w:w="6129" w:type="dxa"/>
            <w:tcBorders>
              <w:top w:val="nil"/>
              <w:left w:val="nil"/>
              <w:bottom w:val="nil"/>
              <w:right w:val="nil"/>
            </w:tcBorders>
            <w:shd w:val="clear" w:color="auto" w:fill="auto"/>
            <w:vAlign w:val="center"/>
          </w:tcPr>
          <w:p w14:paraId="2806A94C"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ANN models using MAE and RMSE</w:t>
            </w:r>
          </w:p>
        </w:tc>
        <w:tc>
          <w:tcPr>
            <w:tcW w:w="1559" w:type="dxa"/>
            <w:tcBorders>
              <w:top w:val="nil"/>
              <w:left w:val="nil"/>
              <w:bottom w:val="nil"/>
              <w:right w:val="nil"/>
            </w:tcBorders>
            <w:shd w:val="clear" w:color="auto" w:fill="auto"/>
            <w:noWrap/>
            <w:vAlign w:val="center"/>
          </w:tcPr>
          <w:p w14:paraId="22999A82"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11</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79C9352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370927C2"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5470A6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167E658"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9FC836D"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774AD50B"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CDC0F2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13DB390"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386FD736" w14:textId="77777777" w:rsidTr="006C0E5A">
        <w:trPr>
          <w:trHeight w:val="600"/>
        </w:trPr>
        <w:tc>
          <w:tcPr>
            <w:tcW w:w="6129" w:type="dxa"/>
            <w:tcBorders>
              <w:top w:val="nil"/>
              <w:left w:val="nil"/>
              <w:bottom w:val="nil"/>
              <w:right w:val="nil"/>
            </w:tcBorders>
            <w:shd w:val="clear" w:color="000000" w:fill="F2F2F2"/>
            <w:vAlign w:val="center"/>
          </w:tcPr>
          <w:p w14:paraId="1B01D6FC"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Compare all models side-by-side</w:t>
            </w:r>
            <w:r>
              <w:rPr>
                <w:rFonts w:ascii="Calibri" w:eastAsia="Times New Roman" w:hAnsi="Calibri" w:cs="Calibri"/>
                <w:kern w:val="0"/>
                <w14:ligatures w14:val="none"/>
              </w:rPr>
              <w:t xml:space="preserve"> and i</w:t>
            </w:r>
            <w:r w:rsidRPr="00453D29">
              <w:rPr>
                <w:rFonts w:ascii="Calibri" w:eastAsia="Times New Roman" w:hAnsi="Calibri" w:cs="Calibri"/>
                <w:kern w:val="0"/>
                <w14:ligatures w14:val="none"/>
              </w:rPr>
              <w:t xml:space="preserve">dentify the most accurate and efficient model(s) for predicting </w:t>
            </w:r>
            <w:r>
              <w:rPr>
                <w:rFonts w:ascii="Calibri" w:eastAsia="Times New Roman" w:hAnsi="Calibri" w:cs="Calibri"/>
                <w:kern w:val="0"/>
                <w14:ligatures w14:val="none"/>
              </w:rPr>
              <w:t>growth</w:t>
            </w:r>
            <w:r w:rsidRPr="00453D29">
              <w:rPr>
                <w:rFonts w:ascii="Calibri" w:eastAsia="Times New Roman" w:hAnsi="Calibri" w:cs="Calibri"/>
                <w:kern w:val="0"/>
                <w14:ligatures w14:val="none"/>
              </w:rPr>
              <w:t>.</w:t>
            </w:r>
          </w:p>
        </w:tc>
        <w:tc>
          <w:tcPr>
            <w:tcW w:w="1559" w:type="dxa"/>
            <w:tcBorders>
              <w:top w:val="nil"/>
              <w:left w:val="nil"/>
              <w:bottom w:val="nil"/>
              <w:right w:val="nil"/>
            </w:tcBorders>
            <w:shd w:val="clear" w:color="000000" w:fill="F2F2F2"/>
            <w:noWrap/>
            <w:vAlign w:val="center"/>
          </w:tcPr>
          <w:p w14:paraId="30A131A7" w14:textId="77777777" w:rsidR="00AF4C9F" w:rsidRPr="00453D29" w:rsidRDefault="00AF4C9F" w:rsidP="006C0E5A">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32FA9EAC"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53A5FF81"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247DB98"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9C026FE"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BA4B0C6"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181E4EE2"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C4FB5B"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8EBC84B"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59A003F1" w14:textId="77777777" w:rsidTr="006C0E5A">
        <w:trPr>
          <w:trHeight w:val="1125"/>
        </w:trPr>
        <w:tc>
          <w:tcPr>
            <w:tcW w:w="13085" w:type="dxa"/>
            <w:gridSpan w:val="10"/>
            <w:tcBorders>
              <w:top w:val="nil"/>
              <w:left w:val="nil"/>
              <w:bottom w:val="nil"/>
              <w:right w:val="single" w:sz="4" w:space="0" w:color="D9D9D9"/>
            </w:tcBorders>
            <w:shd w:val="clear" w:color="000000" w:fill="F2F2F2"/>
            <w:vAlign w:val="center"/>
          </w:tcPr>
          <w:p w14:paraId="35A01706" w14:textId="77777777" w:rsidR="00AF4C9F" w:rsidRPr="00205C8C" w:rsidRDefault="00AF4C9F" w:rsidP="006C0E5A">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lastRenderedPageBreak/>
              <w:t>Report Drafting</w:t>
            </w:r>
          </w:p>
        </w:tc>
      </w:tr>
      <w:tr w:rsidR="00AF4C9F" w:rsidRPr="00453D29" w14:paraId="6AC41BED" w14:textId="77777777" w:rsidTr="006C0E5A">
        <w:trPr>
          <w:trHeight w:val="600"/>
        </w:trPr>
        <w:tc>
          <w:tcPr>
            <w:tcW w:w="6129" w:type="dxa"/>
            <w:tcBorders>
              <w:top w:val="nil"/>
              <w:left w:val="nil"/>
              <w:bottom w:val="nil"/>
              <w:right w:val="nil"/>
            </w:tcBorders>
            <w:shd w:val="clear" w:color="auto" w:fill="auto"/>
            <w:vAlign w:val="center"/>
            <w:hideMark/>
          </w:tcPr>
          <w:p w14:paraId="6AC40851" w14:textId="77777777" w:rsidR="00AF4C9F" w:rsidRPr="00453D29" w:rsidRDefault="00AF4C9F" w:rsidP="006C0E5A">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Draft a comprehensive report detailing methodologies, results, findings, and recommendations.</w:t>
            </w:r>
          </w:p>
        </w:tc>
        <w:tc>
          <w:tcPr>
            <w:tcW w:w="1559" w:type="dxa"/>
            <w:tcBorders>
              <w:top w:val="nil"/>
              <w:left w:val="nil"/>
              <w:bottom w:val="nil"/>
              <w:right w:val="nil"/>
            </w:tcBorders>
            <w:shd w:val="clear" w:color="auto" w:fill="auto"/>
            <w:noWrap/>
            <w:vAlign w:val="center"/>
            <w:hideMark/>
          </w:tcPr>
          <w:p w14:paraId="7D800E79" w14:textId="77777777" w:rsidR="00AF4C9F" w:rsidRPr="00453D29" w:rsidRDefault="00AF4C9F" w:rsidP="006C0E5A">
            <w:pPr>
              <w:spacing w:after="0" w:line="240" w:lineRule="auto"/>
              <w:jc w:val="center"/>
              <w:outlineLvl w:val="0"/>
              <w:rPr>
                <w:rFonts w:ascii="Times New Roman" w:eastAsia="Times New Roman" w:hAnsi="Times New Roman" w:cs="Times New Roman"/>
                <w:kern w:val="0"/>
                <w:sz w:val="20"/>
                <w:szCs w:val="2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3</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hideMark/>
          </w:tcPr>
          <w:p w14:paraId="34B82C3F" w14:textId="77777777" w:rsidR="00AF4C9F" w:rsidRPr="00453D29" w:rsidRDefault="00AF4C9F" w:rsidP="006C0E5A">
            <w:pPr>
              <w:spacing w:after="0" w:line="240" w:lineRule="auto"/>
              <w:jc w:val="center"/>
              <w:outlineLvl w:val="0"/>
              <w:rPr>
                <w:rFonts w:ascii="Times New Roman" w:eastAsia="Times New Roman" w:hAnsi="Times New Roman" w:cs="Times New Roman"/>
                <w:kern w:val="0"/>
                <w:sz w:val="20"/>
                <w:szCs w:val="2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18864322"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1CA2572"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30B8C2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D0CE39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128360C9"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5524C573"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B7C316"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01FA1B62" w14:textId="77777777" w:rsidTr="006C0E5A">
        <w:trPr>
          <w:trHeight w:val="888"/>
        </w:trPr>
        <w:tc>
          <w:tcPr>
            <w:tcW w:w="6129" w:type="dxa"/>
            <w:tcBorders>
              <w:top w:val="nil"/>
              <w:left w:val="nil"/>
              <w:bottom w:val="nil"/>
              <w:right w:val="nil"/>
            </w:tcBorders>
            <w:shd w:val="clear" w:color="000000" w:fill="F2F2F2"/>
            <w:vAlign w:val="center"/>
          </w:tcPr>
          <w:p w14:paraId="00703389"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edit, and finalize the report</w:t>
            </w:r>
          </w:p>
        </w:tc>
        <w:tc>
          <w:tcPr>
            <w:tcW w:w="1559" w:type="dxa"/>
            <w:tcBorders>
              <w:top w:val="nil"/>
              <w:left w:val="nil"/>
              <w:bottom w:val="nil"/>
              <w:right w:val="nil"/>
            </w:tcBorders>
            <w:shd w:val="clear" w:color="000000" w:fill="F2F2F2"/>
            <w:noWrap/>
            <w:vAlign w:val="center"/>
          </w:tcPr>
          <w:p w14:paraId="6B75B98D"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1E5C4B90"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55CBA38F"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4E9366"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179597D"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76AFB6A"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E3BBBB2"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449C5941"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D18F84B"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20A112D2" w14:textId="77777777" w:rsidTr="006C0E5A">
        <w:trPr>
          <w:trHeight w:val="600"/>
        </w:trPr>
        <w:tc>
          <w:tcPr>
            <w:tcW w:w="6129" w:type="dxa"/>
            <w:tcBorders>
              <w:top w:val="nil"/>
              <w:left w:val="nil"/>
              <w:bottom w:val="nil"/>
              <w:right w:val="nil"/>
            </w:tcBorders>
            <w:shd w:val="clear" w:color="auto" w:fill="auto"/>
            <w:vAlign w:val="center"/>
          </w:tcPr>
          <w:p w14:paraId="72F932AD" w14:textId="77777777" w:rsidR="00AF4C9F" w:rsidRPr="00453D29" w:rsidRDefault="00AF4C9F" w:rsidP="006C0E5A">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t>Seminar Preparation</w:t>
            </w:r>
          </w:p>
        </w:tc>
        <w:tc>
          <w:tcPr>
            <w:tcW w:w="1559" w:type="dxa"/>
            <w:tcBorders>
              <w:top w:val="nil"/>
              <w:left w:val="nil"/>
              <w:bottom w:val="nil"/>
              <w:right w:val="nil"/>
            </w:tcBorders>
            <w:shd w:val="clear" w:color="auto" w:fill="auto"/>
            <w:noWrap/>
            <w:vAlign w:val="center"/>
          </w:tcPr>
          <w:p w14:paraId="5D19F9E7"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1717" w:type="dxa"/>
            <w:tcBorders>
              <w:top w:val="nil"/>
              <w:left w:val="nil"/>
              <w:bottom w:val="nil"/>
              <w:right w:val="nil"/>
            </w:tcBorders>
            <w:shd w:val="clear" w:color="auto" w:fill="auto"/>
            <w:noWrap/>
            <w:vAlign w:val="center"/>
          </w:tcPr>
          <w:p w14:paraId="489508C8"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278" w:type="dxa"/>
            <w:tcBorders>
              <w:top w:val="nil"/>
              <w:left w:val="single" w:sz="4" w:space="0" w:color="D9D9D9"/>
              <w:bottom w:val="nil"/>
              <w:right w:val="single" w:sz="4" w:space="0" w:color="D9D9D9"/>
            </w:tcBorders>
            <w:shd w:val="clear" w:color="auto" w:fill="auto"/>
            <w:noWrap/>
            <w:vAlign w:val="center"/>
            <w:hideMark/>
          </w:tcPr>
          <w:p w14:paraId="187EAFC9"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F2A5E4D"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770973A"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5664B16"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05B5B9D"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2BD680F6"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F1E188F"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024FC207" w14:textId="77777777" w:rsidTr="006C0E5A">
        <w:trPr>
          <w:trHeight w:val="960"/>
        </w:trPr>
        <w:tc>
          <w:tcPr>
            <w:tcW w:w="6129" w:type="dxa"/>
            <w:tcBorders>
              <w:top w:val="nil"/>
              <w:left w:val="nil"/>
              <w:bottom w:val="nil"/>
              <w:right w:val="nil"/>
            </w:tcBorders>
            <w:shd w:val="clear" w:color="000000" w:fill="F2F2F2"/>
            <w:vAlign w:val="center"/>
          </w:tcPr>
          <w:p w14:paraId="5E5BD934" w14:textId="77777777" w:rsidR="00AF4C9F" w:rsidRPr="00453D29" w:rsidRDefault="00AF4C9F" w:rsidP="006C0E5A">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Synthesize key points from report</w:t>
            </w:r>
          </w:p>
        </w:tc>
        <w:tc>
          <w:tcPr>
            <w:tcW w:w="1559" w:type="dxa"/>
            <w:tcBorders>
              <w:top w:val="nil"/>
              <w:left w:val="nil"/>
              <w:bottom w:val="nil"/>
              <w:right w:val="nil"/>
            </w:tcBorders>
            <w:shd w:val="clear" w:color="000000" w:fill="F2F2F2"/>
            <w:noWrap/>
            <w:vAlign w:val="center"/>
          </w:tcPr>
          <w:p w14:paraId="04A894B5"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525D9E0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6C851856" w14:textId="77777777" w:rsidR="00AF4C9F" w:rsidRPr="00453D29" w:rsidRDefault="00AF4C9F" w:rsidP="006C0E5A">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9037D40"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5E8CA35"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EA21171"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84131C"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17DE0B24"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C5E221F" w14:textId="77777777" w:rsidR="00AF4C9F" w:rsidRPr="00453D29" w:rsidRDefault="00AF4C9F" w:rsidP="006C0E5A">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AF4C9F" w:rsidRPr="00453D29" w14:paraId="14E74F3E" w14:textId="77777777" w:rsidTr="006C0E5A">
        <w:trPr>
          <w:trHeight w:val="600"/>
        </w:trPr>
        <w:tc>
          <w:tcPr>
            <w:tcW w:w="6129" w:type="dxa"/>
            <w:tcBorders>
              <w:top w:val="nil"/>
              <w:left w:val="nil"/>
              <w:bottom w:val="nil"/>
              <w:right w:val="nil"/>
            </w:tcBorders>
            <w:shd w:val="clear" w:color="auto" w:fill="auto"/>
            <w:vAlign w:val="center"/>
          </w:tcPr>
          <w:p w14:paraId="48D333F3" w14:textId="77777777" w:rsidR="00AF4C9F" w:rsidRPr="00453D29" w:rsidRDefault="00AF4C9F" w:rsidP="006C0E5A">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Develop visual aids and prepare PowerPoint presentation</w:t>
            </w:r>
          </w:p>
        </w:tc>
        <w:tc>
          <w:tcPr>
            <w:tcW w:w="1559" w:type="dxa"/>
            <w:tcBorders>
              <w:top w:val="nil"/>
              <w:left w:val="nil"/>
              <w:bottom w:val="nil"/>
              <w:right w:val="nil"/>
            </w:tcBorders>
            <w:shd w:val="clear" w:color="auto" w:fill="auto"/>
            <w:noWrap/>
            <w:vAlign w:val="center"/>
          </w:tcPr>
          <w:p w14:paraId="697CCDF7" w14:textId="77777777" w:rsidR="00AF4C9F" w:rsidRPr="00453D29" w:rsidRDefault="00AF4C9F" w:rsidP="006C0E5A">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20</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73F661A8"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cBorders>
            <w:shd w:val="clear" w:color="auto" w:fill="auto"/>
            <w:noWrap/>
            <w:vAlign w:val="center"/>
            <w:hideMark/>
          </w:tcPr>
          <w:p w14:paraId="4E0D5D92" w14:textId="77777777" w:rsidR="00AF4C9F" w:rsidRPr="00453D29" w:rsidRDefault="00AF4C9F" w:rsidP="006C0E5A">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1CB8779"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8191A34"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60F106F"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AF66077"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8DFB5E3"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83CAEB" w:themeFill="accent1" w:themeFillTint="66"/>
            <w:noWrap/>
            <w:vAlign w:val="center"/>
            <w:hideMark/>
          </w:tcPr>
          <w:p w14:paraId="0951744C" w14:textId="77777777" w:rsidR="00AF4C9F" w:rsidRPr="00453D29" w:rsidRDefault="00AF4C9F" w:rsidP="006C0E5A">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bl>
    <w:p w14:paraId="08D7C9E1" w14:textId="77777777" w:rsidR="00AF4C9F" w:rsidRDefault="00AF4C9F" w:rsidP="00AF4C9F">
      <w:pPr>
        <w:spacing w:line="360" w:lineRule="auto"/>
        <w:rPr>
          <w:lang w:val="en-GB"/>
        </w:rPr>
      </w:pPr>
    </w:p>
    <w:p w14:paraId="596873BC" w14:textId="77777777" w:rsidR="00AF4C9F" w:rsidRDefault="00AF4C9F" w:rsidP="00AF4C9F">
      <w:pPr>
        <w:spacing w:line="360" w:lineRule="auto"/>
        <w:rPr>
          <w:lang w:val="en-GB"/>
        </w:rPr>
        <w:sectPr w:rsidR="00AF4C9F" w:rsidSect="000C1697">
          <w:pgSz w:w="15840" w:h="12240" w:orient="landscape"/>
          <w:pgMar w:top="1440" w:right="1440" w:bottom="1560" w:left="1440" w:header="708" w:footer="708" w:gutter="0"/>
          <w:pgNumType w:start="0"/>
          <w:cols w:space="708"/>
          <w:titlePg/>
          <w:docGrid w:linePitch="360"/>
        </w:sectPr>
      </w:pPr>
    </w:p>
    <w:p w14:paraId="172CD994" w14:textId="77777777" w:rsidR="00AF4C9F" w:rsidRPr="00B24F27" w:rsidRDefault="00AF4C9F" w:rsidP="00AF4C9F">
      <w:pPr>
        <w:pStyle w:val="Heading1"/>
        <w:jc w:val="both"/>
      </w:pPr>
      <w:r>
        <w:lastRenderedPageBreak/>
        <w:t>4.0 Project Deliverables</w:t>
      </w:r>
    </w:p>
    <w:p w14:paraId="2EA3B3EC" w14:textId="77777777" w:rsidR="00AF4C9F" w:rsidRPr="00B9457B" w:rsidRDefault="00AF4C9F" w:rsidP="00AF4C9F">
      <w:pPr>
        <w:spacing w:line="360" w:lineRule="auto"/>
        <w:jc w:val="both"/>
        <w:rPr>
          <w:lang w:val="en-GB"/>
        </w:rPr>
      </w:pPr>
      <w:r>
        <w:rPr>
          <w:lang w:val="en-GB"/>
        </w:rPr>
        <w:t xml:space="preserve">The completion of this project will yield a </w:t>
      </w:r>
      <w:commentRangeStart w:id="81"/>
      <w:r>
        <w:rPr>
          <w:lang w:val="en-GB"/>
        </w:rPr>
        <w:t>suit</w:t>
      </w:r>
      <w:ins w:id="82" w:author="Rebecca Cramp" w:date="2024-04-14T10:24:00Z">
        <w:r>
          <w:rPr>
            <w:lang w:val="en-GB"/>
          </w:rPr>
          <w:t>e</w:t>
        </w:r>
      </w:ins>
      <w:r>
        <w:rPr>
          <w:lang w:val="en-GB"/>
        </w:rPr>
        <w:t xml:space="preserve"> of deliverables</w:t>
      </w:r>
      <w:commentRangeEnd w:id="81"/>
      <w:r>
        <w:rPr>
          <w:rStyle w:val="CommentReference"/>
        </w:rPr>
        <w:commentReference w:id="81"/>
      </w:r>
      <w:r>
        <w:rPr>
          <w:lang w:val="en-GB"/>
        </w:rPr>
        <w:t xml:space="preserve"> which are designed to provide insight into how various environmental and hydrological factors affect growth and movement in lotic fish species. These outputs </w:t>
      </w:r>
      <w:ins w:id="83" w:author="Rebecca Cramp" w:date="2024-04-14T10:24:00Z">
        <w:r>
          <w:rPr>
            <w:lang w:val="en-GB"/>
          </w:rPr>
          <w:t xml:space="preserve">will </w:t>
        </w:r>
      </w:ins>
      <w:del w:id="84" w:author="Rebecca Cramp" w:date="2024-04-14T10:24:00Z">
        <w:r w:rsidDel="00583F19">
          <w:rPr>
            <w:lang w:val="en-GB"/>
          </w:rPr>
          <w:delText xml:space="preserve">also aim to better </w:delText>
        </w:r>
      </w:del>
      <w:r>
        <w:rPr>
          <w:lang w:val="en-GB"/>
        </w:rPr>
        <w:t>inform management interventions and conservation efforts, so that they can be better guided to reflect these relationships.</w:t>
      </w:r>
    </w:p>
    <w:p w14:paraId="593A1E34" w14:textId="77777777" w:rsidR="00AF4C9F" w:rsidRPr="00B9457B" w:rsidRDefault="00AF4C9F" w:rsidP="00AF4C9F">
      <w:pPr>
        <w:spacing w:line="360" w:lineRule="auto"/>
        <w:jc w:val="both"/>
        <w:rPr>
          <w:lang w:val="en-GB"/>
        </w:rPr>
      </w:pPr>
    </w:p>
    <w:p w14:paraId="25A596F2" w14:textId="77777777" w:rsidR="00AF4C9F" w:rsidRPr="00B9457B" w:rsidRDefault="00AF4C9F" w:rsidP="00AF4C9F">
      <w:pPr>
        <w:spacing w:line="360" w:lineRule="auto"/>
        <w:jc w:val="both"/>
        <w:rPr>
          <w:b/>
          <w:bCs/>
          <w:lang w:val="en-GB"/>
        </w:rPr>
      </w:pPr>
      <w:r w:rsidRPr="00B9457B">
        <w:rPr>
          <w:b/>
          <w:bCs/>
          <w:lang w:val="en-GB"/>
        </w:rPr>
        <w:t>Predictive Models</w:t>
      </w:r>
      <w:r>
        <w:rPr>
          <w:b/>
          <w:bCs/>
          <w:lang w:val="en-GB"/>
        </w:rPr>
        <w:t xml:space="preserve"> and R Script</w:t>
      </w:r>
      <w:r w:rsidRPr="00B9457B">
        <w:rPr>
          <w:b/>
          <w:bCs/>
          <w:lang w:val="en-GB"/>
        </w:rPr>
        <w:t>:</w:t>
      </w:r>
    </w:p>
    <w:p w14:paraId="5C9C8486" w14:textId="77777777" w:rsidR="00AF4C9F" w:rsidRPr="00B9457B" w:rsidRDefault="00AF4C9F" w:rsidP="00AF4C9F">
      <w:pPr>
        <w:spacing w:line="360" w:lineRule="auto"/>
        <w:jc w:val="both"/>
        <w:rPr>
          <w:lang w:val="en-GB"/>
        </w:rPr>
      </w:pPr>
      <w:r>
        <w:rPr>
          <w:lang w:val="en-GB"/>
        </w:rPr>
        <w:t>The outcomes will include code including a</w:t>
      </w:r>
      <w:r w:rsidRPr="009208A0">
        <w:rPr>
          <w:lang w:val="en-GB"/>
        </w:rPr>
        <w:t xml:space="preserve"> collection of rigorously developed models, such as Multiple Linear Regression, Mixed Effects Models, and Generalized Linear Models (GLMs)</w:t>
      </w:r>
      <w:r>
        <w:rPr>
          <w:lang w:val="en-GB"/>
        </w:rPr>
        <w:t xml:space="preserve">, </w:t>
      </w:r>
      <w:r w:rsidRPr="00B9457B">
        <w:rPr>
          <w:lang w:val="en-GB"/>
        </w:rPr>
        <w:t>Random Forest, and Artificial Neural Networks (ANNs)</w:t>
      </w:r>
      <w:r>
        <w:rPr>
          <w:lang w:val="en-GB"/>
        </w:rPr>
        <w:t>, all</w:t>
      </w:r>
      <w:r w:rsidRPr="00B9457B">
        <w:rPr>
          <w:lang w:val="en-GB"/>
        </w:rPr>
        <w:t xml:space="preserve"> </w:t>
      </w:r>
      <w:r>
        <w:rPr>
          <w:lang w:val="en-GB"/>
        </w:rPr>
        <w:t>geared towards exploring how various factors affect growth in lotic species</w:t>
      </w:r>
      <w:r w:rsidRPr="00B9457B">
        <w:rPr>
          <w:lang w:val="en-GB"/>
        </w:rPr>
        <w:t>.</w:t>
      </w:r>
      <w:r w:rsidRPr="009510FB">
        <w:t xml:space="preserve"> </w:t>
      </w:r>
      <w:r w:rsidRPr="009510FB">
        <w:rPr>
          <w:lang w:val="en-GB"/>
        </w:rPr>
        <w:t xml:space="preserve">In the interest of ensuring transparency and reproducibility, the full R code for each of these modeling processes will be </w:t>
      </w:r>
      <w:r>
        <w:rPr>
          <w:lang w:val="en-GB"/>
        </w:rPr>
        <w:t>shared via GitHub and other agreed means</w:t>
      </w:r>
      <w:r w:rsidRPr="009510FB">
        <w:rPr>
          <w:lang w:val="en-GB"/>
        </w:rPr>
        <w:t>.</w:t>
      </w:r>
    </w:p>
    <w:p w14:paraId="7B94F4DF" w14:textId="77777777" w:rsidR="00AF4C9F" w:rsidRDefault="00AF4C9F" w:rsidP="00AF4C9F">
      <w:pPr>
        <w:spacing w:line="360" w:lineRule="auto"/>
        <w:jc w:val="both"/>
        <w:rPr>
          <w:lang w:val="en-GB"/>
        </w:rPr>
      </w:pPr>
    </w:p>
    <w:p w14:paraId="1C831A4E" w14:textId="77777777" w:rsidR="00AF4C9F" w:rsidRPr="00B9457B" w:rsidRDefault="00AF4C9F" w:rsidP="00AF4C9F">
      <w:pPr>
        <w:spacing w:line="360" w:lineRule="auto"/>
        <w:jc w:val="both"/>
        <w:rPr>
          <w:b/>
          <w:bCs/>
          <w:lang w:val="en-GB"/>
        </w:rPr>
      </w:pPr>
      <w:r w:rsidRPr="00B9457B">
        <w:rPr>
          <w:b/>
          <w:bCs/>
          <w:lang w:val="en-GB"/>
        </w:rPr>
        <w:t>Visua</w:t>
      </w:r>
      <w:r>
        <w:rPr>
          <w:b/>
          <w:bCs/>
          <w:lang w:val="en-GB"/>
        </w:rPr>
        <w:t>lisation and Model Evaluation</w:t>
      </w:r>
      <w:r w:rsidRPr="00B9457B">
        <w:rPr>
          <w:b/>
          <w:bCs/>
          <w:lang w:val="en-GB"/>
        </w:rPr>
        <w:t>:</w:t>
      </w:r>
    </w:p>
    <w:p w14:paraId="6C94EF96" w14:textId="77777777" w:rsidR="00AF4C9F" w:rsidRPr="00B9457B" w:rsidRDefault="00AF4C9F" w:rsidP="00AF4C9F">
      <w:pPr>
        <w:spacing w:line="360" w:lineRule="auto"/>
        <w:jc w:val="both"/>
        <w:rPr>
          <w:lang w:val="en-GB"/>
        </w:rPr>
      </w:pPr>
      <w:r>
        <w:rPr>
          <w:lang w:val="en-GB"/>
        </w:rPr>
        <w:t>Detailed visual representations will be used to</w:t>
      </w:r>
      <w:r w:rsidRPr="009F6298">
        <w:t xml:space="preserve"> </w:t>
      </w:r>
      <w:r w:rsidRPr="009F6298">
        <w:rPr>
          <w:lang w:val="en-GB"/>
        </w:rPr>
        <w:t>illustrate the dynamics between fish growth and environmental factors,</w:t>
      </w:r>
      <w:r>
        <w:rPr>
          <w:lang w:val="en-GB"/>
        </w:rPr>
        <w:t xml:space="preserve"> complemented by g</w:t>
      </w:r>
      <w:r w:rsidRPr="00B9457B">
        <w:rPr>
          <w:lang w:val="en-GB"/>
        </w:rPr>
        <w:t xml:space="preserve">raphical representations and plots </w:t>
      </w:r>
      <w:r>
        <w:rPr>
          <w:lang w:val="en-GB"/>
        </w:rPr>
        <w:t>showing</w:t>
      </w:r>
      <w:r w:rsidRPr="00B9457B">
        <w:rPr>
          <w:lang w:val="en-GB"/>
        </w:rPr>
        <w:t xml:space="preserve"> the predictive abilities of each model. </w:t>
      </w:r>
      <w:r>
        <w:rPr>
          <w:lang w:val="en-GB"/>
        </w:rPr>
        <w:t xml:space="preserve">Where </w:t>
      </w:r>
      <w:r w:rsidRPr="00B9457B">
        <w:rPr>
          <w:lang w:val="en-GB"/>
        </w:rPr>
        <w:t xml:space="preserve">Artificial Neural Networks </w:t>
      </w:r>
      <w:r>
        <w:rPr>
          <w:lang w:val="en-GB"/>
        </w:rPr>
        <w:t>are utilised, a</w:t>
      </w:r>
      <w:r w:rsidRPr="00B9457B">
        <w:rPr>
          <w:lang w:val="en-GB"/>
        </w:rPr>
        <w:t>rchitecture diagrams</w:t>
      </w:r>
      <w:r>
        <w:rPr>
          <w:lang w:val="en-GB"/>
        </w:rPr>
        <w:t xml:space="preserve"> will also be included, depicting </w:t>
      </w:r>
      <w:r w:rsidRPr="00B9457B">
        <w:rPr>
          <w:lang w:val="en-GB"/>
        </w:rPr>
        <w:t>layers and activation functions.</w:t>
      </w:r>
    </w:p>
    <w:p w14:paraId="28B831BF" w14:textId="77777777" w:rsidR="00AF4C9F" w:rsidRDefault="00AF4C9F" w:rsidP="00AF4C9F">
      <w:pPr>
        <w:spacing w:line="360" w:lineRule="auto"/>
        <w:jc w:val="both"/>
        <w:rPr>
          <w:lang w:val="en-GB"/>
        </w:rPr>
      </w:pPr>
      <w:r w:rsidRPr="00B9457B">
        <w:rPr>
          <w:lang w:val="en-GB"/>
        </w:rPr>
        <w:t>Detailed statistical evaluations of each model's performance, including R-squared values, Akaike Information Criterion (AIC), Bayesian Information Criterion (BIC), Mean Absolute Error (MAE), and Root Mean Squared Error (RMSE)</w:t>
      </w:r>
      <w:r>
        <w:rPr>
          <w:lang w:val="en-GB"/>
        </w:rPr>
        <w:t xml:space="preserve"> will be presented</w:t>
      </w:r>
      <w:r w:rsidRPr="00B9457B">
        <w:rPr>
          <w:lang w:val="en-GB"/>
        </w:rPr>
        <w:t>.</w:t>
      </w:r>
    </w:p>
    <w:p w14:paraId="3D5947BA" w14:textId="77777777" w:rsidR="00AF4C9F" w:rsidRPr="00B9457B" w:rsidRDefault="00AF4C9F" w:rsidP="00AF4C9F">
      <w:pPr>
        <w:spacing w:line="360" w:lineRule="auto"/>
        <w:jc w:val="both"/>
        <w:rPr>
          <w:lang w:val="en-GB"/>
        </w:rPr>
      </w:pPr>
    </w:p>
    <w:p w14:paraId="25216E28" w14:textId="77777777" w:rsidR="00AF4C9F" w:rsidRPr="00B9457B" w:rsidRDefault="00AF4C9F" w:rsidP="00AF4C9F">
      <w:pPr>
        <w:spacing w:line="360" w:lineRule="auto"/>
        <w:jc w:val="both"/>
        <w:rPr>
          <w:b/>
          <w:bCs/>
          <w:lang w:val="en-GB"/>
        </w:rPr>
      </w:pPr>
      <w:r w:rsidRPr="00B9457B">
        <w:rPr>
          <w:b/>
          <w:bCs/>
          <w:lang w:val="en-GB"/>
        </w:rPr>
        <w:t>Final Report:</w:t>
      </w:r>
    </w:p>
    <w:p w14:paraId="0E8BC83B" w14:textId="77777777" w:rsidR="00AF4C9F" w:rsidRDefault="00AF4C9F" w:rsidP="00AF4C9F">
      <w:pPr>
        <w:spacing w:line="360" w:lineRule="auto"/>
        <w:jc w:val="both"/>
        <w:rPr>
          <w:lang w:val="en-GB"/>
        </w:rPr>
      </w:pPr>
      <w:r w:rsidRPr="009F6298">
        <w:rPr>
          <w:lang w:val="en-GB"/>
        </w:rPr>
        <w:t>This document will compile the research findings, outlining the methodology, data analysis, and interpretations of how environmental and hydrological conditions influence lotic fish species. Recommendations for management actions and potential areas for further investigation will be highlighted, aiming to contribute to sustainable ecosystem management.</w:t>
      </w:r>
    </w:p>
    <w:p w14:paraId="238D2ECA" w14:textId="77777777" w:rsidR="00AF4C9F" w:rsidRPr="00B9457B" w:rsidRDefault="00AF4C9F" w:rsidP="00AF4C9F">
      <w:pPr>
        <w:spacing w:line="360" w:lineRule="auto"/>
        <w:jc w:val="both"/>
        <w:rPr>
          <w:b/>
          <w:bCs/>
          <w:lang w:val="en-GB"/>
        </w:rPr>
      </w:pPr>
      <w:r w:rsidRPr="00B9457B">
        <w:rPr>
          <w:b/>
          <w:bCs/>
          <w:lang w:val="en-GB"/>
        </w:rPr>
        <w:lastRenderedPageBreak/>
        <w:t>Seminar Presentation:</w:t>
      </w:r>
    </w:p>
    <w:p w14:paraId="7A48CD6D" w14:textId="77777777" w:rsidR="00AF4C9F" w:rsidRDefault="00AF4C9F" w:rsidP="00AF4C9F">
      <w:pPr>
        <w:spacing w:line="360" w:lineRule="auto"/>
        <w:jc w:val="both"/>
        <w:rPr>
          <w:lang w:val="en-GB"/>
        </w:rPr>
      </w:pPr>
      <w:r>
        <w:rPr>
          <w:lang w:val="en-GB"/>
        </w:rPr>
        <w:t xml:space="preserve">The key findings of the research will be </w:t>
      </w:r>
      <w:r w:rsidRPr="009F6298">
        <w:rPr>
          <w:lang w:val="en-GB"/>
        </w:rPr>
        <w:t xml:space="preserve">synthesized </w:t>
      </w:r>
      <w:r>
        <w:rPr>
          <w:lang w:val="en-GB"/>
        </w:rPr>
        <w:t xml:space="preserve">into a PowerPoint </w:t>
      </w:r>
      <w:r w:rsidRPr="009F6298">
        <w:rPr>
          <w:lang w:val="en-GB"/>
        </w:rPr>
        <w:t>presentation</w:t>
      </w:r>
      <w:r>
        <w:rPr>
          <w:lang w:val="en-GB"/>
        </w:rPr>
        <w:t xml:space="preserve"> and will be designed to</w:t>
      </w:r>
      <w:r w:rsidRPr="009F6298">
        <w:rPr>
          <w:lang w:val="en-GB"/>
        </w:rPr>
        <w:t xml:space="preserve"> </w:t>
      </w:r>
      <w:r>
        <w:rPr>
          <w:lang w:val="en-GB"/>
        </w:rPr>
        <w:t>encourage</w:t>
      </w:r>
      <w:r w:rsidRPr="009F6298">
        <w:rPr>
          <w:lang w:val="en-GB"/>
        </w:rPr>
        <w:t xml:space="preserve"> dialogue on the practical applications of the research and prospective directions for advancing </w:t>
      </w:r>
      <w:r>
        <w:rPr>
          <w:lang w:val="en-GB"/>
        </w:rPr>
        <w:t>current</w:t>
      </w:r>
      <w:r w:rsidRPr="009F6298">
        <w:rPr>
          <w:lang w:val="en-GB"/>
        </w:rPr>
        <w:t xml:space="preserve"> knowledge and practices in </w:t>
      </w:r>
      <w:r>
        <w:rPr>
          <w:lang w:val="en-GB"/>
        </w:rPr>
        <w:t xml:space="preserve">riverine </w:t>
      </w:r>
      <w:r w:rsidRPr="009F6298">
        <w:rPr>
          <w:lang w:val="en-GB"/>
        </w:rPr>
        <w:t>ecosystem conservation.</w:t>
      </w:r>
    </w:p>
    <w:p w14:paraId="55FDCAD4" w14:textId="77777777" w:rsidR="00AF4C9F" w:rsidRPr="00B9457B" w:rsidRDefault="00AF4C9F" w:rsidP="00AF4C9F">
      <w:pPr>
        <w:spacing w:line="360" w:lineRule="auto"/>
        <w:jc w:val="both"/>
        <w:rPr>
          <w:lang w:val="en-GB"/>
        </w:rPr>
      </w:pPr>
    </w:p>
    <w:p w14:paraId="045B0727" w14:textId="77777777" w:rsidR="00AF4C9F" w:rsidRDefault="00AF4C9F" w:rsidP="00AF4C9F">
      <w:pPr>
        <w:spacing w:line="360" w:lineRule="auto"/>
        <w:jc w:val="both"/>
        <w:rPr>
          <w:lang w:val="en-GB"/>
        </w:rPr>
      </w:pPr>
      <w:r w:rsidRPr="009F6298">
        <w:rPr>
          <w:lang w:val="en-GB"/>
        </w:rPr>
        <w:t xml:space="preserve">These deliverables collectively aim to </w:t>
      </w:r>
      <w:r>
        <w:rPr>
          <w:lang w:val="en-GB"/>
        </w:rPr>
        <w:t>provide</w:t>
      </w:r>
      <w:r w:rsidRPr="009F6298">
        <w:rPr>
          <w:lang w:val="en-GB"/>
        </w:rPr>
        <w:t xml:space="preserve"> stakeholders, researchers, and policymakers with the knowledge and tools necessary to predict and respond to the impacts of environmental changes on </w:t>
      </w:r>
      <w:r>
        <w:rPr>
          <w:lang w:val="en-GB"/>
        </w:rPr>
        <w:t xml:space="preserve">the growth and population dynamics of </w:t>
      </w:r>
      <w:r w:rsidRPr="009F6298">
        <w:rPr>
          <w:lang w:val="en-GB"/>
        </w:rPr>
        <w:t>riverine</w:t>
      </w:r>
      <w:r>
        <w:rPr>
          <w:lang w:val="en-GB"/>
        </w:rPr>
        <w:t xml:space="preserve"> fishes</w:t>
      </w:r>
      <w:r w:rsidRPr="009F6298">
        <w:rPr>
          <w:lang w:val="en-GB"/>
        </w:rPr>
        <w:t xml:space="preserve">, thereby supporting informed decision-making for </w:t>
      </w:r>
      <w:r w:rsidRPr="00B9457B">
        <w:rPr>
          <w:lang w:val="en-GB"/>
        </w:rPr>
        <w:t>ecosystem management and conservation</w:t>
      </w:r>
      <w:r w:rsidRPr="009F6298">
        <w:rPr>
          <w:lang w:val="en-GB"/>
        </w:rPr>
        <w:t>.</w:t>
      </w:r>
    </w:p>
    <w:p w14:paraId="332E185E"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0A69A6A4"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122AA8EA"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099EC97D"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2BA487E5"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61FE1A9B"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6C4F91E9"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439D7D2C"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0BD7DF9F"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73AA9A0B"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72E49C8B"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475666C6"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58B19185" w14:textId="77777777" w:rsidR="00AF4C9F" w:rsidRDefault="00AF4C9F" w:rsidP="00AF4C9F">
      <w:pPr>
        <w:spacing w:line="360" w:lineRule="auto"/>
        <w:jc w:val="both"/>
        <w:rPr>
          <w:rFonts w:eastAsia="Times New Roman" w:cstheme="minorHAnsi"/>
          <w:color w:val="000000"/>
          <w:kern w:val="0"/>
          <w:sz w:val="24"/>
          <w:szCs w:val="24"/>
          <w:lang w:val="en-GB"/>
          <w14:ligatures w14:val="none"/>
        </w:rPr>
      </w:pPr>
    </w:p>
    <w:p w14:paraId="2F28821F" w14:textId="77777777" w:rsidR="00AF4C9F" w:rsidRDefault="00AF4C9F" w:rsidP="00AF4C9F">
      <w:pPr>
        <w:pStyle w:val="Heading1"/>
      </w:pPr>
      <w:r>
        <w:lastRenderedPageBreak/>
        <w:t>References</w:t>
      </w:r>
    </w:p>
    <w:p w14:paraId="1684B8CD" w14:textId="332ADF2A" w:rsidR="00F03BEB" w:rsidRPr="00F03BEB" w:rsidRDefault="00AF4C9F" w:rsidP="00F03BEB">
      <w:pPr>
        <w:widowControl w:val="0"/>
        <w:autoSpaceDE w:val="0"/>
        <w:autoSpaceDN w:val="0"/>
        <w:adjustRightInd w:val="0"/>
        <w:spacing w:line="240" w:lineRule="auto"/>
        <w:ind w:left="480" w:hanging="480"/>
        <w:rPr>
          <w:rFonts w:ascii="Calibri" w:hAnsi="Calibri" w:cs="Calibri"/>
          <w:noProof/>
          <w:kern w:val="0"/>
        </w:rPr>
      </w:pPr>
      <w:r>
        <w:rPr>
          <w:lang w:val="en-GB"/>
        </w:rPr>
        <w:fldChar w:fldCharType="begin" w:fldLock="1"/>
      </w:r>
      <w:r>
        <w:rPr>
          <w:lang w:val="en-GB"/>
        </w:rPr>
        <w:instrText xml:space="preserve">ADDIN Mendeley Bibliography CSL_BIBLIOGRAPHY </w:instrText>
      </w:r>
      <w:r>
        <w:rPr>
          <w:lang w:val="en-GB"/>
        </w:rPr>
        <w:fldChar w:fldCharType="separate"/>
      </w:r>
      <w:r w:rsidR="00F03BEB" w:rsidRPr="00F03BEB">
        <w:rPr>
          <w:rFonts w:ascii="Calibri" w:hAnsi="Calibri" w:cs="Calibri"/>
          <w:noProof/>
          <w:kern w:val="0"/>
        </w:rPr>
        <w:t xml:space="preserve">Anderson, E. P., Jackson, S., Tharme, R. E., Douglas, M., Flotemersch, J. E., Zwarteveen, M., Lokgariwar, C., Montoya, M., Wali, A., Tipa, G. T., Jardine, T. D., Olden, J. D., Cheng, L., Conallin, J., Cosens, B., Dickens, C., Garrick, D., Groenfeldt, D., Kabogo, J., … Arthington, A. H. (2019). Understanding rivers and their social relations: A critical step to advance environmental water management. </w:t>
      </w:r>
      <w:r w:rsidR="00F03BEB" w:rsidRPr="00F03BEB">
        <w:rPr>
          <w:rFonts w:ascii="Calibri" w:hAnsi="Calibri" w:cs="Calibri"/>
          <w:i/>
          <w:iCs/>
          <w:noProof/>
          <w:kern w:val="0"/>
        </w:rPr>
        <w:t>WIREs Water</w:t>
      </w:r>
      <w:r w:rsidR="00F03BEB" w:rsidRPr="00F03BEB">
        <w:rPr>
          <w:rFonts w:ascii="Calibri" w:hAnsi="Calibri" w:cs="Calibri"/>
          <w:noProof/>
          <w:kern w:val="0"/>
        </w:rPr>
        <w:t xml:space="preserve">, </w:t>
      </w:r>
      <w:r w:rsidR="00F03BEB" w:rsidRPr="00F03BEB">
        <w:rPr>
          <w:rFonts w:ascii="Calibri" w:hAnsi="Calibri" w:cs="Calibri"/>
          <w:i/>
          <w:iCs/>
          <w:noProof/>
          <w:kern w:val="0"/>
        </w:rPr>
        <w:t>6</w:t>
      </w:r>
      <w:r w:rsidR="00F03BEB" w:rsidRPr="00F03BEB">
        <w:rPr>
          <w:rFonts w:ascii="Calibri" w:hAnsi="Calibri" w:cs="Calibri"/>
          <w:noProof/>
          <w:kern w:val="0"/>
        </w:rPr>
        <w:t>(6). https://doi.org/10.1002/wat2.1381</w:t>
      </w:r>
    </w:p>
    <w:p w14:paraId="7CB25D0C"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Arthington, A. H., &amp; Balcombe, S. R. (2011). Extreme flow variability and the ‘boom and bust’ ecology of fish in arid‐zone floodplain rivers: a case history with implications for environmental flows, conservation and management. </w:t>
      </w:r>
      <w:r w:rsidRPr="00F03BEB">
        <w:rPr>
          <w:rFonts w:ascii="Calibri" w:hAnsi="Calibri" w:cs="Calibri"/>
          <w:i/>
          <w:iCs/>
          <w:noProof/>
          <w:kern w:val="0"/>
        </w:rPr>
        <w:t>Ecohydrology</w:t>
      </w:r>
      <w:r w:rsidRPr="00F03BEB">
        <w:rPr>
          <w:rFonts w:ascii="Calibri" w:hAnsi="Calibri" w:cs="Calibri"/>
          <w:noProof/>
          <w:kern w:val="0"/>
        </w:rPr>
        <w:t xml:space="preserve">, </w:t>
      </w:r>
      <w:r w:rsidRPr="00F03BEB">
        <w:rPr>
          <w:rFonts w:ascii="Calibri" w:hAnsi="Calibri" w:cs="Calibri"/>
          <w:i/>
          <w:iCs/>
          <w:noProof/>
          <w:kern w:val="0"/>
        </w:rPr>
        <w:t>4</w:t>
      </w:r>
      <w:r w:rsidRPr="00F03BEB">
        <w:rPr>
          <w:rFonts w:ascii="Calibri" w:hAnsi="Calibri" w:cs="Calibri"/>
          <w:noProof/>
          <w:kern w:val="0"/>
        </w:rPr>
        <w:t>(5), 708–720. https://doi.org/10.1002/eco.221</w:t>
      </w:r>
    </w:p>
    <w:p w14:paraId="61A887A0"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Ashworth, E. C., Hall, N. G., Hesp, S. A., Coulson, P. G., &amp; Potter, I. C. (2017). Age and growth rate variation influence the functional relationship between somatic and otolith size. </w:t>
      </w:r>
      <w:r w:rsidRPr="00F03BEB">
        <w:rPr>
          <w:rFonts w:ascii="Calibri" w:hAnsi="Calibri" w:cs="Calibri"/>
          <w:i/>
          <w:iCs/>
          <w:noProof/>
          <w:kern w:val="0"/>
        </w:rPr>
        <w:t>Canadian Journal of Fisheries and Aquatic Sciences</w:t>
      </w:r>
      <w:r w:rsidRPr="00F03BEB">
        <w:rPr>
          <w:rFonts w:ascii="Calibri" w:hAnsi="Calibri" w:cs="Calibri"/>
          <w:noProof/>
          <w:kern w:val="0"/>
        </w:rPr>
        <w:t xml:space="preserve">, </w:t>
      </w:r>
      <w:r w:rsidRPr="00F03BEB">
        <w:rPr>
          <w:rFonts w:ascii="Calibri" w:hAnsi="Calibri" w:cs="Calibri"/>
          <w:i/>
          <w:iCs/>
          <w:noProof/>
          <w:kern w:val="0"/>
        </w:rPr>
        <w:t>74</w:t>
      </w:r>
      <w:r w:rsidRPr="00F03BEB">
        <w:rPr>
          <w:rFonts w:ascii="Calibri" w:hAnsi="Calibri" w:cs="Calibri"/>
          <w:noProof/>
          <w:kern w:val="0"/>
        </w:rPr>
        <w:t>(5), 680–692. https://doi.org/10.1139/cjfas-2015-0471</w:t>
      </w:r>
    </w:p>
    <w:p w14:paraId="1967DF1E"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Balcombe, S. R., Bunn, S. E., McKenzie‐Smith, F. J., &amp; Davies, P. M. (2005). Variability of fish diets between dry and flood periods in an arid zone floodplain river. </w:t>
      </w:r>
      <w:r w:rsidRPr="00F03BEB">
        <w:rPr>
          <w:rFonts w:ascii="Calibri" w:hAnsi="Calibri" w:cs="Calibri"/>
          <w:i/>
          <w:iCs/>
          <w:noProof/>
          <w:kern w:val="0"/>
        </w:rPr>
        <w:t>Journal of Fish Biology</w:t>
      </w:r>
      <w:r w:rsidRPr="00F03BEB">
        <w:rPr>
          <w:rFonts w:ascii="Calibri" w:hAnsi="Calibri" w:cs="Calibri"/>
          <w:noProof/>
          <w:kern w:val="0"/>
        </w:rPr>
        <w:t xml:space="preserve">, </w:t>
      </w:r>
      <w:r w:rsidRPr="00F03BEB">
        <w:rPr>
          <w:rFonts w:ascii="Calibri" w:hAnsi="Calibri" w:cs="Calibri"/>
          <w:i/>
          <w:iCs/>
          <w:noProof/>
          <w:kern w:val="0"/>
        </w:rPr>
        <w:t>67</w:t>
      </w:r>
      <w:r w:rsidRPr="00F03BEB">
        <w:rPr>
          <w:rFonts w:ascii="Calibri" w:hAnsi="Calibri" w:cs="Calibri"/>
          <w:noProof/>
          <w:kern w:val="0"/>
        </w:rPr>
        <w:t>(6), 1552–1567. https://doi.org/10.1111/j.1095-8649.2005.00858.x</w:t>
      </w:r>
    </w:p>
    <w:p w14:paraId="40E73B25"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Balcombe, Stephen R., Turschwell, M. P., Arthington, A. H., &amp; Fellows, C. S. (2015). Is fish biomass in dryland river waterholes fuelled by benthic primary production after major overland flooding? </w:t>
      </w:r>
      <w:r w:rsidRPr="00F03BEB">
        <w:rPr>
          <w:rFonts w:ascii="Calibri" w:hAnsi="Calibri" w:cs="Calibri"/>
          <w:i/>
          <w:iCs/>
          <w:noProof/>
          <w:kern w:val="0"/>
        </w:rPr>
        <w:t>Journal of Arid Environments</w:t>
      </w:r>
      <w:r w:rsidRPr="00F03BEB">
        <w:rPr>
          <w:rFonts w:ascii="Calibri" w:hAnsi="Calibri" w:cs="Calibri"/>
          <w:noProof/>
          <w:kern w:val="0"/>
        </w:rPr>
        <w:t xml:space="preserve">, </w:t>
      </w:r>
      <w:r w:rsidRPr="00F03BEB">
        <w:rPr>
          <w:rFonts w:ascii="Calibri" w:hAnsi="Calibri" w:cs="Calibri"/>
          <w:i/>
          <w:iCs/>
          <w:noProof/>
          <w:kern w:val="0"/>
        </w:rPr>
        <w:t>116</w:t>
      </w:r>
      <w:r w:rsidRPr="00F03BEB">
        <w:rPr>
          <w:rFonts w:ascii="Calibri" w:hAnsi="Calibri" w:cs="Calibri"/>
          <w:noProof/>
          <w:kern w:val="0"/>
        </w:rPr>
        <w:t>, 71–76. https://doi.org/10.1016/j.jaridenv.2015.01.020</w:t>
      </w:r>
    </w:p>
    <w:p w14:paraId="01D4CB98"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Bourke, S. A., Shanafield, M., Hedley, P., Chapman, S., &amp; Dogramaci, S. (2023). A hydrological framework for persistent pools along non-perennial rivers. </w:t>
      </w:r>
      <w:r w:rsidRPr="00F03BEB">
        <w:rPr>
          <w:rFonts w:ascii="Calibri" w:hAnsi="Calibri" w:cs="Calibri"/>
          <w:i/>
          <w:iCs/>
          <w:noProof/>
          <w:kern w:val="0"/>
        </w:rPr>
        <w:t>Hydrology and Earth System Sciences</w:t>
      </w:r>
      <w:r w:rsidRPr="00F03BEB">
        <w:rPr>
          <w:rFonts w:ascii="Calibri" w:hAnsi="Calibri" w:cs="Calibri"/>
          <w:noProof/>
          <w:kern w:val="0"/>
        </w:rPr>
        <w:t xml:space="preserve">, </w:t>
      </w:r>
      <w:r w:rsidRPr="00F03BEB">
        <w:rPr>
          <w:rFonts w:ascii="Calibri" w:hAnsi="Calibri" w:cs="Calibri"/>
          <w:i/>
          <w:iCs/>
          <w:noProof/>
          <w:kern w:val="0"/>
        </w:rPr>
        <w:t>27</w:t>
      </w:r>
      <w:r w:rsidRPr="00F03BEB">
        <w:rPr>
          <w:rFonts w:ascii="Calibri" w:hAnsi="Calibri" w:cs="Calibri"/>
          <w:noProof/>
          <w:kern w:val="0"/>
        </w:rPr>
        <w:t>(3), 809–836. https://doi.org/10.5194/hess-27-809-2023</w:t>
      </w:r>
    </w:p>
    <w:p w14:paraId="5B932ED4"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Brunner, P., Cook, P. G., &amp; Simmons, C. T. (2009). Hydrogeologic controls on disconnection between surface water and groundwater. </w:t>
      </w:r>
      <w:r w:rsidRPr="00F03BEB">
        <w:rPr>
          <w:rFonts w:ascii="Calibri" w:hAnsi="Calibri" w:cs="Calibri"/>
          <w:i/>
          <w:iCs/>
          <w:noProof/>
          <w:kern w:val="0"/>
        </w:rPr>
        <w:t>Water Resources Research</w:t>
      </w:r>
      <w:r w:rsidRPr="00F03BEB">
        <w:rPr>
          <w:rFonts w:ascii="Calibri" w:hAnsi="Calibri" w:cs="Calibri"/>
          <w:noProof/>
          <w:kern w:val="0"/>
        </w:rPr>
        <w:t xml:space="preserve">, </w:t>
      </w:r>
      <w:r w:rsidRPr="00F03BEB">
        <w:rPr>
          <w:rFonts w:ascii="Calibri" w:hAnsi="Calibri" w:cs="Calibri"/>
          <w:i/>
          <w:iCs/>
          <w:noProof/>
          <w:kern w:val="0"/>
        </w:rPr>
        <w:t>45</w:t>
      </w:r>
      <w:r w:rsidRPr="00F03BEB">
        <w:rPr>
          <w:rFonts w:ascii="Calibri" w:hAnsi="Calibri" w:cs="Calibri"/>
          <w:noProof/>
          <w:kern w:val="0"/>
        </w:rPr>
        <w:t>(1). https://doi.org/10.1029/2008WR006953</w:t>
      </w:r>
    </w:p>
    <w:p w14:paraId="38786617"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Bunn, S. E., Balcombe, S., Davies, P., Fellows, C., &amp; McKenzie-Smith, F. (2006). Aquatic productivity and food webs of desert river ecosystems. In R. T. Kingsford (Ed.), </w:t>
      </w:r>
      <w:r w:rsidRPr="00F03BEB">
        <w:rPr>
          <w:rFonts w:ascii="Calibri" w:hAnsi="Calibri" w:cs="Calibri"/>
          <w:i/>
          <w:iCs/>
          <w:noProof/>
          <w:kern w:val="0"/>
        </w:rPr>
        <w:t>Ecology of Desert Rivers</w:t>
      </w:r>
      <w:r w:rsidRPr="00F03BEB">
        <w:rPr>
          <w:rFonts w:ascii="Calibri" w:hAnsi="Calibri" w:cs="Calibri"/>
          <w:noProof/>
          <w:kern w:val="0"/>
        </w:rPr>
        <w:t xml:space="preserve"> (pp. 76–99). Cambridge University Press. https://research-repository.griffith.edu.au/bitstream/handle/10072/12829/35226.pdf?sequence=1&amp;isAllowed=y</w:t>
      </w:r>
    </w:p>
    <w:p w14:paraId="7DF1607C"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Bunn, S. E., Thoms, M. C., Hamilton, S. K., &amp; Capon, S. J. (2006). Flow variability in dryland rivers: boom, bust and the bits in between. </w:t>
      </w:r>
      <w:r w:rsidRPr="00F03BEB">
        <w:rPr>
          <w:rFonts w:ascii="Calibri" w:hAnsi="Calibri" w:cs="Calibri"/>
          <w:i/>
          <w:iCs/>
          <w:noProof/>
          <w:kern w:val="0"/>
        </w:rPr>
        <w:t>River Research and Applications</w:t>
      </w:r>
      <w:r w:rsidRPr="00F03BEB">
        <w:rPr>
          <w:rFonts w:ascii="Calibri" w:hAnsi="Calibri" w:cs="Calibri"/>
          <w:noProof/>
          <w:kern w:val="0"/>
        </w:rPr>
        <w:t xml:space="preserve">, </w:t>
      </w:r>
      <w:r w:rsidRPr="00F03BEB">
        <w:rPr>
          <w:rFonts w:ascii="Calibri" w:hAnsi="Calibri" w:cs="Calibri"/>
          <w:i/>
          <w:iCs/>
          <w:noProof/>
          <w:kern w:val="0"/>
        </w:rPr>
        <w:t>22</w:t>
      </w:r>
      <w:r w:rsidRPr="00F03BEB">
        <w:rPr>
          <w:rFonts w:ascii="Calibri" w:hAnsi="Calibri" w:cs="Calibri"/>
          <w:noProof/>
          <w:kern w:val="0"/>
        </w:rPr>
        <w:t>(2), 179–186. https://doi.org/10.1002/rra.904</w:t>
      </w:r>
    </w:p>
    <w:p w14:paraId="300F76F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Bureau of Meteorology. (2007). </w:t>
      </w:r>
      <w:r w:rsidRPr="00F03BEB">
        <w:rPr>
          <w:rFonts w:ascii="Calibri" w:hAnsi="Calibri" w:cs="Calibri"/>
          <w:i/>
          <w:iCs/>
          <w:noProof/>
          <w:kern w:val="0"/>
        </w:rPr>
        <w:t>Climate Classification Maps</w:t>
      </w:r>
      <w:r w:rsidRPr="00F03BEB">
        <w:rPr>
          <w:rFonts w:ascii="Calibri" w:hAnsi="Calibri" w:cs="Calibri"/>
          <w:noProof/>
          <w:kern w:val="0"/>
        </w:rPr>
        <w:t>. http://www.bom.gov.au/climate/maps/averages/climate-classification/?maptype=seasgrpb</w:t>
      </w:r>
    </w:p>
    <w:p w14:paraId="5C54071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Canosa, L. F., &amp; Bertucci, J. I. (2023). The effect of environmental stressors on growth in fish and its endocrine control. </w:t>
      </w:r>
      <w:r w:rsidRPr="00F03BEB">
        <w:rPr>
          <w:rFonts w:ascii="Calibri" w:hAnsi="Calibri" w:cs="Calibri"/>
          <w:i/>
          <w:iCs/>
          <w:noProof/>
          <w:kern w:val="0"/>
        </w:rPr>
        <w:t>Frontiers in Endocrinology</w:t>
      </w:r>
      <w:r w:rsidRPr="00F03BEB">
        <w:rPr>
          <w:rFonts w:ascii="Calibri" w:hAnsi="Calibri" w:cs="Calibri"/>
          <w:noProof/>
          <w:kern w:val="0"/>
        </w:rPr>
        <w:t xml:space="preserve">, </w:t>
      </w:r>
      <w:r w:rsidRPr="00F03BEB">
        <w:rPr>
          <w:rFonts w:ascii="Calibri" w:hAnsi="Calibri" w:cs="Calibri"/>
          <w:i/>
          <w:iCs/>
          <w:noProof/>
          <w:kern w:val="0"/>
        </w:rPr>
        <w:t>14</w:t>
      </w:r>
      <w:r w:rsidRPr="00F03BEB">
        <w:rPr>
          <w:rFonts w:ascii="Calibri" w:hAnsi="Calibri" w:cs="Calibri"/>
          <w:noProof/>
          <w:kern w:val="0"/>
        </w:rPr>
        <w:t>. https://doi.org/10.3389/fendo.2023.1109461</w:t>
      </w:r>
    </w:p>
    <w:p w14:paraId="1EA11F5A"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Chester, E. T., Miller, A. D., Valenzuela, I., Wickson, S. J., &amp; Robson, B. J. (2015). Drought survival strategies, dispersal potential and persistence of invertebrate species in an intermittent stream landscape.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60</w:t>
      </w:r>
      <w:r w:rsidRPr="00F03BEB">
        <w:rPr>
          <w:rFonts w:ascii="Calibri" w:hAnsi="Calibri" w:cs="Calibri"/>
          <w:noProof/>
          <w:kern w:val="0"/>
        </w:rPr>
        <w:t>(10), 2066–2083. https://doi.org/10.1111/fwb.12630</w:t>
      </w:r>
    </w:p>
    <w:p w14:paraId="263C8E4C"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D’Odorico, P., Laio, F., Porporato, A., &amp; Rodriguez-Iturbe, I. (2003). Hydrologic controls on soil carbon </w:t>
      </w:r>
      <w:r w:rsidRPr="00F03BEB">
        <w:rPr>
          <w:rFonts w:ascii="Calibri" w:hAnsi="Calibri" w:cs="Calibri"/>
          <w:noProof/>
          <w:kern w:val="0"/>
        </w:rPr>
        <w:lastRenderedPageBreak/>
        <w:t xml:space="preserve">and nitrogen cycles. II. A case study. </w:t>
      </w:r>
      <w:r w:rsidRPr="00F03BEB">
        <w:rPr>
          <w:rFonts w:ascii="Calibri" w:hAnsi="Calibri" w:cs="Calibri"/>
          <w:i/>
          <w:iCs/>
          <w:noProof/>
          <w:kern w:val="0"/>
        </w:rPr>
        <w:t>Advances in Water Resources</w:t>
      </w:r>
      <w:r w:rsidRPr="00F03BEB">
        <w:rPr>
          <w:rFonts w:ascii="Calibri" w:hAnsi="Calibri" w:cs="Calibri"/>
          <w:noProof/>
          <w:kern w:val="0"/>
        </w:rPr>
        <w:t xml:space="preserve">, </w:t>
      </w:r>
      <w:r w:rsidRPr="00F03BEB">
        <w:rPr>
          <w:rFonts w:ascii="Calibri" w:hAnsi="Calibri" w:cs="Calibri"/>
          <w:i/>
          <w:iCs/>
          <w:noProof/>
          <w:kern w:val="0"/>
        </w:rPr>
        <w:t>26</w:t>
      </w:r>
      <w:r w:rsidRPr="00F03BEB">
        <w:rPr>
          <w:rFonts w:ascii="Calibri" w:hAnsi="Calibri" w:cs="Calibri"/>
          <w:noProof/>
          <w:kern w:val="0"/>
        </w:rPr>
        <w:t>(1), 59–70. https://doi.org/10.1016/S0309-1708(02)00095-7</w:t>
      </w:r>
    </w:p>
    <w:p w14:paraId="7C2BC1D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Davis, J., Munksgaard, N., Hodgetts, J., &amp; Lambrinidis, D. (2021). Identifying groundwater‐fed climate refugia in remote arid regions with citizen science and isotope hydrology.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66</w:t>
      </w:r>
      <w:r w:rsidRPr="00F03BEB">
        <w:rPr>
          <w:rFonts w:ascii="Calibri" w:hAnsi="Calibri" w:cs="Calibri"/>
          <w:noProof/>
          <w:kern w:val="0"/>
        </w:rPr>
        <w:t>(1), 35–43. https://doi.org/10.1111/fwb.13601</w:t>
      </w:r>
    </w:p>
    <w:p w14:paraId="35B832D7"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Douglas, M. M., Bunn, S. E., &amp; Davies, P. M. (2005). River and wetland food webs in Australia’s wet - dry tropics: general principles and implications for management. </w:t>
      </w:r>
      <w:r w:rsidRPr="00F03BEB">
        <w:rPr>
          <w:rFonts w:ascii="Calibri" w:hAnsi="Calibri" w:cs="Calibri"/>
          <w:i/>
          <w:iCs/>
          <w:noProof/>
          <w:kern w:val="0"/>
        </w:rPr>
        <w:t>Marine and Freshwater Research</w:t>
      </w:r>
      <w:r w:rsidRPr="00F03BEB">
        <w:rPr>
          <w:rFonts w:ascii="Calibri" w:hAnsi="Calibri" w:cs="Calibri"/>
          <w:noProof/>
          <w:kern w:val="0"/>
        </w:rPr>
        <w:t xml:space="preserve">, </w:t>
      </w:r>
      <w:r w:rsidRPr="00F03BEB">
        <w:rPr>
          <w:rFonts w:ascii="Calibri" w:hAnsi="Calibri" w:cs="Calibri"/>
          <w:i/>
          <w:iCs/>
          <w:noProof/>
          <w:kern w:val="0"/>
        </w:rPr>
        <w:t>56</w:t>
      </w:r>
      <w:r w:rsidRPr="00F03BEB">
        <w:rPr>
          <w:rFonts w:ascii="Calibri" w:hAnsi="Calibri" w:cs="Calibri"/>
          <w:noProof/>
          <w:kern w:val="0"/>
        </w:rPr>
        <w:t>(3), 329. https://doi.org/10.1071/MF04084</w:t>
      </w:r>
    </w:p>
    <w:p w14:paraId="768344EF"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Dunlop, E. S., Hébert, I., &amp; Taylor, C. (2023). Validation of the Use of Otoliths to Estimate Age and Growth of Larval Lake Whitefish, Coregonus clupeaformis. </w:t>
      </w:r>
      <w:r w:rsidRPr="00F03BEB">
        <w:rPr>
          <w:rFonts w:ascii="Calibri" w:hAnsi="Calibri" w:cs="Calibri"/>
          <w:i/>
          <w:iCs/>
          <w:noProof/>
          <w:kern w:val="0"/>
        </w:rPr>
        <w:t>Journal of Applied Ichthyology</w:t>
      </w:r>
      <w:r w:rsidRPr="00F03BEB">
        <w:rPr>
          <w:rFonts w:ascii="Calibri" w:hAnsi="Calibri" w:cs="Calibri"/>
          <w:noProof/>
          <w:kern w:val="0"/>
        </w:rPr>
        <w:t xml:space="preserve">, </w:t>
      </w:r>
      <w:r w:rsidRPr="00F03BEB">
        <w:rPr>
          <w:rFonts w:ascii="Calibri" w:hAnsi="Calibri" w:cs="Calibri"/>
          <w:i/>
          <w:iCs/>
          <w:noProof/>
          <w:kern w:val="0"/>
        </w:rPr>
        <w:t>2023</w:t>
      </w:r>
      <w:r w:rsidRPr="00F03BEB">
        <w:rPr>
          <w:rFonts w:ascii="Calibri" w:hAnsi="Calibri" w:cs="Calibri"/>
          <w:noProof/>
          <w:kern w:val="0"/>
        </w:rPr>
        <w:t>, 1–16. https://doi.org/10.1155/2023/8372923</w:t>
      </w:r>
    </w:p>
    <w:p w14:paraId="24F87512"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Faulks, L. K., Gilligan, D. M., &amp; Beheregaray, L. B. (2010). Islands of water in a sea of dry land: hydrological regime predicts genetic diversity and dispersal in a widespread fish from Australia’s arid zone, the golden perch ( Macquaria ambigua ). </w:t>
      </w:r>
      <w:r w:rsidRPr="00F03BEB">
        <w:rPr>
          <w:rFonts w:ascii="Calibri" w:hAnsi="Calibri" w:cs="Calibri"/>
          <w:i/>
          <w:iCs/>
          <w:noProof/>
          <w:kern w:val="0"/>
        </w:rPr>
        <w:t>Molecular Ecology</w:t>
      </w:r>
      <w:r w:rsidRPr="00F03BEB">
        <w:rPr>
          <w:rFonts w:ascii="Calibri" w:hAnsi="Calibri" w:cs="Calibri"/>
          <w:noProof/>
          <w:kern w:val="0"/>
        </w:rPr>
        <w:t xml:space="preserve">, </w:t>
      </w:r>
      <w:r w:rsidRPr="00F03BEB">
        <w:rPr>
          <w:rFonts w:ascii="Calibri" w:hAnsi="Calibri" w:cs="Calibri"/>
          <w:i/>
          <w:iCs/>
          <w:noProof/>
          <w:kern w:val="0"/>
        </w:rPr>
        <w:t>19</w:t>
      </w:r>
      <w:r w:rsidRPr="00F03BEB">
        <w:rPr>
          <w:rFonts w:ascii="Calibri" w:hAnsi="Calibri" w:cs="Calibri"/>
          <w:noProof/>
          <w:kern w:val="0"/>
        </w:rPr>
        <w:t>(21), 4723–4737. https://doi.org/10.1111/j.1365-294X.2010.04848.x</w:t>
      </w:r>
    </w:p>
    <w:p w14:paraId="6AAFEAE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Fey, D. P. (2006). The effect of temperature and somatic growth on otolith growth: the discrepancy between two clupeid species from a similar environment. </w:t>
      </w:r>
      <w:r w:rsidRPr="00F03BEB">
        <w:rPr>
          <w:rFonts w:ascii="Calibri" w:hAnsi="Calibri" w:cs="Calibri"/>
          <w:i/>
          <w:iCs/>
          <w:noProof/>
          <w:kern w:val="0"/>
        </w:rPr>
        <w:t>Journal of Fish Biology</w:t>
      </w:r>
      <w:r w:rsidRPr="00F03BEB">
        <w:rPr>
          <w:rFonts w:ascii="Calibri" w:hAnsi="Calibri" w:cs="Calibri"/>
          <w:noProof/>
          <w:kern w:val="0"/>
        </w:rPr>
        <w:t xml:space="preserve">, </w:t>
      </w:r>
      <w:r w:rsidRPr="00F03BEB">
        <w:rPr>
          <w:rFonts w:ascii="Calibri" w:hAnsi="Calibri" w:cs="Calibri"/>
          <w:i/>
          <w:iCs/>
          <w:noProof/>
          <w:kern w:val="0"/>
        </w:rPr>
        <w:t>69</w:t>
      </w:r>
      <w:r w:rsidRPr="00F03BEB">
        <w:rPr>
          <w:rFonts w:ascii="Calibri" w:hAnsi="Calibri" w:cs="Calibri"/>
          <w:noProof/>
          <w:kern w:val="0"/>
        </w:rPr>
        <w:t>(3), 794–806. https://doi.org/10.1111/j.1095-8649.2006.01151.x</w:t>
      </w:r>
    </w:p>
    <w:p w14:paraId="79D3CF6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Franssen, N. R., Gido, K. B., &amp; Propst, D. L. (2007). Flow regime affects availability of native and nonnative prey of an endangered predator. </w:t>
      </w:r>
      <w:r w:rsidRPr="00F03BEB">
        <w:rPr>
          <w:rFonts w:ascii="Calibri" w:hAnsi="Calibri" w:cs="Calibri"/>
          <w:i/>
          <w:iCs/>
          <w:noProof/>
          <w:kern w:val="0"/>
        </w:rPr>
        <w:t>Biological Conservation</w:t>
      </w:r>
      <w:r w:rsidRPr="00F03BEB">
        <w:rPr>
          <w:rFonts w:ascii="Calibri" w:hAnsi="Calibri" w:cs="Calibri"/>
          <w:noProof/>
          <w:kern w:val="0"/>
        </w:rPr>
        <w:t xml:space="preserve">, </w:t>
      </w:r>
      <w:r w:rsidRPr="00F03BEB">
        <w:rPr>
          <w:rFonts w:ascii="Calibri" w:hAnsi="Calibri" w:cs="Calibri"/>
          <w:i/>
          <w:iCs/>
          <w:noProof/>
          <w:kern w:val="0"/>
        </w:rPr>
        <w:t>138</w:t>
      </w:r>
      <w:r w:rsidRPr="00F03BEB">
        <w:rPr>
          <w:rFonts w:ascii="Calibri" w:hAnsi="Calibri" w:cs="Calibri"/>
          <w:noProof/>
          <w:kern w:val="0"/>
        </w:rPr>
        <w:t>(3–4), 330–340. https://doi.org/10.1016/j.biocon.2007.04.028</w:t>
      </w:r>
    </w:p>
    <w:p w14:paraId="4DC86554"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Gampe, D., Zscheischler, J., Reichstein, M., O’Sullivan, M., Smith, W. K., Sitch, S., &amp; Buermann, W. (2021). Increasing impact of warm droughts on northern ecosystem productivity over recent decades. </w:t>
      </w:r>
      <w:r w:rsidRPr="00F03BEB">
        <w:rPr>
          <w:rFonts w:ascii="Calibri" w:hAnsi="Calibri" w:cs="Calibri"/>
          <w:i/>
          <w:iCs/>
          <w:noProof/>
          <w:kern w:val="0"/>
        </w:rPr>
        <w:t>Nature Climate Change 2021 11:9</w:t>
      </w:r>
      <w:r w:rsidRPr="00F03BEB">
        <w:rPr>
          <w:rFonts w:ascii="Calibri" w:hAnsi="Calibri" w:cs="Calibri"/>
          <w:noProof/>
          <w:kern w:val="0"/>
        </w:rPr>
        <w:t xml:space="preserve">, </w:t>
      </w:r>
      <w:r w:rsidRPr="00F03BEB">
        <w:rPr>
          <w:rFonts w:ascii="Calibri" w:hAnsi="Calibri" w:cs="Calibri"/>
          <w:i/>
          <w:iCs/>
          <w:noProof/>
          <w:kern w:val="0"/>
        </w:rPr>
        <w:t>11</w:t>
      </w:r>
      <w:r w:rsidRPr="00F03BEB">
        <w:rPr>
          <w:rFonts w:ascii="Calibri" w:hAnsi="Calibri" w:cs="Calibri"/>
          <w:noProof/>
          <w:kern w:val="0"/>
        </w:rPr>
        <w:t>(9), 772–779. https://doi.org/10.1038/s41558-021-01112-8</w:t>
      </w:r>
    </w:p>
    <w:p w14:paraId="1BE4294D"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Gido, K. B., Whitney, J. E., Perkin, J. S., &amp; Turner, T. F. (2015). Fragmentation, connectivity and fish species persistence in freshwater ecosystems. In </w:t>
      </w:r>
      <w:r w:rsidRPr="00F03BEB">
        <w:rPr>
          <w:rFonts w:ascii="Calibri" w:hAnsi="Calibri" w:cs="Calibri"/>
          <w:i/>
          <w:iCs/>
          <w:noProof/>
          <w:kern w:val="0"/>
        </w:rPr>
        <w:t>Conservation of Freshwater Fishes</w:t>
      </w:r>
      <w:r w:rsidRPr="00F03BEB">
        <w:rPr>
          <w:rFonts w:ascii="Calibri" w:hAnsi="Calibri" w:cs="Calibri"/>
          <w:noProof/>
          <w:kern w:val="0"/>
        </w:rPr>
        <w:t xml:space="preserve"> (pp. 292–323). Cambridge University Press. https://doi.org/10.1017/CBO9781139627085.011</w:t>
      </w:r>
    </w:p>
    <w:p w14:paraId="1B11240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Gillanders, B. M., Black, B. A., Meekan, M. G., &amp; Morrison, M. A. (2012). Climatic effects on the growth of a temperate reef fish from the Southern Hemisphere: a biochronological approach. </w:t>
      </w:r>
      <w:r w:rsidRPr="00F03BEB">
        <w:rPr>
          <w:rFonts w:ascii="Calibri" w:hAnsi="Calibri" w:cs="Calibri"/>
          <w:i/>
          <w:iCs/>
          <w:noProof/>
          <w:kern w:val="0"/>
        </w:rPr>
        <w:t>Marine Biology</w:t>
      </w:r>
      <w:r w:rsidRPr="00F03BEB">
        <w:rPr>
          <w:rFonts w:ascii="Calibri" w:hAnsi="Calibri" w:cs="Calibri"/>
          <w:noProof/>
          <w:kern w:val="0"/>
        </w:rPr>
        <w:t xml:space="preserve">, </w:t>
      </w:r>
      <w:r w:rsidRPr="00F03BEB">
        <w:rPr>
          <w:rFonts w:ascii="Calibri" w:hAnsi="Calibri" w:cs="Calibri"/>
          <w:i/>
          <w:iCs/>
          <w:noProof/>
          <w:kern w:val="0"/>
        </w:rPr>
        <w:t>159</w:t>
      </w:r>
      <w:r w:rsidRPr="00F03BEB">
        <w:rPr>
          <w:rFonts w:ascii="Calibri" w:hAnsi="Calibri" w:cs="Calibri"/>
          <w:noProof/>
          <w:kern w:val="0"/>
        </w:rPr>
        <w:t>(6), 1327–1333. https://doi.org/10.1007/s00227-012-1913-x</w:t>
      </w:r>
    </w:p>
    <w:p w14:paraId="7B9FC4BB"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Hamilton, S. K., Bunn, S. E., Thoms, M. C., &amp; Marshall, J. C. (2005). Persistence of aquatic refugia between flow pulses in a dryland river system(Cooper Creek, Australia). </w:t>
      </w:r>
      <w:r w:rsidRPr="00F03BEB">
        <w:rPr>
          <w:rFonts w:ascii="Calibri" w:hAnsi="Calibri" w:cs="Calibri"/>
          <w:i/>
          <w:iCs/>
          <w:noProof/>
          <w:kern w:val="0"/>
        </w:rPr>
        <w:t>Limnology and Oceanography</w:t>
      </w:r>
      <w:r w:rsidRPr="00F03BEB">
        <w:rPr>
          <w:rFonts w:ascii="Calibri" w:hAnsi="Calibri" w:cs="Calibri"/>
          <w:noProof/>
          <w:kern w:val="0"/>
        </w:rPr>
        <w:t xml:space="preserve">, </w:t>
      </w:r>
      <w:r w:rsidRPr="00F03BEB">
        <w:rPr>
          <w:rFonts w:ascii="Calibri" w:hAnsi="Calibri" w:cs="Calibri"/>
          <w:i/>
          <w:iCs/>
          <w:noProof/>
          <w:kern w:val="0"/>
        </w:rPr>
        <w:t>50</w:t>
      </w:r>
      <w:r w:rsidRPr="00F03BEB">
        <w:rPr>
          <w:rFonts w:ascii="Calibri" w:hAnsi="Calibri" w:cs="Calibri"/>
          <w:noProof/>
          <w:kern w:val="0"/>
        </w:rPr>
        <w:t>(3), 743–754. https://doi.org/10.4319/lo.2005.50.3.0743</w:t>
      </w:r>
    </w:p>
    <w:p w14:paraId="3B4B2FDF"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IPCC. (2022). </w:t>
      </w:r>
      <w:r w:rsidRPr="00F03BEB">
        <w:rPr>
          <w:rFonts w:ascii="Calibri" w:hAnsi="Calibri" w:cs="Calibri"/>
          <w:i/>
          <w:iCs/>
          <w:noProof/>
          <w:kern w:val="0"/>
        </w:rPr>
        <w:t>Climate Change 2022 – Impacts, Adaptation and Vulnerability. Contribution of Working Group II to the Sixth Assessment Report of the Intergovernmental Panel on Climate Change</w:t>
      </w:r>
      <w:r w:rsidRPr="00F03BEB">
        <w:rPr>
          <w:rFonts w:ascii="Calibri" w:hAnsi="Calibri" w:cs="Calibri"/>
          <w:noProof/>
          <w:kern w:val="0"/>
        </w:rPr>
        <w:t>. Cambridge University Press. https://doi.org/10.1017/9781009325844</w:t>
      </w:r>
    </w:p>
    <w:p w14:paraId="4E785441"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Jackson, D. A., Peres-Neto, P. R., &amp; Olden, J. D. (2001). What controls who is where in freshwater fish communities- the roles of biotic, abiotic, and spatial factors. </w:t>
      </w:r>
      <w:r w:rsidRPr="00F03BEB">
        <w:rPr>
          <w:rFonts w:ascii="Calibri" w:hAnsi="Calibri" w:cs="Calibri"/>
          <w:i/>
          <w:iCs/>
          <w:noProof/>
          <w:kern w:val="0"/>
        </w:rPr>
        <w:t>Canadian Journal of Fisheries and Aquatic Sciences</w:t>
      </w:r>
      <w:r w:rsidRPr="00F03BEB">
        <w:rPr>
          <w:rFonts w:ascii="Calibri" w:hAnsi="Calibri" w:cs="Calibri"/>
          <w:noProof/>
          <w:kern w:val="0"/>
        </w:rPr>
        <w:t xml:space="preserve">, </w:t>
      </w:r>
      <w:r w:rsidRPr="00F03BEB">
        <w:rPr>
          <w:rFonts w:ascii="Calibri" w:hAnsi="Calibri" w:cs="Calibri"/>
          <w:i/>
          <w:iCs/>
          <w:noProof/>
          <w:kern w:val="0"/>
        </w:rPr>
        <w:t>58</w:t>
      </w:r>
      <w:r w:rsidRPr="00F03BEB">
        <w:rPr>
          <w:rFonts w:ascii="Calibri" w:hAnsi="Calibri" w:cs="Calibri"/>
          <w:noProof/>
          <w:kern w:val="0"/>
        </w:rPr>
        <w:t>(1), 157–170. https://doi.org/10.1139/f00-239</w:t>
      </w:r>
    </w:p>
    <w:p w14:paraId="79451E12"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Jobling, M. (2002). Environmental Factors and Rates of Development and Growth. In P. J. B. Hart &amp; J. D. </w:t>
      </w:r>
      <w:r w:rsidRPr="00F03BEB">
        <w:rPr>
          <w:rFonts w:ascii="Calibri" w:hAnsi="Calibri" w:cs="Calibri"/>
          <w:noProof/>
          <w:kern w:val="0"/>
        </w:rPr>
        <w:lastRenderedPageBreak/>
        <w:t xml:space="preserve">Reynolds (Eds.), </w:t>
      </w:r>
      <w:r w:rsidRPr="00F03BEB">
        <w:rPr>
          <w:rFonts w:ascii="Calibri" w:hAnsi="Calibri" w:cs="Calibri"/>
          <w:i/>
          <w:iCs/>
          <w:noProof/>
          <w:kern w:val="0"/>
        </w:rPr>
        <w:t>Handbook of Fish Biology and Fisheries, Volume 1</w:t>
      </w:r>
      <w:r w:rsidRPr="00F03BEB">
        <w:rPr>
          <w:rFonts w:ascii="Calibri" w:hAnsi="Calibri" w:cs="Calibri"/>
          <w:noProof/>
          <w:kern w:val="0"/>
        </w:rPr>
        <w:t xml:space="preserve"> (pp. 97–122). Blackwell Publishing Ltd. https://doi.org/10.1002/9780470693803.ch5</w:t>
      </w:r>
    </w:p>
    <w:p w14:paraId="6B9F9E4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Kennard, M. J., Pusey, B. J., Olden, J. D., Mackay, S. J., Stein, J. L., &amp; Marsh, N. (2010). Classification of natural flow regimes in Australia to support environmental flow management.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55</w:t>
      </w:r>
      <w:r w:rsidRPr="00F03BEB">
        <w:rPr>
          <w:rFonts w:ascii="Calibri" w:hAnsi="Calibri" w:cs="Calibri"/>
          <w:noProof/>
          <w:kern w:val="0"/>
        </w:rPr>
        <w:t>(1), 171–193. https://doi.org/10.1111/j.1365-2427.2009.02307.x</w:t>
      </w:r>
    </w:p>
    <w:p w14:paraId="65883933"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Koehn, J. D. (2004). Carp ( Cyprinus carpio ) as a powerful invader in Australian waterways.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49</w:t>
      </w:r>
      <w:r w:rsidRPr="00F03BEB">
        <w:rPr>
          <w:rFonts w:ascii="Calibri" w:hAnsi="Calibri" w:cs="Calibri"/>
          <w:noProof/>
          <w:kern w:val="0"/>
        </w:rPr>
        <w:t>(7), 882–894. https://doi.org/10.1111/j.1365-2427.2004.01232.x</w:t>
      </w:r>
    </w:p>
    <w:p w14:paraId="36073BE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Koehn, J. D., Balcombe, S. R., &amp; Zampatti, B. P. (2019). Fish and flow management in the Murray–Darling Basin: Directions for research. </w:t>
      </w:r>
      <w:r w:rsidRPr="00F03BEB">
        <w:rPr>
          <w:rFonts w:ascii="Calibri" w:hAnsi="Calibri" w:cs="Calibri"/>
          <w:i/>
          <w:iCs/>
          <w:noProof/>
          <w:kern w:val="0"/>
        </w:rPr>
        <w:t>Ecological Management &amp; Restoration</w:t>
      </w:r>
      <w:r w:rsidRPr="00F03BEB">
        <w:rPr>
          <w:rFonts w:ascii="Calibri" w:hAnsi="Calibri" w:cs="Calibri"/>
          <w:noProof/>
          <w:kern w:val="0"/>
        </w:rPr>
        <w:t xml:space="preserve">, </w:t>
      </w:r>
      <w:r w:rsidRPr="00F03BEB">
        <w:rPr>
          <w:rFonts w:ascii="Calibri" w:hAnsi="Calibri" w:cs="Calibri"/>
          <w:i/>
          <w:iCs/>
          <w:noProof/>
          <w:kern w:val="0"/>
        </w:rPr>
        <w:t>20</w:t>
      </w:r>
      <w:r w:rsidRPr="00F03BEB">
        <w:rPr>
          <w:rFonts w:ascii="Calibri" w:hAnsi="Calibri" w:cs="Calibri"/>
          <w:noProof/>
          <w:kern w:val="0"/>
        </w:rPr>
        <w:t>(2), 142–150. https://doi.org/10.1111/emr.12358</w:t>
      </w:r>
    </w:p>
    <w:p w14:paraId="4E922014"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Koehn, J. D., Raymond, S. M., Stuart, I., Todd, C. R., Balcombe, S. R., Zampatti, B. P., Bamford, H., Ingram, B. A., Bice, C. M., Burndred, K., Butler, G., Baumgartner, L., Clunie, P., Ellis, I., Forbes, J. P., Hutchison, M., Koster, W. M., Lintermans, M., Lyon, J. P., … Ye, Q. (2020). A compendium of ecological knowledge for restoration of freshwater fishes in Australia. </w:t>
      </w:r>
      <w:r w:rsidRPr="00F03BEB">
        <w:rPr>
          <w:rFonts w:ascii="Calibri" w:hAnsi="Calibri" w:cs="Calibri"/>
          <w:i/>
          <w:iCs/>
          <w:noProof/>
          <w:kern w:val="0"/>
        </w:rPr>
        <w:t>Marine and Freshwater Research</w:t>
      </w:r>
      <w:r w:rsidRPr="00F03BEB">
        <w:rPr>
          <w:rFonts w:ascii="Calibri" w:hAnsi="Calibri" w:cs="Calibri"/>
          <w:noProof/>
          <w:kern w:val="0"/>
        </w:rPr>
        <w:t xml:space="preserve">, </w:t>
      </w:r>
      <w:r w:rsidRPr="00F03BEB">
        <w:rPr>
          <w:rFonts w:ascii="Calibri" w:hAnsi="Calibri" w:cs="Calibri"/>
          <w:i/>
          <w:iCs/>
          <w:noProof/>
          <w:kern w:val="0"/>
        </w:rPr>
        <w:t>71</w:t>
      </w:r>
      <w:r w:rsidRPr="00F03BEB">
        <w:rPr>
          <w:rFonts w:ascii="Calibri" w:hAnsi="Calibri" w:cs="Calibri"/>
          <w:noProof/>
          <w:kern w:val="0"/>
        </w:rPr>
        <w:t>(11), 1391. https://doi.org/10.1071/MF20127</w:t>
      </w:r>
    </w:p>
    <w:p w14:paraId="56E56F37"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Lancaster, J., &amp; Belyea, L. R. (1997). Nested Hierarchies and Scale-Dependence of Mechanisms of Flow Refugium Use. </w:t>
      </w:r>
      <w:r w:rsidRPr="00F03BEB">
        <w:rPr>
          <w:rFonts w:ascii="Calibri" w:hAnsi="Calibri" w:cs="Calibri"/>
          <w:i/>
          <w:iCs/>
          <w:noProof/>
          <w:kern w:val="0"/>
        </w:rPr>
        <w:t>Journal of the North American Benthological Society</w:t>
      </w:r>
      <w:r w:rsidRPr="00F03BEB">
        <w:rPr>
          <w:rFonts w:ascii="Calibri" w:hAnsi="Calibri" w:cs="Calibri"/>
          <w:noProof/>
          <w:kern w:val="0"/>
        </w:rPr>
        <w:t xml:space="preserve">, </w:t>
      </w:r>
      <w:r w:rsidRPr="00F03BEB">
        <w:rPr>
          <w:rFonts w:ascii="Calibri" w:hAnsi="Calibri" w:cs="Calibri"/>
          <w:i/>
          <w:iCs/>
          <w:noProof/>
          <w:kern w:val="0"/>
        </w:rPr>
        <w:t>16</w:t>
      </w:r>
      <w:r w:rsidRPr="00F03BEB">
        <w:rPr>
          <w:rFonts w:ascii="Calibri" w:hAnsi="Calibri" w:cs="Calibri"/>
          <w:noProof/>
          <w:kern w:val="0"/>
        </w:rPr>
        <w:t>(1), 221–238. https://doi.org/10.2307/1468253</w:t>
      </w:r>
    </w:p>
    <w:p w14:paraId="3AE8638D"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Lapointe, N. W. R., Cooke, S. J., Imhof, J. G., Boisclair, D., Casselman, J. M., Curry, R. A., Langer, O. E., McLaughlin, R. L., Minns, C. K., Post, J. R., Power, M., Rasmussen, J. B., Reynolds, J. D., Richardson, J. S., &amp; Tonn, W. M. (2014). Principles for ensuring healthy and productive freshwater ecosystems that support sustainable fisheries. </w:t>
      </w:r>
      <w:r w:rsidRPr="00F03BEB">
        <w:rPr>
          <w:rFonts w:ascii="Calibri" w:hAnsi="Calibri" w:cs="Calibri"/>
          <w:i/>
          <w:iCs/>
          <w:noProof/>
          <w:kern w:val="0"/>
        </w:rPr>
        <w:t>Environmental Reviews</w:t>
      </w:r>
      <w:r w:rsidRPr="00F03BEB">
        <w:rPr>
          <w:rFonts w:ascii="Calibri" w:hAnsi="Calibri" w:cs="Calibri"/>
          <w:noProof/>
          <w:kern w:val="0"/>
        </w:rPr>
        <w:t xml:space="preserve">, </w:t>
      </w:r>
      <w:r w:rsidRPr="00F03BEB">
        <w:rPr>
          <w:rFonts w:ascii="Calibri" w:hAnsi="Calibri" w:cs="Calibri"/>
          <w:i/>
          <w:iCs/>
          <w:noProof/>
          <w:kern w:val="0"/>
        </w:rPr>
        <w:t>22</w:t>
      </w:r>
      <w:r w:rsidRPr="00F03BEB">
        <w:rPr>
          <w:rFonts w:ascii="Calibri" w:hAnsi="Calibri" w:cs="Calibri"/>
          <w:noProof/>
          <w:kern w:val="0"/>
        </w:rPr>
        <w:t>(2), 110–134. https://doi.org/10.1139/er-2013-0038</w:t>
      </w:r>
    </w:p>
    <w:p w14:paraId="003FF882"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Macklin, M. G., &amp; Lewin, J. (2015). The rivers of civilization. </w:t>
      </w:r>
      <w:r w:rsidRPr="00F03BEB">
        <w:rPr>
          <w:rFonts w:ascii="Calibri" w:hAnsi="Calibri" w:cs="Calibri"/>
          <w:i/>
          <w:iCs/>
          <w:noProof/>
          <w:kern w:val="0"/>
        </w:rPr>
        <w:t>Quaternary Science Reviews</w:t>
      </w:r>
      <w:r w:rsidRPr="00F03BEB">
        <w:rPr>
          <w:rFonts w:ascii="Calibri" w:hAnsi="Calibri" w:cs="Calibri"/>
          <w:noProof/>
          <w:kern w:val="0"/>
        </w:rPr>
        <w:t xml:space="preserve">, </w:t>
      </w:r>
      <w:r w:rsidRPr="00F03BEB">
        <w:rPr>
          <w:rFonts w:ascii="Calibri" w:hAnsi="Calibri" w:cs="Calibri"/>
          <w:i/>
          <w:iCs/>
          <w:noProof/>
          <w:kern w:val="0"/>
        </w:rPr>
        <w:t>114</w:t>
      </w:r>
      <w:r w:rsidRPr="00F03BEB">
        <w:rPr>
          <w:rFonts w:ascii="Calibri" w:hAnsi="Calibri" w:cs="Calibri"/>
          <w:noProof/>
          <w:kern w:val="0"/>
        </w:rPr>
        <w:t>, 228–244. https://doi.org/10.1016/j.quascirev.2015.02.004</w:t>
      </w:r>
    </w:p>
    <w:p w14:paraId="312D565D"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Maestre, F. T., Salguero-Gómez, R., &amp; Quero, J. L. (2012). It is getting hotter in here: determining and projecting the impacts of global environmental change on drylands. </w:t>
      </w:r>
      <w:r w:rsidRPr="00F03BEB">
        <w:rPr>
          <w:rFonts w:ascii="Calibri" w:hAnsi="Calibri" w:cs="Calibri"/>
          <w:i/>
          <w:iCs/>
          <w:noProof/>
          <w:kern w:val="0"/>
        </w:rPr>
        <w:t>Philosophical Transactions of the Royal Society B: Biological Sciences</w:t>
      </w:r>
      <w:r w:rsidRPr="00F03BEB">
        <w:rPr>
          <w:rFonts w:ascii="Calibri" w:hAnsi="Calibri" w:cs="Calibri"/>
          <w:noProof/>
          <w:kern w:val="0"/>
        </w:rPr>
        <w:t xml:space="preserve">, </w:t>
      </w:r>
      <w:r w:rsidRPr="00F03BEB">
        <w:rPr>
          <w:rFonts w:ascii="Calibri" w:hAnsi="Calibri" w:cs="Calibri"/>
          <w:i/>
          <w:iCs/>
          <w:noProof/>
          <w:kern w:val="0"/>
        </w:rPr>
        <w:t>367</w:t>
      </w:r>
      <w:r w:rsidRPr="00F03BEB">
        <w:rPr>
          <w:rFonts w:ascii="Calibri" w:hAnsi="Calibri" w:cs="Calibri"/>
          <w:noProof/>
          <w:kern w:val="0"/>
        </w:rPr>
        <w:t>(1606), 3062–3075. https://doi.org/10.1098/rstb.2011.0323</w:t>
      </w:r>
    </w:p>
    <w:p w14:paraId="3356FE0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Magoulick, D. D., &amp; Kobza, R. M. (2003). The role of refugia for fishes during drought: a review and synthesis.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48</w:t>
      </w:r>
      <w:r w:rsidRPr="00F03BEB">
        <w:rPr>
          <w:rFonts w:ascii="Calibri" w:hAnsi="Calibri" w:cs="Calibri"/>
          <w:noProof/>
          <w:kern w:val="0"/>
        </w:rPr>
        <w:t>(7), 1186–1198. https://doi.org/10.1046/j.1365-2427.2003.01089.x</w:t>
      </w:r>
    </w:p>
    <w:p w14:paraId="2B5C75BD"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Mallen‐Cooper, M., &amp; Stuart, I. G. (2003). Age, growth and non‐flood recruitment of two potamodromous fishes in a large semi‐arid/temperate river system. </w:t>
      </w:r>
      <w:r w:rsidRPr="00F03BEB">
        <w:rPr>
          <w:rFonts w:ascii="Calibri" w:hAnsi="Calibri" w:cs="Calibri"/>
          <w:i/>
          <w:iCs/>
          <w:noProof/>
          <w:kern w:val="0"/>
        </w:rPr>
        <w:t>River Research and Applications</w:t>
      </w:r>
      <w:r w:rsidRPr="00F03BEB">
        <w:rPr>
          <w:rFonts w:ascii="Calibri" w:hAnsi="Calibri" w:cs="Calibri"/>
          <w:noProof/>
          <w:kern w:val="0"/>
        </w:rPr>
        <w:t xml:space="preserve">, </w:t>
      </w:r>
      <w:r w:rsidRPr="00F03BEB">
        <w:rPr>
          <w:rFonts w:ascii="Calibri" w:hAnsi="Calibri" w:cs="Calibri"/>
          <w:i/>
          <w:iCs/>
          <w:noProof/>
          <w:kern w:val="0"/>
        </w:rPr>
        <w:t>19</w:t>
      </w:r>
      <w:r w:rsidRPr="00F03BEB">
        <w:rPr>
          <w:rFonts w:ascii="Calibri" w:hAnsi="Calibri" w:cs="Calibri"/>
          <w:noProof/>
          <w:kern w:val="0"/>
        </w:rPr>
        <w:t>(7), 697–719. https://doi.org/10.1002/rra.714</w:t>
      </w:r>
    </w:p>
    <w:p w14:paraId="151D9EAB"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Marshall, J. C., Menke, N., Crook, D. A., Lobegeiger, J. S., Balcombe, S. R., Huey, J. A., Fawcett, J. H., Bond, N. R., Starkey, A. H., Sternberg, D., Linke, S., &amp; Arthington, A. H. (2016). Go with the flow: the movement behaviour of fish from isolated waterhole refugia during connecting flow events in an intermittent dryland river.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61</w:t>
      </w:r>
      <w:r w:rsidRPr="00F03BEB">
        <w:rPr>
          <w:rFonts w:ascii="Calibri" w:hAnsi="Calibri" w:cs="Calibri"/>
          <w:noProof/>
          <w:kern w:val="0"/>
        </w:rPr>
        <w:t>(8), 1242–1258. https://doi.org/10.1111/FWB.12707</w:t>
      </w:r>
    </w:p>
    <w:p w14:paraId="2C5CB2C8"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Martino, J. C., Fowler, A. J., Doubleday, Z. A., Grammer, G. L., &amp; Gillanders, B. M. (2019). Using otolith </w:t>
      </w:r>
      <w:r w:rsidRPr="00F03BEB">
        <w:rPr>
          <w:rFonts w:ascii="Calibri" w:hAnsi="Calibri" w:cs="Calibri"/>
          <w:noProof/>
          <w:kern w:val="0"/>
        </w:rPr>
        <w:lastRenderedPageBreak/>
        <w:t xml:space="preserve">chronologies to understand long‐term trends and extrinsic drivers of growth in fisheries. </w:t>
      </w:r>
      <w:r w:rsidRPr="00F03BEB">
        <w:rPr>
          <w:rFonts w:ascii="Calibri" w:hAnsi="Calibri" w:cs="Calibri"/>
          <w:i/>
          <w:iCs/>
          <w:noProof/>
          <w:kern w:val="0"/>
        </w:rPr>
        <w:t>Ecosphere</w:t>
      </w:r>
      <w:r w:rsidRPr="00F03BEB">
        <w:rPr>
          <w:rFonts w:ascii="Calibri" w:hAnsi="Calibri" w:cs="Calibri"/>
          <w:noProof/>
          <w:kern w:val="0"/>
        </w:rPr>
        <w:t xml:space="preserve">, </w:t>
      </w:r>
      <w:r w:rsidRPr="00F03BEB">
        <w:rPr>
          <w:rFonts w:ascii="Calibri" w:hAnsi="Calibri" w:cs="Calibri"/>
          <w:i/>
          <w:iCs/>
          <w:noProof/>
          <w:kern w:val="0"/>
        </w:rPr>
        <w:t>10</w:t>
      </w:r>
      <w:r w:rsidRPr="00F03BEB">
        <w:rPr>
          <w:rFonts w:ascii="Calibri" w:hAnsi="Calibri" w:cs="Calibri"/>
          <w:noProof/>
          <w:kern w:val="0"/>
        </w:rPr>
        <w:t>(1). https://doi.org/10.1002/ecs2.2553</w:t>
      </w:r>
    </w:p>
    <w:p w14:paraId="7B436005"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Moggridge, B. J., &amp; Thompson, R. M. (2021). Cultural value of water and western water management: an Australian Indigenous perspective. </w:t>
      </w:r>
      <w:r w:rsidRPr="00F03BEB">
        <w:rPr>
          <w:rFonts w:ascii="Calibri" w:hAnsi="Calibri" w:cs="Calibri"/>
          <w:i/>
          <w:iCs/>
          <w:noProof/>
          <w:kern w:val="0"/>
        </w:rPr>
        <w:t>Australasian Journal of Water Resources</w:t>
      </w:r>
      <w:r w:rsidRPr="00F03BEB">
        <w:rPr>
          <w:rFonts w:ascii="Calibri" w:hAnsi="Calibri" w:cs="Calibri"/>
          <w:noProof/>
          <w:kern w:val="0"/>
        </w:rPr>
        <w:t xml:space="preserve">, </w:t>
      </w:r>
      <w:r w:rsidRPr="00F03BEB">
        <w:rPr>
          <w:rFonts w:ascii="Calibri" w:hAnsi="Calibri" w:cs="Calibri"/>
          <w:i/>
          <w:iCs/>
          <w:noProof/>
          <w:kern w:val="0"/>
        </w:rPr>
        <w:t>25</w:t>
      </w:r>
      <w:r w:rsidRPr="00F03BEB">
        <w:rPr>
          <w:rFonts w:ascii="Calibri" w:hAnsi="Calibri" w:cs="Calibri"/>
          <w:noProof/>
          <w:kern w:val="0"/>
        </w:rPr>
        <w:t>(1), 4–14. https://doi.org/10.1080/13241583.2021.1897926</w:t>
      </w:r>
    </w:p>
    <w:p w14:paraId="62C796F3"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Mooij, W. M., Bennetts, R. E., Kitchens, W. M., &amp; DeAngelis, D. L. (2002). Exploring the effect of drought extent and interval on the Florida snail kite: interplay between spatial and temporal scales. </w:t>
      </w:r>
      <w:r w:rsidRPr="00F03BEB">
        <w:rPr>
          <w:rFonts w:ascii="Calibri" w:hAnsi="Calibri" w:cs="Calibri"/>
          <w:i/>
          <w:iCs/>
          <w:noProof/>
          <w:kern w:val="0"/>
        </w:rPr>
        <w:t>Ecological Modelling</w:t>
      </w:r>
      <w:r w:rsidRPr="00F03BEB">
        <w:rPr>
          <w:rFonts w:ascii="Calibri" w:hAnsi="Calibri" w:cs="Calibri"/>
          <w:noProof/>
          <w:kern w:val="0"/>
        </w:rPr>
        <w:t xml:space="preserve">, </w:t>
      </w:r>
      <w:r w:rsidRPr="00F03BEB">
        <w:rPr>
          <w:rFonts w:ascii="Calibri" w:hAnsi="Calibri" w:cs="Calibri"/>
          <w:i/>
          <w:iCs/>
          <w:noProof/>
          <w:kern w:val="0"/>
        </w:rPr>
        <w:t>149</w:t>
      </w:r>
      <w:r w:rsidRPr="00F03BEB">
        <w:rPr>
          <w:rFonts w:ascii="Calibri" w:hAnsi="Calibri" w:cs="Calibri"/>
          <w:noProof/>
          <w:kern w:val="0"/>
        </w:rPr>
        <w:t>(1–2), 25–39. https://doi.org/10.1016/S0304-3800(01)00512-9</w:t>
      </w:r>
    </w:p>
    <w:p w14:paraId="1DF6E14A"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Morón, S., &amp; Amos, K. J. (2018). Downstream grain‐size changes associated with a transition from single channel to anabranching. </w:t>
      </w:r>
      <w:r w:rsidRPr="00F03BEB">
        <w:rPr>
          <w:rFonts w:ascii="Calibri" w:hAnsi="Calibri" w:cs="Calibri"/>
          <w:i/>
          <w:iCs/>
          <w:noProof/>
          <w:kern w:val="0"/>
        </w:rPr>
        <w:t>Sedimentology</w:t>
      </w:r>
      <w:r w:rsidRPr="00F03BEB">
        <w:rPr>
          <w:rFonts w:ascii="Calibri" w:hAnsi="Calibri" w:cs="Calibri"/>
          <w:noProof/>
          <w:kern w:val="0"/>
        </w:rPr>
        <w:t xml:space="preserve">, </w:t>
      </w:r>
      <w:r w:rsidRPr="00F03BEB">
        <w:rPr>
          <w:rFonts w:ascii="Calibri" w:hAnsi="Calibri" w:cs="Calibri"/>
          <w:i/>
          <w:iCs/>
          <w:noProof/>
          <w:kern w:val="0"/>
        </w:rPr>
        <w:t>65</w:t>
      </w:r>
      <w:r w:rsidRPr="00F03BEB">
        <w:rPr>
          <w:rFonts w:ascii="Calibri" w:hAnsi="Calibri" w:cs="Calibri"/>
          <w:noProof/>
          <w:kern w:val="0"/>
        </w:rPr>
        <w:t>(5), 1590–1610. https://doi.org/10.1111/sed.12439</w:t>
      </w:r>
    </w:p>
    <w:p w14:paraId="232D94C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Morrongiello, J. R., Sweetman, P. C., &amp; Thresher, R. E. (2019). Fishing constrains phenotypic responses of marine fish to climate variability. </w:t>
      </w:r>
      <w:r w:rsidRPr="00F03BEB">
        <w:rPr>
          <w:rFonts w:ascii="Calibri" w:hAnsi="Calibri" w:cs="Calibri"/>
          <w:i/>
          <w:iCs/>
          <w:noProof/>
          <w:kern w:val="0"/>
        </w:rPr>
        <w:t>Journal of Animal Ecology</w:t>
      </w:r>
      <w:r w:rsidRPr="00F03BEB">
        <w:rPr>
          <w:rFonts w:ascii="Calibri" w:hAnsi="Calibri" w:cs="Calibri"/>
          <w:noProof/>
          <w:kern w:val="0"/>
        </w:rPr>
        <w:t xml:space="preserve">, </w:t>
      </w:r>
      <w:r w:rsidRPr="00F03BEB">
        <w:rPr>
          <w:rFonts w:ascii="Calibri" w:hAnsi="Calibri" w:cs="Calibri"/>
          <w:i/>
          <w:iCs/>
          <w:noProof/>
          <w:kern w:val="0"/>
        </w:rPr>
        <w:t>88</w:t>
      </w:r>
      <w:r w:rsidRPr="00F03BEB">
        <w:rPr>
          <w:rFonts w:ascii="Calibri" w:hAnsi="Calibri" w:cs="Calibri"/>
          <w:noProof/>
          <w:kern w:val="0"/>
        </w:rPr>
        <w:t>(11), 1645–1656. https://doi.org/10.1111/1365-2656.12999</w:t>
      </w:r>
    </w:p>
    <w:p w14:paraId="26B12EF2"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Murray–Darling Basin Authority. (2023). </w:t>
      </w:r>
      <w:r w:rsidRPr="00F03BEB">
        <w:rPr>
          <w:rFonts w:ascii="Calibri" w:hAnsi="Calibri" w:cs="Calibri"/>
          <w:i/>
          <w:iCs/>
          <w:noProof/>
          <w:kern w:val="0"/>
        </w:rPr>
        <w:t>Our reliance on the Basin for water</w:t>
      </w:r>
      <w:r w:rsidRPr="00F03BEB">
        <w:rPr>
          <w:rFonts w:ascii="Calibri" w:hAnsi="Calibri" w:cs="Calibri"/>
          <w:noProof/>
          <w:kern w:val="0"/>
        </w:rPr>
        <w:t>. https://www.mdba.gov.au/basin/why-murray-darling-basin-matters/our-reliance-basin-water</w:t>
      </w:r>
    </w:p>
    <w:p w14:paraId="7662CA89"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Pettit, N. E., Jardine, T. D., Hamilton, S. K., Sinnamon, V., Valdez, D., Davies, P. M., Douglas, M. M., &amp; Bunn, S. E. (2012). Seasonal changes in water quality and macrophytes and the impact of cattle on tropical floodplain waterholes. </w:t>
      </w:r>
      <w:r w:rsidRPr="00F03BEB">
        <w:rPr>
          <w:rFonts w:ascii="Calibri" w:hAnsi="Calibri" w:cs="Calibri"/>
          <w:i/>
          <w:iCs/>
          <w:noProof/>
          <w:kern w:val="0"/>
        </w:rPr>
        <w:t>Marine and Freshwater Research</w:t>
      </w:r>
      <w:r w:rsidRPr="00F03BEB">
        <w:rPr>
          <w:rFonts w:ascii="Calibri" w:hAnsi="Calibri" w:cs="Calibri"/>
          <w:noProof/>
          <w:kern w:val="0"/>
        </w:rPr>
        <w:t xml:space="preserve">, </w:t>
      </w:r>
      <w:r w:rsidRPr="00F03BEB">
        <w:rPr>
          <w:rFonts w:ascii="Calibri" w:hAnsi="Calibri" w:cs="Calibri"/>
          <w:i/>
          <w:iCs/>
          <w:noProof/>
          <w:kern w:val="0"/>
        </w:rPr>
        <w:t>63</w:t>
      </w:r>
      <w:r w:rsidRPr="00F03BEB">
        <w:rPr>
          <w:rFonts w:ascii="Calibri" w:hAnsi="Calibri" w:cs="Calibri"/>
          <w:noProof/>
          <w:kern w:val="0"/>
        </w:rPr>
        <w:t>(9), 788. https://doi.org/10.1071/MF12114</w:t>
      </w:r>
    </w:p>
    <w:p w14:paraId="4700D4B1"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Petty, J. T., &amp; Grossman, G. D. (2004). Restricted movement by mottled sculpin (pisces: cottidae) in a southern Appalachian stream.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49</w:t>
      </w:r>
      <w:r w:rsidRPr="00F03BEB">
        <w:rPr>
          <w:rFonts w:ascii="Calibri" w:hAnsi="Calibri" w:cs="Calibri"/>
          <w:noProof/>
          <w:kern w:val="0"/>
        </w:rPr>
        <w:t>(5), 631–645. https://doi.org/10.1111/j.1365-2427.2004.01216.x</w:t>
      </w:r>
    </w:p>
    <w:p w14:paraId="05EC6BF0"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Puckridge, J. T., Sheldon, F., Walker, K. F., &amp; Boulton, A. J. (1998). Flow variability and the ecology of large rivers. </w:t>
      </w:r>
      <w:r w:rsidRPr="00F03BEB">
        <w:rPr>
          <w:rFonts w:ascii="Calibri" w:hAnsi="Calibri" w:cs="Calibri"/>
          <w:i/>
          <w:iCs/>
          <w:noProof/>
          <w:kern w:val="0"/>
        </w:rPr>
        <w:t>Marine and Freshwater Research</w:t>
      </w:r>
      <w:r w:rsidRPr="00F03BEB">
        <w:rPr>
          <w:rFonts w:ascii="Calibri" w:hAnsi="Calibri" w:cs="Calibri"/>
          <w:noProof/>
          <w:kern w:val="0"/>
        </w:rPr>
        <w:t xml:space="preserve">, </w:t>
      </w:r>
      <w:r w:rsidRPr="00F03BEB">
        <w:rPr>
          <w:rFonts w:ascii="Calibri" w:hAnsi="Calibri" w:cs="Calibri"/>
          <w:i/>
          <w:iCs/>
          <w:noProof/>
          <w:kern w:val="0"/>
        </w:rPr>
        <w:t>49</w:t>
      </w:r>
      <w:r w:rsidRPr="00F03BEB">
        <w:rPr>
          <w:rFonts w:ascii="Calibri" w:hAnsi="Calibri" w:cs="Calibri"/>
          <w:noProof/>
          <w:kern w:val="0"/>
        </w:rPr>
        <w:t>(1), 55. https://doi.org/10.1071/MF94161</w:t>
      </w:r>
    </w:p>
    <w:p w14:paraId="59F57D4C"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Razeng, E., Smith, A. E., Harrisson, K. A., Pavlova, A., Nguyen, T., Pinder, A., Suter, P., Webb, J., Gardner, M. G., Brim Box, J., Thompson, R., Davis, J., &amp; Sunnucks, P. (2017). Evolutionary divergence in freshwater insects with contrasting dispersal capacity across a sea of desert.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62</w:t>
      </w:r>
      <w:r w:rsidRPr="00F03BEB">
        <w:rPr>
          <w:rFonts w:ascii="Calibri" w:hAnsi="Calibri" w:cs="Calibri"/>
          <w:noProof/>
          <w:kern w:val="0"/>
        </w:rPr>
        <w:t>(8), 1443–1459. https://doi.org/10.1111/fwb.12959</w:t>
      </w:r>
    </w:p>
    <w:p w14:paraId="39D4C5C5"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Rhodes, K. A., Proffitt, T., Rowley, T., Knappett, P. S. K., Montiel, D., Dimova, N., Tebo, D., &amp; Miller, G. R. (2017). The Importance of Bank Storage in Supplying Baseflow to Rivers Flowing Through Compartmentalized, Alluvial Aquifers. </w:t>
      </w:r>
      <w:r w:rsidRPr="00F03BEB">
        <w:rPr>
          <w:rFonts w:ascii="Calibri" w:hAnsi="Calibri" w:cs="Calibri"/>
          <w:i/>
          <w:iCs/>
          <w:noProof/>
          <w:kern w:val="0"/>
        </w:rPr>
        <w:t>Water Resources Research</w:t>
      </w:r>
      <w:r w:rsidRPr="00F03BEB">
        <w:rPr>
          <w:rFonts w:ascii="Calibri" w:hAnsi="Calibri" w:cs="Calibri"/>
          <w:noProof/>
          <w:kern w:val="0"/>
        </w:rPr>
        <w:t xml:space="preserve">, </w:t>
      </w:r>
      <w:r w:rsidRPr="00F03BEB">
        <w:rPr>
          <w:rFonts w:ascii="Calibri" w:hAnsi="Calibri" w:cs="Calibri"/>
          <w:i/>
          <w:iCs/>
          <w:noProof/>
          <w:kern w:val="0"/>
        </w:rPr>
        <w:t>53</w:t>
      </w:r>
      <w:r w:rsidRPr="00F03BEB">
        <w:rPr>
          <w:rFonts w:ascii="Calibri" w:hAnsi="Calibri" w:cs="Calibri"/>
          <w:noProof/>
          <w:kern w:val="0"/>
        </w:rPr>
        <w:t>(12), 10539–10557. https://doi.org/10.1002/2017WR021619</w:t>
      </w:r>
    </w:p>
    <w:p w14:paraId="32B3E564"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Saintilan, N., Rogers, K., &amp; Ralph, T. J. (2013). Matching research and policy tools to scales of climate-change adaptation in the Murray-Darling, a large Australian river basin: a review. </w:t>
      </w:r>
      <w:r w:rsidRPr="00F03BEB">
        <w:rPr>
          <w:rFonts w:ascii="Calibri" w:hAnsi="Calibri" w:cs="Calibri"/>
          <w:i/>
          <w:iCs/>
          <w:noProof/>
          <w:kern w:val="0"/>
        </w:rPr>
        <w:t>Hydrobiologia</w:t>
      </w:r>
      <w:r w:rsidRPr="00F03BEB">
        <w:rPr>
          <w:rFonts w:ascii="Calibri" w:hAnsi="Calibri" w:cs="Calibri"/>
          <w:noProof/>
          <w:kern w:val="0"/>
        </w:rPr>
        <w:t xml:space="preserve">, </w:t>
      </w:r>
      <w:r w:rsidRPr="00F03BEB">
        <w:rPr>
          <w:rFonts w:ascii="Calibri" w:hAnsi="Calibri" w:cs="Calibri"/>
          <w:i/>
          <w:iCs/>
          <w:noProof/>
          <w:kern w:val="0"/>
        </w:rPr>
        <w:t>708</w:t>
      </w:r>
      <w:r w:rsidRPr="00F03BEB">
        <w:rPr>
          <w:rFonts w:ascii="Calibri" w:hAnsi="Calibri" w:cs="Calibri"/>
          <w:noProof/>
          <w:kern w:val="0"/>
        </w:rPr>
        <w:t>(1), 97–109. https://doi.org/10.1007/s10750-011-0970-3</w:t>
      </w:r>
    </w:p>
    <w:p w14:paraId="3A740A77"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Shanafield, M., Blanchette, M., Daly, E., Wells, N., Burrows, R. M., Korbel, K., Rau, G. C., Bourke, S., Wakelin-King, G., Holland, A., Ralph, T., McGrath, G., Robson, B., Fowler, K., Andersen, M. S., Yu, S., Jones, C. S., Waltham, N., Banks, E. W., … Duvert, C. (2024). Australian non-perennial rivers: Global lessons and research opportunities. </w:t>
      </w:r>
      <w:r w:rsidRPr="00F03BEB">
        <w:rPr>
          <w:rFonts w:ascii="Calibri" w:hAnsi="Calibri" w:cs="Calibri"/>
          <w:i/>
          <w:iCs/>
          <w:noProof/>
          <w:kern w:val="0"/>
        </w:rPr>
        <w:t>Journal of Hydrology</w:t>
      </w:r>
      <w:r w:rsidRPr="00F03BEB">
        <w:rPr>
          <w:rFonts w:ascii="Calibri" w:hAnsi="Calibri" w:cs="Calibri"/>
          <w:noProof/>
          <w:kern w:val="0"/>
        </w:rPr>
        <w:t xml:space="preserve">, </w:t>
      </w:r>
      <w:r w:rsidRPr="00F03BEB">
        <w:rPr>
          <w:rFonts w:ascii="Calibri" w:hAnsi="Calibri" w:cs="Calibri"/>
          <w:i/>
          <w:iCs/>
          <w:noProof/>
          <w:kern w:val="0"/>
        </w:rPr>
        <w:t>634</w:t>
      </w:r>
      <w:r w:rsidRPr="00F03BEB">
        <w:rPr>
          <w:rFonts w:ascii="Calibri" w:hAnsi="Calibri" w:cs="Calibri"/>
          <w:noProof/>
          <w:kern w:val="0"/>
        </w:rPr>
        <w:t>, 130939. https://doi.org/10.1016/j.jhydrol.2024.130939</w:t>
      </w:r>
    </w:p>
    <w:p w14:paraId="10C2489B"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lastRenderedPageBreak/>
        <w:t xml:space="preserve">Sheldon, F., Bunn, S. E., Hughes, J. M., Arthington, A. H., Balcombe, S. R., &amp; Fellows, C. S. (2010). Ecological roles and threats to aquatic refugia in arid landscapes: dryland river waterholes. </w:t>
      </w:r>
      <w:r w:rsidRPr="00F03BEB">
        <w:rPr>
          <w:rFonts w:ascii="Calibri" w:hAnsi="Calibri" w:cs="Calibri"/>
          <w:i/>
          <w:iCs/>
          <w:noProof/>
          <w:kern w:val="0"/>
        </w:rPr>
        <w:t>Marine and Freshwater Research</w:t>
      </w:r>
      <w:r w:rsidRPr="00F03BEB">
        <w:rPr>
          <w:rFonts w:ascii="Calibri" w:hAnsi="Calibri" w:cs="Calibri"/>
          <w:noProof/>
          <w:kern w:val="0"/>
        </w:rPr>
        <w:t xml:space="preserve">, </w:t>
      </w:r>
      <w:r w:rsidRPr="00F03BEB">
        <w:rPr>
          <w:rFonts w:ascii="Calibri" w:hAnsi="Calibri" w:cs="Calibri"/>
          <w:i/>
          <w:iCs/>
          <w:noProof/>
          <w:kern w:val="0"/>
        </w:rPr>
        <w:t>61</w:t>
      </w:r>
      <w:r w:rsidRPr="00F03BEB">
        <w:rPr>
          <w:rFonts w:ascii="Calibri" w:hAnsi="Calibri" w:cs="Calibri"/>
          <w:noProof/>
          <w:kern w:val="0"/>
        </w:rPr>
        <w:t>(8), 885. https://doi.org/10.1071/MF09239</w:t>
      </w:r>
    </w:p>
    <w:p w14:paraId="08681FD4"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Steel, E. A., Marsha, A., Fullerton, A. H., Olden, J. D., Larkin, N. K., Lee, S.-Y., &amp; Ferguson, A. (2019). Thermal landscapes in a changing climate: biological implications of water temperature patterns in an extreme year. </w:t>
      </w:r>
      <w:r w:rsidRPr="00F03BEB">
        <w:rPr>
          <w:rFonts w:ascii="Calibri" w:hAnsi="Calibri" w:cs="Calibri"/>
          <w:i/>
          <w:iCs/>
          <w:noProof/>
          <w:kern w:val="0"/>
        </w:rPr>
        <w:t>Canadian Journal of Fisheries and Aquatic Sciences</w:t>
      </w:r>
      <w:r w:rsidRPr="00F03BEB">
        <w:rPr>
          <w:rFonts w:ascii="Calibri" w:hAnsi="Calibri" w:cs="Calibri"/>
          <w:noProof/>
          <w:kern w:val="0"/>
        </w:rPr>
        <w:t xml:space="preserve">, </w:t>
      </w:r>
      <w:r w:rsidRPr="00F03BEB">
        <w:rPr>
          <w:rFonts w:ascii="Calibri" w:hAnsi="Calibri" w:cs="Calibri"/>
          <w:i/>
          <w:iCs/>
          <w:noProof/>
          <w:kern w:val="0"/>
        </w:rPr>
        <w:t>76</w:t>
      </w:r>
      <w:r w:rsidRPr="00F03BEB">
        <w:rPr>
          <w:rFonts w:ascii="Calibri" w:hAnsi="Calibri" w:cs="Calibri"/>
          <w:noProof/>
          <w:kern w:val="0"/>
        </w:rPr>
        <w:t>(10), 1740–1756. https://doi.org/10.1139/cjfas-2018-0244</w:t>
      </w:r>
    </w:p>
    <w:p w14:paraId="1D99C05D"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Thoms, M. C., &amp; Sheldon, F. (2000). Lowland rivers: An Australian introduction. </w:t>
      </w:r>
      <w:r w:rsidRPr="00F03BEB">
        <w:rPr>
          <w:rFonts w:ascii="Calibri" w:hAnsi="Calibri" w:cs="Calibri"/>
          <w:i/>
          <w:iCs/>
          <w:noProof/>
          <w:kern w:val="0"/>
        </w:rPr>
        <w:t>River Research and Applications</w:t>
      </w:r>
      <w:r w:rsidRPr="00F03BEB">
        <w:rPr>
          <w:rFonts w:ascii="Calibri" w:hAnsi="Calibri" w:cs="Calibri"/>
          <w:noProof/>
          <w:kern w:val="0"/>
        </w:rPr>
        <w:t xml:space="preserve">, </w:t>
      </w:r>
      <w:r w:rsidRPr="00F03BEB">
        <w:rPr>
          <w:rFonts w:ascii="Calibri" w:hAnsi="Calibri" w:cs="Calibri"/>
          <w:i/>
          <w:iCs/>
          <w:noProof/>
          <w:kern w:val="0"/>
        </w:rPr>
        <w:t>16</w:t>
      </w:r>
      <w:r w:rsidRPr="00F03BEB">
        <w:rPr>
          <w:rFonts w:ascii="Calibri" w:hAnsi="Calibri" w:cs="Calibri"/>
          <w:noProof/>
          <w:kern w:val="0"/>
        </w:rPr>
        <w:t>(5), 375–383. https://doi.org/10.1002/1099-1646(200009/10)16:5&lt;375::aid-rrr591&gt;3.0.co;2-#</w:t>
      </w:r>
    </w:p>
    <w:p w14:paraId="2E757A0A"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Turschwell, M. P., Stewart‐Koster, B., King, A. J., Pusey, B., Crook, D., Boone, E., Douglas, M., Allsop, Q., Jackson, S., &amp; Kennard, M. J. (2019). Flow‐mediated predator–prey dynamics influence fish populations in a tropical river. </w:t>
      </w:r>
      <w:r w:rsidRPr="00F03BEB">
        <w:rPr>
          <w:rFonts w:ascii="Calibri" w:hAnsi="Calibri" w:cs="Calibri"/>
          <w:i/>
          <w:iCs/>
          <w:noProof/>
          <w:kern w:val="0"/>
        </w:rPr>
        <w:t>Freshwater Biology</w:t>
      </w:r>
      <w:r w:rsidRPr="00F03BEB">
        <w:rPr>
          <w:rFonts w:ascii="Calibri" w:hAnsi="Calibri" w:cs="Calibri"/>
          <w:noProof/>
          <w:kern w:val="0"/>
        </w:rPr>
        <w:t xml:space="preserve">, </w:t>
      </w:r>
      <w:r w:rsidRPr="00F03BEB">
        <w:rPr>
          <w:rFonts w:ascii="Calibri" w:hAnsi="Calibri" w:cs="Calibri"/>
          <w:i/>
          <w:iCs/>
          <w:noProof/>
          <w:kern w:val="0"/>
        </w:rPr>
        <w:t>64</w:t>
      </w:r>
      <w:r w:rsidRPr="00F03BEB">
        <w:rPr>
          <w:rFonts w:ascii="Calibri" w:hAnsi="Calibri" w:cs="Calibri"/>
          <w:noProof/>
          <w:kern w:val="0"/>
        </w:rPr>
        <w:t>(8), 1453–1466. https://doi.org/10.1111/fwb.13318</w:t>
      </w:r>
    </w:p>
    <w:p w14:paraId="6BD7ABB2"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Vousdoukas, M. I., Mentaschi, L., Voukouvalas, E., Verlaan, M., Jevrejeva, S., Jackson, L. P., &amp; Feyen, L. (2018). Global probabilistic projections of extreme sea levels show intensification of coastal flood hazard. </w:t>
      </w:r>
      <w:r w:rsidRPr="00F03BEB">
        <w:rPr>
          <w:rFonts w:ascii="Calibri" w:hAnsi="Calibri" w:cs="Calibri"/>
          <w:i/>
          <w:iCs/>
          <w:noProof/>
          <w:kern w:val="0"/>
        </w:rPr>
        <w:t>Nature Communications</w:t>
      </w:r>
      <w:r w:rsidRPr="00F03BEB">
        <w:rPr>
          <w:rFonts w:ascii="Calibri" w:hAnsi="Calibri" w:cs="Calibri"/>
          <w:noProof/>
          <w:kern w:val="0"/>
        </w:rPr>
        <w:t xml:space="preserve">, </w:t>
      </w:r>
      <w:r w:rsidRPr="00F03BEB">
        <w:rPr>
          <w:rFonts w:ascii="Calibri" w:hAnsi="Calibri" w:cs="Calibri"/>
          <w:i/>
          <w:iCs/>
          <w:noProof/>
          <w:kern w:val="0"/>
        </w:rPr>
        <w:t>9</w:t>
      </w:r>
      <w:r w:rsidRPr="00F03BEB">
        <w:rPr>
          <w:rFonts w:ascii="Calibri" w:hAnsi="Calibri" w:cs="Calibri"/>
          <w:noProof/>
          <w:kern w:val="0"/>
        </w:rPr>
        <w:t>(1), 2360. https://doi.org/10.1038/s41467-018-04692-w</w:t>
      </w:r>
    </w:p>
    <w:p w14:paraId="4BE2B23E"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Wager, R., &amp; Unmack, P. J. (2000). </w:t>
      </w:r>
      <w:r w:rsidRPr="00F03BEB">
        <w:rPr>
          <w:rFonts w:ascii="Calibri" w:hAnsi="Calibri" w:cs="Calibri"/>
          <w:i/>
          <w:iCs/>
          <w:noProof/>
          <w:kern w:val="0"/>
        </w:rPr>
        <w:t>Fishes of the Lake Eyre catchment of central Australia</w:t>
      </w:r>
      <w:r w:rsidRPr="00F03BEB">
        <w:rPr>
          <w:rFonts w:ascii="Calibri" w:hAnsi="Calibri" w:cs="Calibri"/>
          <w:noProof/>
          <w:kern w:val="0"/>
        </w:rPr>
        <w:t>. Department of Primary Industries and Queensland Fisheries Service.</w:t>
      </w:r>
    </w:p>
    <w:p w14:paraId="52DCC1A0"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Wallace, J., Waltham, N., Burrows, D., &amp; McJannet, D. (2015). The temperature regimes of dry-season waterholes in tropical northern Australia: potential effects on fish refugia. </w:t>
      </w:r>
      <w:r w:rsidRPr="00F03BEB">
        <w:rPr>
          <w:rFonts w:ascii="Calibri" w:hAnsi="Calibri" w:cs="Calibri"/>
          <w:i/>
          <w:iCs/>
          <w:noProof/>
          <w:kern w:val="0"/>
        </w:rPr>
        <w:t>Freshwater Science</w:t>
      </w:r>
      <w:r w:rsidRPr="00F03BEB">
        <w:rPr>
          <w:rFonts w:ascii="Calibri" w:hAnsi="Calibri" w:cs="Calibri"/>
          <w:noProof/>
          <w:kern w:val="0"/>
        </w:rPr>
        <w:t xml:space="preserve">, </w:t>
      </w:r>
      <w:r w:rsidRPr="00F03BEB">
        <w:rPr>
          <w:rFonts w:ascii="Calibri" w:hAnsi="Calibri" w:cs="Calibri"/>
          <w:i/>
          <w:iCs/>
          <w:noProof/>
          <w:kern w:val="0"/>
        </w:rPr>
        <w:t>34</w:t>
      </w:r>
      <w:r w:rsidRPr="00F03BEB">
        <w:rPr>
          <w:rFonts w:ascii="Calibri" w:hAnsi="Calibri" w:cs="Calibri"/>
          <w:noProof/>
          <w:kern w:val="0"/>
        </w:rPr>
        <w:t>(2), 663–678. https://doi.org/10.1086/681278</w:t>
      </w:r>
    </w:p>
    <w:p w14:paraId="79FCED70"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Westra, S., Fowler, H. J., Evans, J. P., Alexander, L. V., Berg, P., Johnson, F., Kendon, E. J., Lenderink, G., &amp; Roberts, N. M. (2014). Future changes to the intensity and frequency of short-duration extreme rainfall. </w:t>
      </w:r>
      <w:r w:rsidRPr="00F03BEB">
        <w:rPr>
          <w:rFonts w:ascii="Calibri" w:hAnsi="Calibri" w:cs="Calibri"/>
          <w:i/>
          <w:iCs/>
          <w:noProof/>
          <w:kern w:val="0"/>
        </w:rPr>
        <w:t>Reviews of Geophysics</w:t>
      </w:r>
      <w:r w:rsidRPr="00F03BEB">
        <w:rPr>
          <w:rFonts w:ascii="Calibri" w:hAnsi="Calibri" w:cs="Calibri"/>
          <w:noProof/>
          <w:kern w:val="0"/>
        </w:rPr>
        <w:t xml:space="preserve">, </w:t>
      </w:r>
      <w:r w:rsidRPr="00F03BEB">
        <w:rPr>
          <w:rFonts w:ascii="Calibri" w:hAnsi="Calibri" w:cs="Calibri"/>
          <w:i/>
          <w:iCs/>
          <w:noProof/>
          <w:kern w:val="0"/>
        </w:rPr>
        <w:t>52</w:t>
      </w:r>
      <w:r w:rsidRPr="00F03BEB">
        <w:rPr>
          <w:rFonts w:ascii="Calibri" w:hAnsi="Calibri" w:cs="Calibri"/>
          <w:noProof/>
          <w:kern w:val="0"/>
        </w:rPr>
        <w:t>(3), 522–555. https://doi.org/10.1002/2014RG000464</w:t>
      </w:r>
    </w:p>
    <w:p w14:paraId="772DEB7A"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Woodward, G., Bonada, N., Brown, L. E., Death, R. G., Durance, I., Gray, C., Hladyz, S., Ledger, M. E., Milner, A. M., Ormerod, S. J., Thompson, R. M., &amp; Pawar, S. (2016). The effects of climatic fluctuations and extreme events on running water ecosystems. </w:t>
      </w:r>
      <w:r w:rsidRPr="00F03BEB">
        <w:rPr>
          <w:rFonts w:ascii="Calibri" w:hAnsi="Calibri" w:cs="Calibri"/>
          <w:i/>
          <w:iCs/>
          <w:noProof/>
          <w:kern w:val="0"/>
        </w:rPr>
        <w:t>Philosophical Transactions of the Royal Society B: Biological Sciences</w:t>
      </w:r>
      <w:r w:rsidRPr="00F03BEB">
        <w:rPr>
          <w:rFonts w:ascii="Calibri" w:hAnsi="Calibri" w:cs="Calibri"/>
          <w:noProof/>
          <w:kern w:val="0"/>
        </w:rPr>
        <w:t xml:space="preserve">, </w:t>
      </w:r>
      <w:r w:rsidRPr="00F03BEB">
        <w:rPr>
          <w:rFonts w:ascii="Calibri" w:hAnsi="Calibri" w:cs="Calibri"/>
          <w:i/>
          <w:iCs/>
          <w:noProof/>
          <w:kern w:val="0"/>
        </w:rPr>
        <w:t>371</w:t>
      </w:r>
      <w:r w:rsidRPr="00F03BEB">
        <w:rPr>
          <w:rFonts w:ascii="Calibri" w:hAnsi="Calibri" w:cs="Calibri"/>
          <w:noProof/>
          <w:kern w:val="0"/>
        </w:rPr>
        <w:t>(1694), 20150274. https://doi.org/10.1098/rstb.2015.0274</w:t>
      </w:r>
    </w:p>
    <w:p w14:paraId="37AFA90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kern w:val="0"/>
        </w:rPr>
      </w:pPr>
      <w:r w:rsidRPr="00F03BEB">
        <w:rPr>
          <w:rFonts w:ascii="Calibri" w:hAnsi="Calibri" w:cs="Calibri"/>
          <w:noProof/>
          <w:kern w:val="0"/>
        </w:rPr>
        <w:t xml:space="preserve">Zhou, S., Zhang, Y., Williams, A. P., &amp; Gentine, P. (2019). Projected increases in intensity, frequency, and terrestrial carbon costs of compound drought and aridity events. </w:t>
      </w:r>
      <w:r w:rsidRPr="00F03BEB">
        <w:rPr>
          <w:rFonts w:ascii="Calibri" w:hAnsi="Calibri" w:cs="Calibri"/>
          <w:i/>
          <w:iCs/>
          <w:noProof/>
          <w:kern w:val="0"/>
        </w:rPr>
        <w:t>Science Advances</w:t>
      </w:r>
      <w:r w:rsidRPr="00F03BEB">
        <w:rPr>
          <w:rFonts w:ascii="Calibri" w:hAnsi="Calibri" w:cs="Calibri"/>
          <w:noProof/>
          <w:kern w:val="0"/>
        </w:rPr>
        <w:t xml:space="preserve">, </w:t>
      </w:r>
      <w:r w:rsidRPr="00F03BEB">
        <w:rPr>
          <w:rFonts w:ascii="Calibri" w:hAnsi="Calibri" w:cs="Calibri"/>
          <w:i/>
          <w:iCs/>
          <w:noProof/>
          <w:kern w:val="0"/>
        </w:rPr>
        <w:t>5</w:t>
      </w:r>
      <w:r w:rsidRPr="00F03BEB">
        <w:rPr>
          <w:rFonts w:ascii="Calibri" w:hAnsi="Calibri" w:cs="Calibri"/>
          <w:noProof/>
          <w:kern w:val="0"/>
        </w:rPr>
        <w:t>(1). https://doi.org/10.1126/sciadv.aau5740</w:t>
      </w:r>
    </w:p>
    <w:p w14:paraId="68F40ED6" w14:textId="77777777" w:rsidR="00F03BEB" w:rsidRPr="00F03BEB" w:rsidRDefault="00F03BEB" w:rsidP="00F03BEB">
      <w:pPr>
        <w:widowControl w:val="0"/>
        <w:autoSpaceDE w:val="0"/>
        <w:autoSpaceDN w:val="0"/>
        <w:adjustRightInd w:val="0"/>
        <w:spacing w:line="240" w:lineRule="auto"/>
        <w:ind w:left="480" w:hanging="480"/>
        <w:rPr>
          <w:rFonts w:ascii="Calibri" w:hAnsi="Calibri" w:cs="Calibri"/>
          <w:noProof/>
        </w:rPr>
      </w:pPr>
      <w:r w:rsidRPr="00F03BEB">
        <w:rPr>
          <w:rFonts w:ascii="Calibri" w:hAnsi="Calibri" w:cs="Calibri"/>
          <w:noProof/>
          <w:kern w:val="0"/>
        </w:rPr>
        <w:t xml:space="preserve">Zhou, Z., &amp; Cartwright, I. (2021). Using geochemistry to identify and quantify the sources, distribution, and fluxes of baseflow to an intermittent river impacted by climate change: The upper Wimmera River, southeast Australia. </w:t>
      </w:r>
      <w:r w:rsidRPr="00F03BEB">
        <w:rPr>
          <w:rFonts w:ascii="Calibri" w:hAnsi="Calibri" w:cs="Calibri"/>
          <w:i/>
          <w:iCs/>
          <w:noProof/>
          <w:kern w:val="0"/>
        </w:rPr>
        <w:t>Science of The Total Environment</w:t>
      </w:r>
      <w:r w:rsidRPr="00F03BEB">
        <w:rPr>
          <w:rFonts w:ascii="Calibri" w:hAnsi="Calibri" w:cs="Calibri"/>
          <w:noProof/>
          <w:kern w:val="0"/>
        </w:rPr>
        <w:t xml:space="preserve">, </w:t>
      </w:r>
      <w:r w:rsidRPr="00F03BEB">
        <w:rPr>
          <w:rFonts w:ascii="Calibri" w:hAnsi="Calibri" w:cs="Calibri"/>
          <w:i/>
          <w:iCs/>
          <w:noProof/>
          <w:kern w:val="0"/>
        </w:rPr>
        <w:t>801</w:t>
      </w:r>
      <w:r w:rsidRPr="00F03BEB">
        <w:rPr>
          <w:rFonts w:ascii="Calibri" w:hAnsi="Calibri" w:cs="Calibri"/>
          <w:noProof/>
          <w:kern w:val="0"/>
        </w:rPr>
        <w:t>, 149725. https://doi.org/10.1016/j.scitotenv.2021.149725</w:t>
      </w:r>
    </w:p>
    <w:p w14:paraId="3A6BE242" w14:textId="77777777" w:rsidR="00AF4C9F" w:rsidRPr="00367EE1" w:rsidRDefault="00AF4C9F" w:rsidP="00AF4C9F">
      <w:pPr>
        <w:rPr>
          <w:lang w:val="en-GB"/>
        </w:rPr>
      </w:pPr>
      <w:r>
        <w:rPr>
          <w:lang w:val="en-GB"/>
        </w:rPr>
        <w:fldChar w:fldCharType="end"/>
      </w:r>
    </w:p>
    <w:p w14:paraId="57D3D6D7" w14:textId="77777777" w:rsidR="00AF4C9F" w:rsidRPr="007C231D" w:rsidRDefault="00AF4C9F" w:rsidP="00AF4C9F">
      <w:pPr>
        <w:spacing w:line="360" w:lineRule="auto"/>
        <w:jc w:val="both"/>
        <w:rPr>
          <w:rFonts w:eastAsia="Times New Roman" w:cstheme="minorHAnsi"/>
          <w:color w:val="000000"/>
          <w:kern w:val="0"/>
          <w:sz w:val="24"/>
          <w:szCs w:val="24"/>
          <w:lang w:val="en-GB"/>
          <w14:ligatures w14:val="none"/>
        </w:rPr>
      </w:pPr>
    </w:p>
    <w:p w14:paraId="589C3786" w14:textId="77777777" w:rsidR="00AF4C9F" w:rsidRDefault="00AF4C9F"/>
    <w:sectPr w:rsidR="00AF4C9F" w:rsidSect="000C1697">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wwa Raufath Nizar" w:date="2024-04-29T16:02:00Z" w:initials="HN">
    <w:p w14:paraId="642B37EE" w14:textId="77777777" w:rsidR="000D72E7" w:rsidRDefault="000D72E7" w:rsidP="000D72E7">
      <w:pPr>
        <w:pStyle w:val="CommentText"/>
      </w:pPr>
      <w:r>
        <w:rPr>
          <w:rStyle w:val="CommentReference"/>
        </w:rPr>
        <w:annotationRef/>
      </w:r>
      <w:r>
        <w:rPr>
          <w:lang w:val="en-GB"/>
        </w:rPr>
        <w:t>I’ve cited review sources 20 years apart, covering a large number of studies on the subject. Is this good practice, or would it be better to cite a few papers that are reporting their actual research findings instead?</w:t>
      </w:r>
    </w:p>
  </w:comment>
  <w:comment w:id="1" w:author="Hawwa Raufath Nizar" w:date="2024-04-29T16:32:00Z" w:initials="HN">
    <w:p w14:paraId="53BEBDEA" w14:textId="77777777" w:rsidR="00206821" w:rsidRDefault="00206821" w:rsidP="00206821">
      <w:pPr>
        <w:pStyle w:val="CommentText"/>
      </w:pPr>
      <w:r>
        <w:rPr>
          <w:rStyle w:val="CommentReference"/>
        </w:rPr>
        <w:annotationRef/>
      </w:r>
      <w:r>
        <w:rPr>
          <w:lang w:val="en-GB"/>
        </w:rPr>
        <w:t>After this talk about the extensiveness of dryland rivers in australia and how their more variable than most</w:t>
      </w:r>
    </w:p>
  </w:comment>
  <w:comment w:id="2" w:author="Hawwa Raufath Nizar" w:date="2024-04-30T17:30:00Z" w:initials="HRN">
    <w:p w14:paraId="3399F2D0" w14:textId="77777777" w:rsidR="00173EB2" w:rsidRDefault="00173EB2" w:rsidP="00173EB2">
      <w:pPr>
        <w:pStyle w:val="CommentText"/>
      </w:pPr>
      <w:r>
        <w:rPr>
          <w:rStyle w:val="CommentReference"/>
        </w:rPr>
        <w:annotationRef/>
      </w:r>
      <w:r>
        <w:rPr>
          <w:lang w:val="en-GB"/>
        </w:rPr>
        <w:t>Expand on cyclical boom and bust conditions, where possible</w:t>
      </w:r>
    </w:p>
  </w:comment>
  <w:comment w:id="5" w:author="Hawwa Raufath Nizar" w:date="2024-04-30T12:53:00Z" w:initials="HN">
    <w:p w14:paraId="33E4B678" w14:textId="492813AC" w:rsidR="000740CD" w:rsidRDefault="000740CD" w:rsidP="000740CD">
      <w:pPr>
        <w:pStyle w:val="CommentText"/>
      </w:pPr>
      <w:r>
        <w:rPr>
          <w:rStyle w:val="CommentReference"/>
        </w:rPr>
        <w:annotationRef/>
      </w:r>
      <w:r>
        <w:rPr>
          <w:lang w:val="en-GB"/>
        </w:rPr>
        <w:t>Ref needed. Need to locate the paper that discussed this</w:t>
      </w:r>
    </w:p>
  </w:comment>
  <w:comment w:id="6" w:author="Hawwa Raufath Nizar" w:date="2024-05-07T21:01:00Z" w:initials="HN">
    <w:p w14:paraId="68E2F5CF" w14:textId="77777777" w:rsidR="007421B2" w:rsidRDefault="007421B2" w:rsidP="007421B2">
      <w:pPr>
        <w:pStyle w:val="CommentText"/>
      </w:pPr>
      <w:r>
        <w:rPr>
          <w:rStyle w:val="CommentReference"/>
        </w:rPr>
        <w:annotationRef/>
      </w:r>
      <w:r>
        <w:rPr>
          <w:lang w:val="en-GB"/>
        </w:rPr>
        <w:t>References accidentally deleted. To update.</w:t>
      </w:r>
    </w:p>
  </w:comment>
  <w:comment w:id="7" w:author="Hawwa Raufath Nizar" w:date="2024-04-29T22:11:00Z" w:initials="HRN">
    <w:p w14:paraId="6E78CE15" w14:textId="66814AE8" w:rsidR="00302FE7" w:rsidRDefault="00302FE7" w:rsidP="00302FE7">
      <w:pPr>
        <w:pStyle w:val="CommentText"/>
      </w:pPr>
      <w:r>
        <w:rPr>
          <w:rStyle w:val="CommentReference"/>
        </w:rPr>
        <w:annotationRef/>
      </w:r>
      <w:r>
        <w:rPr>
          <w:lang w:val="en-GB"/>
        </w:rPr>
        <w:t>From here, need to start about what’s been done before and what’s my niche</w:t>
      </w:r>
    </w:p>
  </w:comment>
  <w:comment w:id="8" w:author="Hawwa Raufath Nizar" w:date="2024-05-07T21:18:00Z" w:initials="HN">
    <w:p w14:paraId="625C8D0E" w14:textId="77777777" w:rsidR="003578C2" w:rsidRDefault="003578C2" w:rsidP="003578C2">
      <w:pPr>
        <w:pStyle w:val="CommentText"/>
      </w:pPr>
      <w:r>
        <w:rPr>
          <w:rStyle w:val="CommentReference"/>
        </w:rPr>
        <w:annotationRef/>
      </w:r>
      <w:r>
        <w:rPr>
          <w:lang w:val="en-GB"/>
        </w:rPr>
        <w:t>Deleted reference!</w:t>
      </w:r>
    </w:p>
  </w:comment>
  <w:comment w:id="10" w:author="Jonathan Marshall" w:date="2024-04-15T15:16:00Z" w:initials="JM">
    <w:p w14:paraId="7C337D37" w14:textId="77777777" w:rsidR="00F03BEB" w:rsidRDefault="00F03BEB" w:rsidP="00F03BEB">
      <w:pPr>
        <w:pStyle w:val="CommentText"/>
      </w:pPr>
      <w:r>
        <w:rPr>
          <w:rStyle w:val="CommentReference"/>
        </w:rPr>
        <w:annotationRef/>
      </w:r>
      <w:r>
        <w:t>Growth is strongly age determined, so as we discussed last year, it is only valid to compare environmental influences on growth of fishes of the same age and over the same growth interval.  That is why I suggest you need to look only at the growth of individuals from age 1 to age 2 based on annual otolith intervals.  It’s not valid to look at birth to age 1 as the growth intervals will vary (all fish not being ‘born’ on the same day). But it is fair to assume all fish laid down year 1 and year 2 growth intervals on (nearly) the same day within a species in a region, representing one year of their growth.  So the youngest age you can analyse is age 1-2 growth.  As the youngest this gives: 1) the greatest expected annual growth rate to give you greater resolution to detect variability between individuals, and 2) more individuals as there are many more young fish than old ones in the data set.  For each individual we have estimates of the birth year so you know which year they aged from 1-2 years old. This then allows you to extract appropriate environmental data for that year (and the one preceding it if needed).</w:t>
      </w:r>
    </w:p>
  </w:comment>
  <w:comment w:id="12" w:author="Rebecca Cramp" w:date="2024-04-14T09:58:00Z" w:initials="R">
    <w:p w14:paraId="12594720" w14:textId="77777777" w:rsidR="00AF4C9F" w:rsidRDefault="00AF4C9F" w:rsidP="00AF4C9F">
      <w:pPr>
        <w:pStyle w:val="CommentText"/>
      </w:pPr>
      <w:r>
        <w:rPr>
          <w:rStyle w:val="CommentReference"/>
        </w:rPr>
        <w:annotationRef/>
      </w:r>
      <w:r>
        <w:t>A research proposal should be written in the future tense.</w:t>
      </w:r>
    </w:p>
  </w:comment>
  <w:comment w:id="22" w:author="Rebecca Cramp" w:date="2024-04-14T10:02:00Z" w:initials="R">
    <w:p w14:paraId="060A5592" w14:textId="77777777" w:rsidR="00AF4C9F" w:rsidRDefault="00AF4C9F" w:rsidP="00AF4C9F">
      <w:pPr>
        <w:pStyle w:val="CommentText"/>
      </w:pPr>
      <w:r>
        <w:rPr>
          <w:rStyle w:val="CommentReference"/>
        </w:rPr>
        <w:annotationRef/>
      </w:r>
      <w:r>
        <w:t xml:space="preserve">What is this? </w:t>
      </w:r>
    </w:p>
  </w:comment>
  <w:comment w:id="23" w:author="Jonathan Marshall" w:date="2024-04-15T15:18:00Z" w:initials="JM">
    <w:p w14:paraId="55816554" w14:textId="77777777" w:rsidR="00AF4C9F" w:rsidRDefault="00AF4C9F" w:rsidP="00AF4C9F">
      <w:pPr>
        <w:pStyle w:val="CommentText"/>
      </w:pPr>
      <w:r>
        <w:rPr>
          <w:rStyle w:val="CommentReference"/>
        </w:rPr>
        <w:annotationRef/>
      </w:r>
      <w:r>
        <w:t>There isn’t much water temperature data so it may be necessary to extract and use air temperature data for the 11 sites from SILO (annual rainfall data too if relevant)</w:t>
      </w:r>
    </w:p>
  </w:comment>
  <w:comment w:id="26" w:author="Rebecca Cramp" w:date="2024-04-14T09:59:00Z" w:initials="R">
    <w:p w14:paraId="6019368F" w14:textId="77777777" w:rsidR="00AF4C9F" w:rsidRDefault="00AF4C9F" w:rsidP="00AF4C9F">
      <w:pPr>
        <w:pStyle w:val="CommentText"/>
      </w:pPr>
      <w:r>
        <w:rPr>
          <w:rStyle w:val="CommentReference"/>
        </w:rPr>
        <w:annotationRef/>
      </w:r>
      <w:r>
        <w:t xml:space="preserve">A map of the study area would be useful. You need to describe the study area in more detail - how many sites, what sort of sites (small or large waterholes), relationship to instream modifications such as weirs and dams, where are the gauging sites in relation to study waterholes, over what time frame do you have environmental data? What is the sampling frequency for environmental data? Where were fish collected? </w:t>
      </w:r>
    </w:p>
  </w:comment>
  <w:comment w:id="38" w:author="Jonathan Marshall" w:date="2024-04-15T15:21:00Z" w:initials="JM">
    <w:p w14:paraId="424EED22" w14:textId="77777777" w:rsidR="00AF4C9F" w:rsidRDefault="00AF4C9F" w:rsidP="00AF4C9F">
      <w:pPr>
        <w:pStyle w:val="CommentText"/>
      </w:pPr>
      <w:r>
        <w:rPr>
          <w:rStyle w:val="CommentReference"/>
        </w:rPr>
        <w:annotationRef/>
      </w:r>
      <w:r>
        <w:t>These types of data will need to be extracted separtately from gauged flow records. (we have all the data downloaded for the gauges relevant to each site so can supply, but if you need more, it is easy to download older daily flow data from online portals</w:t>
      </w:r>
    </w:p>
  </w:comment>
  <w:comment w:id="40" w:author="Rebecca Cramp" w:date="2024-04-14T10:06:00Z" w:initials="R">
    <w:p w14:paraId="68EBFB61" w14:textId="77777777" w:rsidR="00AF4C9F" w:rsidRDefault="00AF4C9F" w:rsidP="00AF4C9F">
      <w:pPr>
        <w:pStyle w:val="CommentText"/>
      </w:pPr>
      <w:r>
        <w:rPr>
          <w:rStyle w:val="CommentReference"/>
        </w:rPr>
        <w:annotationRef/>
      </w:r>
      <w:r>
        <w:t>What does this mean?</w:t>
      </w:r>
    </w:p>
  </w:comment>
  <w:comment w:id="44" w:author="Rebecca Cramp" w:date="2024-04-14T10:03:00Z" w:initials="R">
    <w:p w14:paraId="4017A3C3" w14:textId="77777777" w:rsidR="00AF4C9F" w:rsidRDefault="00AF4C9F" w:rsidP="00AF4C9F">
      <w:pPr>
        <w:pStyle w:val="CommentText"/>
      </w:pPr>
      <w:r>
        <w:rPr>
          <w:rStyle w:val="CommentReference"/>
        </w:rPr>
        <w:annotationRef/>
      </w:r>
      <w:r>
        <w:t>What does this mean?</w:t>
      </w:r>
    </w:p>
  </w:comment>
  <w:comment w:id="45" w:author="Jonathan Marshall" w:date="2024-04-15T15:25:00Z" w:initials="JM">
    <w:p w14:paraId="65F23C6A" w14:textId="77777777" w:rsidR="00AF4C9F" w:rsidRDefault="00AF4C9F" w:rsidP="00AF4C9F">
      <w:pPr>
        <w:pStyle w:val="CommentText"/>
      </w:pPr>
      <w:r>
        <w:rPr>
          <w:rStyle w:val="CommentReference"/>
        </w:rPr>
        <w:annotationRef/>
      </w:r>
      <w:r>
        <w:t>Longest no-flow spell in the growth year, year before etc (see comment below) is really important here. Total number of no flow days perhaps too</w:t>
      </w:r>
    </w:p>
  </w:comment>
  <w:comment w:id="46" w:author="Rebecca Cramp" w:date="2024-04-14T10:04:00Z" w:initials="R">
    <w:p w14:paraId="1904A0C7" w14:textId="77777777" w:rsidR="00AF4C9F" w:rsidRDefault="00AF4C9F" w:rsidP="00AF4C9F">
      <w:pPr>
        <w:pStyle w:val="CommentText"/>
      </w:pPr>
      <w:r>
        <w:rPr>
          <w:rStyle w:val="CommentReference"/>
        </w:rPr>
        <w:annotationRef/>
      </w:r>
      <w:r>
        <w:t>What defines ‘significant flow’?</w:t>
      </w:r>
    </w:p>
  </w:comment>
  <w:comment w:id="48" w:author="Rebecca Cramp" w:date="2024-04-14T10:04:00Z" w:initials="R">
    <w:p w14:paraId="6198A5D8" w14:textId="77777777" w:rsidR="00AF4C9F" w:rsidRDefault="00AF4C9F" w:rsidP="00AF4C9F">
      <w:pPr>
        <w:pStyle w:val="CommentText"/>
      </w:pPr>
      <w:r>
        <w:rPr>
          <w:rStyle w:val="CommentReference"/>
        </w:rPr>
        <w:annotationRef/>
      </w:r>
      <w:r>
        <w:t>Over what timeframe?</w:t>
      </w:r>
    </w:p>
  </w:comment>
  <w:comment w:id="49" w:author="Jonathan Marshall" w:date="2024-04-15T15:24:00Z" w:initials="JM">
    <w:p w14:paraId="381F281C" w14:textId="77777777" w:rsidR="00AF4C9F" w:rsidRDefault="00AF4C9F" w:rsidP="00AF4C9F">
      <w:pPr>
        <w:pStyle w:val="CommentText"/>
      </w:pPr>
      <w:r>
        <w:rPr>
          <w:rStyle w:val="CommentReference"/>
        </w:rPr>
        <w:annotationRef/>
      </w:r>
      <w:r>
        <w:t>During the 1-2 age growth year and during the preceding year for each individual fish I would suggest. There is some possibility that growth is impacted by the conditions the mother of the individual experienced prior to spawning, so perhaps also the year prior to ‘birth’ of each fish??...</w:t>
      </w:r>
    </w:p>
  </w:comment>
  <w:comment w:id="52" w:author="Jonathan Marshall" w:date="2024-04-15T15:26:00Z" w:initials="JM">
    <w:p w14:paraId="1E528F71" w14:textId="77777777" w:rsidR="00AF4C9F" w:rsidRDefault="00AF4C9F" w:rsidP="00AF4C9F">
      <w:pPr>
        <w:pStyle w:val="CommentText"/>
      </w:pPr>
      <w:r>
        <w:rPr>
          <w:rStyle w:val="CommentReference"/>
        </w:rPr>
        <w:annotationRef/>
      </w:r>
      <w:r>
        <w:t>Given prominence of mentioning migration above, are you going to include if fish moved prior to or during the age 1-2 growth year too?  We have that info.</w:t>
      </w:r>
    </w:p>
  </w:comment>
  <w:comment w:id="53" w:author="Rebecca Cramp" w:date="2024-04-14T10:07:00Z" w:initials="R">
    <w:p w14:paraId="6055B0A6" w14:textId="77777777" w:rsidR="00AF4C9F" w:rsidRDefault="00AF4C9F" w:rsidP="00AF4C9F">
      <w:pPr>
        <w:pStyle w:val="CommentText"/>
      </w:pPr>
      <w:r>
        <w:rPr>
          <w:rStyle w:val="CommentReference"/>
        </w:rPr>
        <w:annotationRef/>
      </w:r>
      <w:r>
        <w:t>Need to provide information on collection and analysis of otolith data. When, where and how often were otoliths collected. Over what time period? How is otolith growth determined - what is the response data that in going into the models?</w:t>
      </w:r>
    </w:p>
  </w:comment>
  <w:comment w:id="54" w:author="Jonathan Marshall" w:date="2024-04-15T15:36:00Z" w:initials="JM">
    <w:p w14:paraId="5266BEE6" w14:textId="77777777" w:rsidR="00AF4C9F" w:rsidRDefault="00AF4C9F" w:rsidP="00AF4C9F">
      <w:pPr>
        <w:pStyle w:val="CommentText"/>
      </w:pPr>
      <w:r>
        <w:rPr>
          <w:rStyle w:val="CommentReference"/>
        </w:rPr>
        <w:annotationRef/>
      </w:r>
      <w:r>
        <w:t>Otoliths from the 3 species collected twice from the 11 sites (2020, 2021), following severe drought 2018-early 2020. There was a 3rd collection in 2023, but we don’t yet have the otolith data from those individuals</w:t>
      </w:r>
    </w:p>
  </w:comment>
  <w:comment w:id="81" w:author="Rebecca Cramp" w:date="2024-04-14T10:24:00Z" w:initials="R">
    <w:p w14:paraId="4AB65B4A" w14:textId="77777777" w:rsidR="00AF4C9F" w:rsidRDefault="00AF4C9F" w:rsidP="00AF4C9F">
      <w:pPr>
        <w:pStyle w:val="CommentText"/>
      </w:pPr>
      <w:r>
        <w:rPr>
          <w:rStyle w:val="CommentReference"/>
        </w:rPr>
        <w:annotationRef/>
      </w:r>
      <w:r>
        <w:t xml:space="preserve">Be more descriptive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B37EE" w15:done="0"/>
  <w15:commentEx w15:paraId="53BEBDEA" w15:done="0"/>
  <w15:commentEx w15:paraId="3399F2D0" w15:done="0"/>
  <w15:commentEx w15:paraId="33E4B678" w15:done="0"/>
  <w15:commentEx w15:paraId="68E2F5CF" w15:done="0"/>
  <w15:commentEx w15:paraId="6E78CE15" w15:done="0"/>
  <w15:commentEx w15:paraId="625C8D0E" w15:done="0"/>
  <w15:commentEx w15:paraId="7C337D37" w15:done="0"/>
  <w15:commentEx w15:paraId="12594720" w15:done="0"/>
  <w15:commentEx w15:paraId="060A5592" w15:done="0"/>
  <w15:commentEx w15:paraId="55816554" w15:done="0"/>
  <w15:commentEx w15:paraId="6019368F" w15:done="0"/>
  <w15:commentEx w15:paraId="424EED22" w15:done="0"/>
  <w15:commentEx w15:paraId="68EBFB61" w15:done="0"/>
  <w15:commentEx w15:paraId="4017A3C3" w15:done="0"/>
  <w15:commentEx w15:paraId="65F23C6A" w15:done="0"/>
  <w15:commentEx w15:paraId="1904A0C7" w15:done="0"/>
  <w15:commentEx w15:paraId="6198A5D8" w15:done="0"/>
  <w15:commentEx w15:paraId="381F281C" w15:paraIdParent="6198A5D8" w15:done="0"/>
  <w15:commentEx w15:paraId="1E528F71" w15:done="0"/>
  <w15:commentEx w15:paraId="6055B0A6" w15:done="0"/>
  <w15:commentEx w15:paraId="5266BEE6" w15:paraIdParent="6055B0A6" w15:done="0"/>
  <w15:commentEx w15:paraId="4AB65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CCF599" w16cex:dateUtc="2024-04-29T06:02:00Z"/>
  <w16cex:commentExtensible w16cex:durableId="21977CAF" w16cex:dateUtc="2024-04-29T06:32:00Z"/>
  <w16cex:commentExtensible w16cex:durableId="50CCEEEF" w16cex:dateUtc="2024-04-30T07:30:00Z"/>
  <w16cex:commentExtensible w16cex:durableId="62DAAE03" w16cex:dateUtc="2024-04-30T02:53:00Z"/>
  <w16cex:commentExtensible w16cex:durableId="24B76616" w16cex:dateUtc="2024-05-07T11:01:00Z"/>
  <w16cex:commentExtensible w16cex:durableId="55B235F6" w16cex:dateUtc="2024-04-29T12:11:00Z"/>
  <w16cex:commentExtensible w16cex:durableId="5E66E76B" w16cex:dateUtc="2024-05-07T11:18:00Z"/>
  <w16cex:commentExtensible w16cex:durableId="11D59F97" w16cex:dateUtc="2024-04-15T05:16:00Z"/>
  <w16cex:commentExtensible w16cex:durableId="45BA5995" w16cex:dateUtc="2024-04-13T23:58:00Z"/>
  <w16cex:commentExtensible w16cex:durableId="35C11CF5" w16cex:dateUtc="2024-04-14T00:02:00Z"/>
  <w16cex:commentExtensible w16cex:durableId="5393020F" w16cex:dateUtc="2024-04-15T05:18:00Z"/>
  <w16cex:commentExtensible w16cex:durableId="0365417B" w16cex:dateUtc="2024-04-13T23:59:00Z"/>
  <w16cex:commentExtensible w16cex:durableId="5EEDD850" w16cex:dateUtc="2024-04-15T05:21:00Z"/>
  <w16cex:commentExtensible w16cex:durableId="02434A98" w16cex:dateUtc="2024-04-14T00:06:00Z"/>
  <w16cex:commentExtensible w16cex:durableId="7B2CF167" w16cex:dateUtc="2024-04-14T00:03:00Z"/>
  <w16cex:commentExtensible w16cex:durableId="6E822033" w16cex:dateUtc="2024-04-15T05:25:00Z"/>
  <w16cex:commentExtensible w16cex:durableId="0CE1FB71" w16cex:dateUtc="2024-04-14T00:04:00Z"/>
  <w16cex:commentExtensible w16cex:durableId="323174A9" w16cex:dateUtc="2024-04-14T00:04:00Z"/>
  <w16cex:commentExtensible w16cex:durableId="77F1F776" w16cex:dateUtc="2024-04-15T05:24:00Z"/>
  <w16cex:commentExtensible w16cex:durableId="7EEA9F5C" w16cex:dateUtc="2024-04-15T05:26:00Z"/>
  <w16cex:commentExtensible w16cex:durableId="57292D4C" w16cex:dateUtc="2024-04-14T00:07:00Z"/>
  <w16cex:commentExtensible w16cex:durableId="5B05739B" w16cex:dateUtc="2024-04-15T05:36:00Z"/>
  <w16cex:commentExtensible w16cex:durableId="03966DCC" w16cex:dateUtc="2024-04-1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B37EE" w16cid:durableId="25CCF599"/>
  <w16cid:commentId w16cid:paraId="53BEBDEA" w16cid:durableId="21977CAF"/>
  <w16cid:commentId w16cid:paraId="3399F2D0" w16cid:durableId="50CCEEEF"/>
  <w16cid:commentId w16cid:paraId="33E4B678" w16cid:durableId="62DAAE03"/>
  <w16cid:commentId w16cid:paraId="68E2F5CF" w16cid:durableId="24B76616"/>
  <w16cid:commentId w16cid:paraId="6E78CE15" w16cid:durableId="55B235F6"/>
  <w16cid:commentId w16cid:paraId="625C8D0E" w16cid:durableId="5E66E76B"/>
  <w16cid:commentId w16cid:paraId="7C337D37" w16cid:durableId="11D59F97"/>
  <w16cid:commentId w16cid:paraId="12594720" w16cid:durableId="45BA5995"/>
  <w16cid:commentId w16cid:paraId="060A5592" w16cid:durableId="35C11CF5"/>
  <w16cid:commentId w16cid:paraId="55816554" w16cid:durableId="5393020F"/>
  <w16cid:commentId w16cid:paraId="6019368F" w16cid:durableId="0365417B"/>
  <w16cid:commentId w16cid:paraId="424EED22" w16cid:durableId="5EEDD850"/>
  <w16cid:commentId w16cid:paraId="68EBFB61" w16cid:durableId="02434A98"/>
  <w16cid:commentId w16cid:paraId="4017A3C3" w16cid:durableId="7B2CF167"/>
  <w16cid:commentId w16cid:paraId="65F23C6A" w16cid:durableId="6E822033"/>
  <w16cid:commentId w16cid:paraId="1904A0C7" w16cid:durableId="0CE1FB71"/>
  <w16cid:commentId w16cid:paraId="6198A5D8" w16cid:durableId="323174A9"/>
  <w16cid:commentId w16cid:paraId="381F281C" w16cid:durableId="77F1F776"/>
  <w16cid:commentId w16cid:paraId="1E528F71" w16cid:durableId="7EEA9F5C"/>
  <w16cid:commentId w16cid:paraId="6055B0A6" w16cid:durableId="57292D4C"/>
  <w16cid:commentId w16cid:paraId="5266BEE6" w16cid:durableId="5B05739B"/>
  <w16cid:commentId w16cid:paraId="4AB65B4A" w16cid:durableId="03966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03115"/>
    <w:multiLevelType w:val="hybridMultilevel"/>
    <w:tmpl w:val="B00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1"/>
  </w:num>
  <w:num w:numId="2" w16cid:durableId="4885951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wwa Raufath Nizar">
    <w15:presenceInfo w15:providerId="Windows Live" w15:userId="7dca89da2bb2429f"/>
  </w15:person>
  <w15:person w15:author="Jonathan Marshall">
    <w15:presenceInfo w15:providerId="AD" w15:userId="S::jonathan.marshall@des.qld.gov.au::f89caf00-c1c5-4e73-a956-5af498d11d9b"/>
  </w15:person>
  <w15:person w15:author="Rebecca Cramp">
    <w15:presenceInfo w15:providerId="None" w15:userId="Rebecca Cra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4C9F"/>
    <w:rsid w:val="00005E2A"/>
    <w:rsid w:val="00020049"/>
    <w:rsid w:val="0004026C"/>
    <w:rsid w:val="000740CD"/>
    <w:rsid w:val="00082199"/>
    <w:rsid w:val="0008691F"/>
    <w:rsid w:val="00096ED5"/>
    <w:rsid w:val="000C1697"/>
    <w:rsid w:val="000D72E7"/>
    <w:rsid w:val="000F424D"/>
    <w:rsid w:val="0017173D"/>
    <w:rsid w:val="00173EB2"/>
    <w:rsid w:val="00177D1A"/>
    <w:rsid w:val="001A21D7"/>
    <w:rsid w:val="001D0BCC"/>
    <w:rsid w:val="001D36A8"/>
    <w:rsid w:val="001F66B6"/>
    <w:rsid w:val="00204D30"/>
    <w:rsid w:val="00206821"/>
    <w:rsid w:val="00236F52"/>
    <w:rsid w:val="00242059"/>
    <w:rsid w:val="00243053"/>
    <w:rsid w:val="002530AD"/>
    <w:rsid w:val="00263C33"/>
    <w:rsid w:val="00277D11"/>
    <w:rsid w:val="002D3E0B"/>
    <w:rsid w:val="002F6034"/>
    <w:rsid w:val="00302FE7"/>
    <w:rsid w:val="00334190"/>
    <w:rsid w:val="003441CB"/>
    <w:rsid w:val="00352B17"/>
    <w:rsid w:val="003562B3"/>
    <w:rsid w:val="003578C2"/>
    <w:rsid w:val="00373920"/>
    <w:rsid w:val="00381194"/>
    <w:rsid w:val="003B06D6"/>
    <w:rsid w:val="0040110D"/>
    <w:rsid w:val="004453A5"/>
    <w:rsid w:val="00483BD6"/>
    <w:rsid w:val="00486667"/>
    <w:rsid w:val="00491681"/>
    <w:rsid w:val="00494684"/>
    <w:rsid w:val="00494D73"/>
    <w:rsid w:val="00497408"/>
    <w:rsid w:val="004D199E"/>
    <w:rsid w:val="004D4745"/>
    <w:rsid w:val="004E3657"/>
    <w:rsid w:val="004F09D2"/>
    <w:rsid w:val="005230F0"/>
    <w:rsid w:val="00527F35"/>
    <w:rsid w:val="00536920"/>
    <w:rsid w:val="00553E03"/>
    <w:rsid w:val="005C7728"/>
    <w:rsid w:val="005D66AA"/>
    <w:rsid w:val="005E0092"/>
    <w:rsid w:val="005F70E5"/>
    <w:rsid w:val="006108EF"/>
    <w:rsid w:val="00675CFE"/>
    <w:rsid w:val="00684C67"/>
    <w:rsid w:val="006A5E53"/>
    <w:rsid w:val="006B4C0C"/>
    <w:rsid w:val="006C0E5A"/>
    <w:rsid w:val="006C2676"/>
    <w:rsid w:val="00715A2D"/>
    <w:rsid w:val="007239B4"/>
    <w:rsid w:val="007330AA"/>
    <w:rsid w:val="007421B2"/>
    <w:rsid w:val="00772EC0"/>
    <w:rsid w:val="007E358C"/>
    <w:rsid w:val="007F0461"/>
    <w:rsid w:val="008331C3"/>
    <w:rsid w:val="00875F1A"/>
    <w:rsid w:val="00896BFB"/>
    <w:rsid w:val="008D0E7C"/>
    <w:rsid w:val="008F4DE0"/>
    <w:rsid w:val="00900BC9"/>
    <w:rsid w:val="00911F36"/>
    <w:rsid w:val="00924CE6"/>
    <w:rsid w:val="00924D56"/>
    <w:rsid w:val="00951688"/>
    <w:rsid w:val="00964D65"/>
    <w:rsid w:val="00975CCA"/>
    <w:rsid w:val="009866A8"/>
    <w:rsid w:val="009924AE"/>
    <w:rsid w:val="009E0D5C"/>
    <w:rsid w:val="009E20E1"/>
    <w:rsid w:val="00A316B6"/>
    <w:rsid w:val="00A337E5"/>
    <w:rsid w:val="00A4673F"/>
    <w:rsid w:val="00A60C67"/>
    <w:rsid w:val="00A624E8"/>
    <w:rsid w:val="00AC2D7D"/>
    <w:rsid w:val="00AF4C9F"/>
    <w:rsid w:val="00B00332"/>
    <w:rsid w:val="00B00967"/>
    <w:rsid w:val="00B04BD3"/>
    <w:rsid w:val="00B349EA"/>
    <w:rsid w:val="00B63863"/>
    <w:rsid w:val="00B70BF1"/>
    <w:rsid w:val="00BB59C6"/>
    <w:rsid w:val="00BB6E1E"/>
    <w:rsid w:val="00BE5260"/>
    <w:rsid w:val="00BF2598"/>
    <w:rsid w:val="00BF3E3F"/>
    <w:rsid w:val="00C05194"/>
    <w:rsid w:val="00C06C56"/>
    <w:rsid w:val="00C10D7B"/>
    <w:rsid w:val="00C131E1"/>
    <w:rsid w:val="00C142DD"/>
    <w:rsid w:val="00C32BEC"/>
    <w:rsid w:val="00C427E6"/>
    <w:rsid w:val="00C54C33"/>
    <w:rsid w:val="00C81924"/>
    <w:rsid w:val="00C8657C"/>
    <w:rsid w:val="00C9284D"/>
    <w:rsid w:val="00CE6C41"/>
    <w:rsid w:val="00CF226D"/>
    <w:rsid w:val="00D018CF"/>
    <w:rsid w:val="00D10ED1"/>
    <w:rsid w:val="00D11814"/>
    <w:rsid w:val="00D20858"/>
    <w:rsid w:val="00D30CF1"/>
    <w:rsid w:val="00D658D6"/>
    <w:rsid w:val="00D72D88"/>
    <w:rsid w:val="00DA0945"/>
    <w:rsid w:val="00DB09BB"/>
    <w:rsid w:val="00DB541C"/>
    <w:rsid w:val="00DD3C5A"/>
    <w:rsid w:val="00DD4715"/>
    <w:rsid w:val="00E20CD1"/>
    <w:rsid w:val="00E2340D"/>
    <w:rsid w:val="00E256AB"/>
    <w:rsid w:val="00E33463"/>
    <w:rsid w:val="00E67D1D"/>
    <w:rsid w:val="00E87747"/>
    <w:rsid w:val="00EA173B"/>
    <w:rsid w:val="00EB3E0C"/>
    <w:rsid w:val="00ED009E"/>
    <w:rsid w:val="00ED61F8"/>
    <w:rsid w:val="00EE11CF"/>
    <w:rsid w:val="00EF0C4C"/>
    <w:rsid w:val="00F03BEB"/>
    <w:rsid w:val="00F104A5"/>
    <w:rsid w:val="00F53596"/>
    <w:rsid w:val="00F658FB"/>
    <w:rsid w:val="00F67D4A"/>
    <w:rsid w:val="00F84228"/>
    <w:rsid w:val="00F97139"/>
    <w:rsid w:val="00FA7CCF"/>
    <w:rsid w:val="00FB5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67F8372"/>
  <w15:docId w15:val="{DCC3ECB3-429F-4FB3-ACA1-8EC1917B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9F"/>
    <w:pPr>
      <w:spacing w:line="259" w:lineRule="auto"/>
    </w:pPr>
    <w:rPr>
      <w:sz w:val="22"/>
      <w:szCs w:val="22"/>
    </w:rPr>
  </w:style>
  <w:style w:type="paragraph" w:styleId="Heading1">
    <w:name w:val="heading 1"/>
    <w:basedOn w:val="Normal"/>
    <w:next w:val="Normal"/>
    <w:link w:val="Heading1Char"/>
    <w:uiPriority w:val="9"/>
    <w:qFormat/>
    <w:rsid w:val="00AF4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4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C9F"/>
    <w:rPr>
      <w:rFonts w:eastAsiaTheme="majorEastAsia" w:cstheme="majorBidi"/>
      <w:color w:val="272727" w:themeColor="text1" w:themeTint="D8"/>
    </w:rPr>
  </w:style>
  <w:style w:type="paragraph" w:styleId="Title">
    <w:name w:val="Title"/>
    <w:basedOn w:val="Normal"/>
    <w:next w:val="Normal"/>
    <w:link w:val="TitleChar"/>
    <w:uiPriority w:val="10"/>
    <w:qFormat/>
    <w:rsid w:val="00AF4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C9F"/>
    <w:pPr>
      <w:spacing w:before="160"/>
      <w:jc w:val="center"/>
    </w:pPr>
    <w:rPr>
      <w:i/>
      <w:iCs/>
      <w:color w:val="404040" w:themeColor="text1" w:themeTint="BF"/>
    </w:rPr>
  </w:style>
  <w:style w:type="character" w:customStyle="1" w:styleId="QuoteChar">
    <w:name w:val="Quote Char"/>
    <w:basedOn w:val="DefaultParagraphFont"/>
    <w:link w:val="Quote"/>
    <w:uiPriority w:val="29"/>
    <w:rsid w:val="00AF4C9F"/>
    <w:rPr>
      <w:i/>
      <w:iCs/>
      <w:color w:val="404040" w:themeColor="text1" w:themeTint="BF"/>
    </w:rPr>
  </w:style>
  <w:style w:type="paragraph" w:styleId="ListParagraph">
    <w:name w:val="List Paragraph"/>
    <w:basedOn w:val="Normal"/>
    <w:uiPriority w:val="34"/>
    <w:qFormat/>
    <w:rsid w:val="00AF4C9F"/>
    <w:pPr>
      <w:ind w:left="720"/>
      <w:contextualSpacing/>
    </w:pPr>
  </w:style>
  <w:style w:type="character" w:styleId="IntenseEmphasis">
    <w:name w:val="Intense Emphasis"/>
    <w:basedOn w:val="DefaultParagraphFont"/>
    <w:uiPriority w:val="21"/>
    <w:qFormat/>
    <w:rsid w:val="00AF4C9F"/>
    <w:rPr>
      <w:i/>
      <w:iCs/>
      <w:color w:val="0F4761" w:themeColor="accent1" w:themeShade="BF"/>
    </w:rPr>
  </w:style>
  <w:style w:type="paragraph" w:styleId="IntenseQuote">
    <w:name w:val="Intense Quote"/>
    <w:basedOn w:val="Normal"/>
    <w:next w:val="Normal"/>
    <w:link w:val="IntenseQuoteChar"/>
    <w:uiPriority w:val="30"/>
    <w:qFormat/>
    <w:rsid w:val="00AF4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C9F"/>
    <w:rPr>
      <w:i/>
      <w:iCs/>
      <w:color w:val="0F4761" w:themeColor="accent1" w:themeShade="BF"/>
    </w:rPr>
  </w:style>
  <w:style w:type="character" w:styleId="IntenseReference">
    <w:name w:val="Intense Reference"/>
    <w:basedOn w:val="DefaultParagraphFont"/>
    <w:uiPriority w:val="32"/>
    <w:qFormat/>
    <w:rsid w:val="00AF4C9F"/>
    <w:rPr>
      <w:b/>
      <w:bCs/>
      <w:smallCaps/>
      <w:color w:val="0F4761" w:themeColor="accent1" w:themeShade="BF"/>
      <w:spacing w:val="5"/>
    </w:rPr>
  </w:style>
  <w:style w:type="paragraph" w:styleId="NoSpacing">
    <w:name w:val="No Spacing"/>
    <w:link w:val="NoSpacingChar"/>
    <w:uiPriority w:val="1"/>
    <w:qFormat/>
    <w:rsid w:val="00AF4C9F"/>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AF4C9F"/>
    <w:rPr>
      <w:rFonts w:eastAsiaTheme="minorEastAsia"/>
      <w:kern w:val="0"/>
      <w:sz w:val="22"/>
      <w:szCs w:val="22"/>
    </w:rPr>
  </w:style>
  <w:style w:type="character" w:styleId="CommentReference">
    <w:name w:val="annotation reference"/>
    <w:basedOn w:val="DefaultParagraphFont"/>
    <w:uiPriority w:val="99"/>
    <w:semiHidden/>
    <w:unhideWhenUsed/>
    <w:rsid w:val="00AF4C9F"/>
    <w:rPr>
      <w:sz w:val="16"/>
      <w:szCs w:val="16"/>
    </w:rPr>
  </w:style>
  <w:style w:type="paragraph" w:styleId="CommentText">
    <w:name w:val="annotation text"/>
    <w:basedOn w:val="Normal"/>
    <w:link w:val="CommentTextChar"/>
    <w:uiPriority w:val="99"/>
    <w:unhideWhenUsed/>
    <w:rsid w:val="00AF4C9F"/>
    <w:pPr>
      <w:spacing w:line="240" w:lineRule="auto"/>
    </w:pPr>
    <w:rPr>
      <w:sz w:val="20"/>
      <w:szCs w:val="20"/>
    </w:rPr>
  </w:style>
  <w:style w:type="character" w:customStyle="1" w:styleId="CommentTextChar">
    <w:name w:val="Comment Text Char"/>
    <w:basedOn w:val="DefaultParagraphFont"/>
    <w:link w:val="CommentText"/>
    <w:uiPriority w:val="99"/>
    <w:rsid w:val="00AF4C9F"/>
    <w:rPr>
      <w:sz w:val="20"/>
      <w:szCs w:val="20"/>
    </w:rPr>
  </w:style>
  <w:style w:type="paragraph" w:styleId="CommentSubject">
    <w:name w:val="annotation subject"/>
    <w:basedOn w:val="CommentText"/>
    <w:next w:val="CommentText"/>
    <w:link w:val="CommentSubjectChar"/>
    <w:uiPriority w:val="99"/>
    <w:semiHidden/>
    <w:unhideWhenUsed/>
    <w:rsid w:val="00AF4C9F"/>
    <w:rPr>
      <w:b/>
      <w:bCs/>
    </w:rPr>
  </w:style>
  <w:style w:type="character" w:customStyle="1" w:styleId="CommentSubjectChar">
    <w:name w:val="Comment Subject Char"/>
    <w:basedOn w:val="CommentTextChar"/>
    <w:link w:val="CommentSubject"/>
    <w:uiPriority w:val="99"/>
    <w:semiHidden/>
    <w:rsid w:val="00AF4C9F"/>
    <w:rPr>
      <w:b/>
      <w:bCs/>
      <w:sz w:val="20"/>
      <w:szCs w:val="20"/>
    </w:rPr>
  </w:style>
  <w:style w:type="paragraph" w:styleId="Header">
    <w:name w:val="header"/>
    <w:basedOn w:val="Normal"/>
    <w:link w:val="HeaderChar"/>
    <w:uiPriority w:val="99"/>
    <w:unhideWhenUsed/>
    <w:rsid w:val="00AF4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C9F"/>
    <w:rPr>
      <w:sz w:val="22"/>
      <w:szCs w:val="22"/>
    </w:rPr>
  </w:style>
  <w:style w:type="paragraph" w:styleId="Footer">
    <w:name w:val="footer"/>
    <w:basedOn w:val="Normal"/>
    <w:link w:val="FooterChar"/>
    <w:uiPriority w:val="99"/>
    <w:unhideWhenUsed/>
    <w:rsid w:val="00AF4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9F"/>
    <w:rPr>
      <w:sz w:val="22"/>
      <w:szCs w:val="22"/>
    </w:rPr>
  </w:style>
  <w:style w:type="paragraph" w:styleId="Revision">
    <w:name w:val="Revision"/>
    <w:hidden/>
    <w:uiPriority w:val="99"/>
    <w:semiHidden/>
    <w:rsid w:val="00AF4C9F"/>
    <w:pPr>
      <w:spacing w:after="0" w:line="240" w:lineRule="auto"/>
    </w:pPr>
    <w:rPr>
      <w:sz w:val="22"/>
      <w:szCs w:val="22"/>
    </w:rPr>
  </w:style>
  <w:style w:type="paragraph" w:styleId="NormalWeb">
    <w:name w:val="Normal (Web)"/>
    <w:basedOn w:val="Normal"/>
    <w:uiPriority w:val="99"/>
    <w:semiHidden/>
    <w:unhideWhenUsed/>
    <w:rsid w:val="006C2676"/>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911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44944">
      <w:bodyDiv w:val="1"/>
      <w:marLeft w:val="0"/>
      <w:marRight w:val="0"/>
      <w:marTop w:val="0"/>
      <w:marBottom w:val="0"/>
      <w:divBdr>
        <w:top w:val="none" w:sz="0" w:space="0" w:color="auto"/>
        <w:left w:val="none" w:sz="0" w:space="0" w:color="auto"/>
        <w:bottom w:val="none" w:sz="0" w:space="0" w:color="auto"/>
        <w:right w:val="none" w:sz="0" w:space="0" w:color="auto"/>
      </w:divBdr>
    </w:div>
    <w:div w:id="1875117915">
      <w:bodyDiv w:val="1"/>
      <w:marLeft w:val="0"/>
      <w:marRight w:val="0"/>
      <w:marTop w:val="0"/>
      <w:marBottom w:val="0"/>
      <w:divBdr>
        <w:top w:val="none" w:sz="0" w:space="0" w:color="auto"/>
        <w:left w:val="none" w:sz="0" w:space="0" w:color="auto"/>
        <w:bottom w:val="none" w:sz="0" w:space="0" w:color="auto"/>
        <w:right w:val="none" w:sz="0" w:space="0" w:color="auto"/>
      </w:divBdr>
    </w:div>
    <w:div w:id="1996177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2024-05-03T00:00:00</PublishDate>
  <Abstract/>
  <CompanyAddress>S4755382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59675-F751-451D-9678-955233D0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14981</TotalTime>
  <Pages>22</Pages>
  <Words>27928</Words>
  <Characters>159192</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ANALYSING THE EFFECT OF ENVIRONMENTAL AND HYDROLOGICAL VARIABILITY ON FISH GROWTH RATES IN QUEENSLAND'S DRYLAND RIVERS</vt:lpstr>
    </vt:vector>
  </TitlesOfParts>
  <Company/>
  <LinksUpToDate>false</LinksUpToDate>
  <CharactersWithSpaces>186747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EFFECT OF ENVIRONMENTAL AND HYDROLOGICAL VARIABILITY ON FISH GROWTH RATES IN QUEENSLAND'S DRYLAND RIVERS</dc:title>
  <dc:subject>.</dc:subject>
  <dc:creator>Hawwa Raufath Nizar</dc:creator>
  <cp:keywords/>
  <dc:description/>
  <cp:lastModifiedBy>Hawwa Raufath Nizar</cp:lastModifiedBy>
  <cp:revision>3</cp:revision>
  <dcterms:created xsi:type="dcterms:W3CDTF">2024-04-28T09:46:00Z</dcterms:created>
  <dcterms:modified xsi:type="dcterms:W3CDTF">2024-05-10T04:50:00Z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ies>
</file>