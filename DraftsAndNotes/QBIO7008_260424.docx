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90159199"/>
        <w:docPartObj>
          <w:docPartGallery w:val="Cover Pages"/>
          <w:docPartUnique/>
        </w:docPartObj>
      </w:sdtPr>
      <w:sdtEndPr/>
      <w:sdtContent>
        <w:p w14:paraId="42188FBC" w14:textId="63140F23" w:rsidR="005A35C2" w:rsidRDefault="005A35C2"/>
        <w:p w14:paraId="39CC5E43" w14:textId="3AEEE8EB" w:rsidR="003674A9" w:rsidRDefault="005A35C2" w:rsidP="003674A9">
          <w:r>
            <w:rPr>
              <w:noProof/>
            </w:rPr>
            <mc:AlternateContent>
              <mc:Choice Requires="wps">
                <w:drawing>
                  <wp:anchor distT="0" distB="0" distL="114300" distR="114300" simplePos="0" relativeHeight="251661312" behindDoc="0" locked="0" layoutInCell="1" allowOverlap="1" wp14:anchorId="49733178" wp14:editId="29607D27">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24-03-29T00:00:00Z">
                                    <w:dateFormat w:val="MMMM d, yyyy"/>
                                    <w:lid w:val="en-US"/>
                                    <w:storeMappedDataAs w:val="dateTime"/>
                                    <w:calendar w:val="gregorian"/>
                                  </w:date>
                                </w:sdtPr>
                                <w:sdtEndPr/>
                                <w:sdtContent>
                                  <w:p w14:paraId="2ABABE9D" w14:textId="7D934CB5" w:rsidR="005A35C2" w:rsidRDefault="00757CEE">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9733178" id="_x0000_t202" coordsize="21600,21600" o:spt="202" path="m,l,21600r21600,l21600,xe">
                    <v:stroke joinstyle="miter"/>
                    <v:path gradientshapeok="t" o:connecttype="rect"/>
                  </v:shapetype>
                  <v:shape id="Text Box 21" o:spid="_x0000_s1026" type="#_x0000_t202" style="position:absolute;margin-left:0;margin-top:0;width:288.25pt;height:287.5pt;z-index:251661312;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24-03-29T00:00:00Z">
                              <w:dateFormat w:val="MMMM d, yyyy"/>
                              <w:lid w:val="en-US"/>
                              <w:storeMappedDataAs w:val="dateTime"/>
                              <w:calendar w:val="gregorian"/>
                            </w:date>
                          </w:sdtPr>
                          <w:sdtEndPr/>
                          <w:sdtContent>
                            <w:p w14:paraId="2ABABE9D" w14:textId="7D934CB5" w:rsidR="005A35C2" w:rsidRDefault="00757CEE">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11CB082" wp14:editId="72CA027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92F5F61" w14:textId="2C81522D" w:rsidR="005A35C2" w:rsidRDefault="005A35C2">
                                    <w:pPr>
                                      <w:pStyle w:val="NoSpacing"/>
                                      <w:jc w:val="right"/>
                                      <w:rPr>
                                        <w:caps/>
                                        <w:color w:val="262626" w:themeColor="text1" w:themeTint="D9"/>
                                        <w:sz w:val="28"/>
                                        <w:szCs w:val="28"/>
                                      </w:rPr>
                                    </w:pPr>
                                    <w:r>
                                      <w:rPr>
                                        <w:caps/>
                                        <w:color w:val="262626" w:themeColor="text1" w:themeTint="D9"/>
                                        <w:sz w:val="28"/>
                                        <w:szCs w:val="28"/>
                                      </w:rPr>
                                      <w:t>Hawwa Raufath Nizar</w:t>
                                    </w:r>
                                  </w:p>
                                </w:sdtContent>
                              </w:sdt>
                              <w:p w14:paraId="096AFDFC" w14:textId="001A572F" w:rsidR="005A35C2" w:rsidRDefault="00F42F66">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SUPERvisors: Dr. Rebecca Camp (UQ), DR. KATE HODGES (des) AND DR. JONATHON MARSHALL (des)</w:t>
                                    </w:r>
                                  </w:sdtContent>
                                </w:sdt>
                              </w:p>
                              <w:p w14:paraId="689E55AE" w14:textId="16715161" w:rsidR="005A35C2" w:rsidRDefault="009815D5">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E80ED0">
                                      <w:rPr>
                                        <w:color w:val="262626" w:themeColor="text1" w:themeTint="D9"/>
                                        <w:sz w:val="20"/>
                                        <w:szCs w:val="20"/>
                                      </w:rPr>
                                      <w:t>S4755382</w:t>
                                    </w:r>
                                  </w:sdtContent>
                                </w:sdt>
                                <w:r w:rsidR="005A35C2">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11CB082" id="Text Box 22" o:spid="_x0000_s1027" type="#_x0000_t202" style="position:absolute;margin-left:0;margin-top:0;width:453pt;height:51.4pt;z-index:251660288;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92F5F61" w14:textId="2C81522D" w:rsidR="005A35C2" w:rsidRDefault="005A35C2">
                              <w:pPr>
                                <w:pStyle w:val="NoSpacing"/>
                                <w:jc w:val="right"/>
                                <w:rPr>
                                  <w:caps/>
                                  <w:color w:val="262626" w:themeColor="text1" w:themeTint="D9"/>
                                  <w:sz w:val="28"/>
                                  <w:szCs w:val="28"/>
                                </w:rPr>
                              </w:pPr>
                              <w:r>
                                <w:rPr>
                                  <w:caps/>
                                  <w:color w:val="262626" w:themeColor="text1" w:themeTint="D9"/>
                                  <w:sz w:val="28"/>
                                  <w:szCs w:val="28"/>
                                </w:rPr>
                                <w:t>Hawwa Raufath Nizar</w:t>
                              </w:r>
                            </w:p>
                          </w:sdtContent>
                        </w:sdt>
                        <w:p w14:paraId="096AFDFC" w14:textId="001A572F" w:rsidR="005A35C2" w:rsidRDefault="00F42F66">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SUPERvisors: Dr. Rebecca Camp (UQ), DR. KATE HODGES (des) AND DR. JONATHON MARSHALL (des)</w:t>
                              </w:r>
                            </w:sdtContent>
                          </w:sdt>
                        </w:p>
                        <w:p w14:paraId="689E55AE" w14:textId="16715161" w:rsidR="005A35C2" w:rsidRDefault="009815D5">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E80ED0">
                                <w:rPr>
                                  <w:color w:val="262626" w:themeColor="text1" w:themeTint="D9"/>
                                  <w:sz w:val="20"/>
                                  <w:szCs w:val="20"/>
                                </w:rPr>
                                <w:t>S4755382</w:t>
                              </w:r>
                            </w:sdtContent>
                          </w:sdt>
                          <w:r w:rsidR="005A35C2">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2BC8DFF" wp14:editId="7C83C39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49E9B3" w14:textId="6FA93039" w:rsidR="005A35C2" w:rsidRDefault="009815D5">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B23E0B">
                                      <w:rPr>
                                        <w:caps/>
                                        <w:color w:val="323E4F" w:themeColor="text2" w:themeShade="BF"/>
                                        <w:sz w:val="52"/>
                                        <w:szCs w:val="52"/>
                                      </w:rPr>
                                      <w:t>Analysing the effect</w:t>
                                    </w:r>
                                    <w:r w:rsidR="00B23E0B" w:rsidRPr="00B23E0B">
                                      <w:rPr>
                                        <w:caps/>
                                        <w:color w:val="323E4F" w:themeColor="text2" w:themeShade="BF"/>
                                        <w:sz w:val="52"/>
                                        <w:szCs w:val="52"/>
                                      </w:rPr>
                                      <w:t xml:space="preserve"> of </w:t>
                                    </w:r>
                                    <w:r w:rsidR="00B23E0B">
                                      <w:rPr>
                                        <w:caps/>
                                        <w:color w:val="323E4F" w:themeColor="text2" w:themeShade="BF"/>
                                        <w:sz w:val="52"/>
                                        <w:szCs w:val="52"/>
                                      </w:rPr>
                                      <w:t>Environmental and Hydrological</w:t>
                                    </w:r>
                                    <w:r w:rsidR="00B23E0B" w:rsidRPr="00B23E0B">
                                      <w:rPr>
                                        <w:caps/>
                                        <w:color w:val="323E4F" w:themeColor="text2" w:themeShade="BF"/>
                                        <w:sz w:val="52"/>
                                        <w:szCs w:val="52"/>
                                      </w:rPr>
                                      <w:t xml:space="preserve"> Variability on Fish Growth Rates in Queensland's Dryland Rivers</w:t>
                                    </w:r>
                                  </w:sdtContent>
                                </w:sdt>
                              </w:p>
                              <w:p w14:paraId="37974AAD" w14:textId="4E491019" w:rsidR="005A35C2" w:rsidRDefault="005A35C2">
                                <w:pPr>
                                  <w:pStyle w:val="NoSpacing"/>
                                  <w:jc w:val="right"/>
                                  <w:rPr>
                                    <w:smallCaps/>
                                    <w:color w:val="44546A" w:themeColor="text2"/>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2BC8DFF" id="Text Box 23" o:spid="_x0000_s1028" type="#_x0000_t202" style="position:absolute;margin-left:0;margin-top:0;width:453pt;height:41.4pt;z-index:251659264;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1D49E9B3" w14:textId="6FA93039" w:rsidR="005A35C2" w:rsidRDefault="009815D5">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B23E0B">
                                <w:rPr>
                                  <w:caps/>
                                  <w:color w:val="323E4F" w:themeColor="text2" w:themeShade="BF"/>
                                  <w:sz w:val="52"/>
                                  <w:szCs w:val="52"/>
                                </w:rPr>
                                <w:t>Analysing the effect</w:t>
                              </w:r>
                              <w:r w:rsidR="00B23E0B" w:rsidRPr="00B23E0B">
                                <w:rPr>
                                  <w:caps/>
                                  <w:color w:val="323E4F" w:themeColor="text2" w:themeShade="BF"/>
                                  <w:sz w:val="52"/>
                                  <w:szCs w:val="52"/>
                                </w:rPr>
                                <w:t xml:space="preserve"> of </w:t>
                              </w:r>
                              <w:r w:rsidR="00B23E0B">
                                <w:rPr>
                                  <w:caps/>
                                  <w:color w:val="323E4F" w:themeColor="text2" w:themeShade="BF"/>
                                  <w:sz w:val="52"/>
                                  <w:szCs w:val="52"/>
                                </w:rPr>
                                <w:t>Environmental and Hydrological</w:t>
                              </w:r>
                              <w:r w:rsidR="00B23E0B" w:rsidRPr="00B23E0B">
                                <w:rPr>
                                  <w:caps/>
                                  <w:color w:val="323E4F" w:themeColor="text2" w:themeShade="BF"/>
                                  <w:sz w:val="52"/>
                                  <w:szCs w:val="52"/>
                                </w:rPr>
                                <w:t xml:space="preserve"> Variability on Fish Growth Rates in Queensland's Dryland Rivers</w:t>
                              </w:r>
                            </w:sdtContent>
                          </w:sdt>
                        </w:p>
                        <w:p w14:paraId="37974AAD" w14:textId="4E491019" w:rsidR="005A35C2" w:rsidRDefault="005A35C2">
                          <w:pPr>
                            <w:pStyle w:val="NoSpacing"/>
                            <w:jc w:val="right"/>
                            <w:rPr>
                              <w:smallCaps/>
                              <w:color w:val="44546A" w:themeColor="text2"/>
                              <w:sz w:val="36"/>
                              <w:szCs w:val="36"/>
                            </w:rPr>
                          </w:pPr>
                        </w:p>
                      </w:txbxContent>
                    </v:textbox>
                    <w10:wrap type="square" anchorx="page" anchory="page"/>
                  </v:shape>
                </w:pict>
              </mc:Fallback>
            </mc:AlternateContent>
          </w:r>
          <w:r>
            <w:br w:type="page"/>
          </w:r>
        </w:p>
      </w:sdtContent>
    </w:sdt>
    <w:bookmarkStart w:id="0" w:name="_Hlk148802734" w:displacedByCustomXml="prev"/>
    <w:p w14:paraId="2133AAFC" w14:textId="04CE7A3D" w:rsidR="009208A0" w:rsidRDefault="009208A0" w:rsidP="00B23E0B">
      <w:pPr>
        <w:pStyle w:val="Heading1"/>
      </w:pPr>
      <w:bookmarkStart w:id="1" w:name="_Hlk165226032"/>
      <w:r>
        <w:lastRenderedPageBreak/>
        <w:t>Abstract</w:t>
      </w:r>
    </w:p>
    <w:p w14:paraId="066D095D" w14:textId="37B54392" w:rsidR="009208A0" w:rsidRDefault="00B23E0B" w:rsidP="00B23E0B">
      <w:pPr>
        <w:spacing w:line="360" w:lineRule="auto"/>
        <w:jc w:val="both"/>
        <w:rPr>
          <w:lang w:val="en-GB"/>
        </w:rPr>
      </w:pPr>
      <w:r>
        <w:rPr>
          <w:lang w:val="en-GB"/>
        </w:rPr>
        <w:t>This project aims to investigate</w:t>
      </w:r>
      <w:r w:rsidRPr="00B23E0B">
        <w:rPr>
          <w:lang w:val="en-GB"/>
        </w:rPr>
        <w:t xml:space="preserve"> the </w:t>
      </w:r>
      <w:r>
        <w:rPr>
          <w:lang w:val="en-GB"/>
        </w:rPr>
        <w:t>complex</w:t>
      </w:r>
      <w:r w:rsidRPr="00B23E0B">
        <w:rPr>
          <w:lang w:val="en-GB"/>
        </w:rPr>
        <w:t xml:space="preserve"> relationships between hydrological </w:t>
      </w:r>
      <w:r>
        <w:rPr>
          <w:lang w:val="en-GB"/>
        </w:rPr>
        <w:t>and</w:t>
      </w:r>
      <w:r w:rsidRPr="00B23E0B">
        <w:rPr>
          <w:lang w:val="en-GB"/>
        </w:rPr>
        <w:t xml:space="preserve"> environmental factors, and the growth rates of three key lotic fish species</w:t>
      </w:r>
      <w:r>
        <w:rPr>
          <w:lang w:val="en-GB"/>
        </w:rPr>
        <w:t>,</w:t>
      </w:r>
      <w:r w:rsidRPr="00B23E0B">
        <w:rPr>
          <w:lang w:val="en-GB"/>
        </w:rPr>
        <w:t xml:space="preserve"> Golden Perch (</w:t>
      </w:r>
      <w:r w:rsidRPr="00B23E0B">
        <w:rPr>
          <w:i/>
          <w:iCs/>
          <w:lang w:val="en-GB"/>
        </w:rPr>
        <w:t xml:space="preserve">Macquaria </w:t>
      </w:r>
      <w:proofErr w:type="spellStart"/>
      <w:r w:rsidRPr="00B23E0B">
        <w:rPr>
          <w:i/>
          <w:iCs/>
          <w:lang w:val="en-GB"/>
        </w:rPr>
        <w:t>ambigua</w:t>
      </w:r>
      <w:proofErr w:type="spellEnd"/>
      <w:r w:rsidRPr="00B23E0B">
        <w:rPr>
          <w:lang w:val="en-GB"/>
        </w:rPr>
        <w:t>), Bony Bream (</w:t>
      </w:r>
      <w:proofErr w:type="spellStart"/>
      <w:r w:rsidRPr="00B23E0B">
        <w:rPr>
          <w:i/>
          <w:iCs/>
          <w:lang w:val="en-GB"/>
        </w:rPr>
        <w:t>Nematalosa</w:t>
      </w:r>
      <w:proofErr w:type="spellEnd"/>
      <w:r w:rsidRPr="00B23E0B">
        <w:rPr>
          <w:i/>
          <w:iCs/>
          <w:lang w:val="en-GB"/>
        </w:rPr>
        <w:t xml:space="preserve"> </w:t>
      </w:r>
      <w:proofErr w:type="spellStart"/>
      <w:r w:rsidRPr="00B23E0B">
        <w:rPr>
          <w:i/>
          <w:iCs/>
          <w:lang w:val="en-GB"/>
        </w:rPr>
        <w:t>erebi</w:t>
      </w:r>
      <w:proofErr w:type="spellEnd"/>
      <w:r w:rsidRPr="00B23E0B">
        <w:rPr>
          <w:lang w:val="en-GB"/>
        </w:rPr>
        <w:t>), and Common Carp (</w:t>
      </w:r>
      <w:r w:rsidRPr="00B23E0B">
        <w:rPr>
          <w:i/>
          <w:iCs/>
          <w:lang w:val="en-GB"/>
        </w:rPr>
        <w:t xml:space="preserve">Cyprinus </w:t>
      </w:r>
      <w:proofErr w:type="spellStart"/>
      <w:r w:rsidRPr="00B23E0B">
        <w:rPr>
          <w:i/>
          <w:iCs/>
          <w:lang w:val="en-GB"/>
        </w:rPr>
        <w:t>carpio</w:t>
      </w:r>
      <w:proofErr w:type="spellEnd"/>
      <w:r w:rsidRPr="00B23E0B">
        <w:rPr>
          <w:lang w:val="en-GB"/>
        </w:rPr>
        <w:t>)</w:t>
      </w:r>
      <w:r>
        <w:rPr>
          <w:lang w:val="en-GB"/>
        </w:rPr>
        <w:t>,</w:t>
      </w:r>
      <w:r w:rsidRPr="00B23E0B">
        <w:rPr>
          <w:lang w:val="en-GB"/>
        </w:rPr>
        <w:t xml:space="preserve"> within South and West Queensland's dryland river systems. Utilizing otolith-derived incremental growth data, along with river flow metrics and annual temperature readings, this research delves into how spatial and temporal variations in streamflow and thermal regimes influence fish growth. </w:t>
      </w:r>
      <w:r>
        <w:rPr>
          <w:lang w:val="en-GB"/>
        </w:rPr>
        <w:t>The</w:t>
      </w:r>
      <w:r w:rsidRPr="00B23E0B">
        <w:rPr>
          <w:lang w:val="en-GB"/>
        </w:rPr>
        <w:t xml:space="preserve"> methodology encompasses the extraction and analysis of data via a Power BI Solution developed collaboratively by La Trobe University and the Department of Environment and Science (DES), Queensland, followed by rigorous statistical </w:t>
      </w:r>
      <w:proofErr w:type="spellStart"/>
      <w:r w:rsidRPr="00B23E0B">
        <w:rPr>
          <w:lang w:val="en-GB"/>
        </w:rPr>
        <w:t>modeling</w:t>
      </w:r>
      <w:proofErr w:type="spellEnd"/>
      <w:r w:rsidRPr="00B23E0B">
        <w:rPr>
          <w:lang w:val="en-GB"/>
        </w:rPr>
        <w:t xml:space="preserve"> using R. The predictor variables, including flow volume, duration, temperature accumulation (degree days), and events of drought and flood, </w:t>
      </w:r>
      <w:r>
        <w:rPr>
          <w:lang w:val="en-GB"/>
        </w:rPr>
        <w:t>will be</w:t>
      </w:r>
      <w:r w:rsidRPr="00B23E0B">
        <w:rPr>
          <w:lang w:val="en-GB"/>
        </w:rPr>
        <w:t xml:space="preserve"> evaluated for their impacts on annual growth rates. This research aims not only to shed light on the growth dynamics of lotic fish in response to environmental stresses</w:t>
      </w:r>
      <w:r>
        <w:rPr>
          <w:lang w:val="en-GB"/>
        </w:rPr>
        <w:t>,</w:t>
      </w:r>
      <w:r w:rsidRPr="00B23E0B">
        <w:rPr>
          <w:lang w:val="en-GB"/>
        </w:rPr>
        <w:t xml:space="preserve"> but also to contribute to the sustainable management and conservation of riverine ecosystems amid increasing climatic and anthropogenic pressures. By </w:t>
      </w:r>
      <w:r>
        <w:rPr>
          <w:lang w:val="en-GB"/>
        </w:rPr>
        <w:t>exploring</w:t>
      </w:r>
      <w:r w:rsidRPr="00B23E0B">
        <w:rPr>
          <w:lang w:val="en-GB"/>
        </w:rPr>
        <w:t xml:space="preserve"> the relationships between </w:t>
      </w:r>
      <w:r>
        <w:rPr>
          <w:lang w:val="en-GB"/>
        </w:rPr>
        <w:t xml:space="preserve">these predictive </w:t>
      </w:r>
      <w:r w:rsidRPr="00B23E0B">
        <w:rPr>
          <w:lang w:val="en-GB"/>
        </w:rPr>
        <w:t xml:space="preserve">factors and fish growth, this </w:t>
      </w:r>
      <w:r>
        <w:rPr>
          <w:lang w:val="en-GB"/>
        </w:rPr>
        <w:t>project aims to</w:t>
      </w:r>
      <w:r w:rsidRPr="00B23E0B">
        <w:rPr>
          <w:lang w:val="en-GB"/>
        </w:rPr>
        <w:t xml:space="preserve"> </w:t>
      </w:r>
      <w:r>
        <w:rPr>
          <w:lang w:val="en-GB"/>
        </w:rPr>
        <w:t>provide</w:t>
      </w:r>
      <w:r w:rsidRPr="00B23E0B">
        <w:rPr>
          <w:lang w:val="en-GB"/>
        </w:rPr>
        <w:t xml:space="preserve"> valuable insights for ecosystem management and policy formulation </w:t>
      </w:r>
      <w:r>
        <w:rPr>
          <w:lang w:val="en-GB"/>
        </w:rPr>
        <w:t>and contribute to the long-term</w:t>
      </w:r>
      <w:r w:rsidRPr="00B23E0B">
        <w:rPr>
          <w:lang w:val="en-GB"/>
        </w:rPr>
        <w:t xml:space="preserve"> resilience of aquatic biodiversity in changing environments.</w:t>
      </w:r>
    </w:p>
    <w:p w14:paraId="2AB87E32" w14:textId="77777777" w:rsidR="009208A0" w:rsidRDefault="009208A0" w:rsidP="00B23E0B">
      <w:pPr>
        <w:spacing w:line="360" w:lineRule="auto"/>
        <w:rPr>
          <w:lang w:val="en-GB"/>
        </w:rPr>
      </w:pPr>
    </w:p>
    <w:p w14:paraId="33853609" w14:textId="77777777" w:rsidR="009208A0" w:rsidRDefault="009208A0" w:rsidP="009208A0">
      <w:pPr>
        <w:rPr>
          <w:lang w:val="en-GB"/>
        </w:rPr>
      </w:pPr>
    </w:p>
    <w:p w14:paraId="1E6408D4" w14:textId="77777777" w:rsidR="009208A0" w:rsidRDefault="009208A0" w:rsidP="009208A0">
      <w:pPr>
        <w:rPr>
          <w:lang w:val="en-GB"/>
        </w:rPr>
      </w:pPr>
    </w:p>
    <w:p w14:paraId="435E49E0" w14:textId="77777777" w:rsidR="009208A0" w:rsidRDefault="009208A0" w:rsidP="009208A0">
      <w:pPr>
        <w:rPr>
          <w:lang w:val="en-GB"/>
        </w:rPr>
      </w:pPr>
    </w:p>
    <w:p w14:paraId="56F9BD11" w14:textId="77777777" w:rsidR="009208A0" w:rsidRDefault="009208A0" w:rsidP="009208A0">
      <w:pPr>
        <w:rPr>
          <w:lang w:val="en-GB"/>
        </w:rPr>
      </w:pPr>
    </w:p>
    <w:p w14:paraId="657C28BA" w14:textId="77777777" w:rsidR="009208A0" w:rsidRDefault="009208A0" w:rsidP="009208A0">
      <w:pPr>
        <w:rPr>
          <w:lang w:val="en-GB"/>
        </w:rPr>
      </w:pPr>
    </w:p>
    <w:p w14:paraId="38F5F60D" w14:textId="77777777" w:rsidR="009208A0" w:rsidRDefault="009208A0" w:rsidP="009208A0">
      <w:pPr>
        <w:rPr>
          <w:lang w:val="en-GB"/>
        </w:rPr>
      </w:pPr>
    </w:p>
    <w:p w14:paraId="7C725D60" w14:textId="77777777" w:rsidR="009208A0" w:rsidRDefault="009208A0" w:rsidP="009208A0">
      <w:pPr>
        <w:rPr>
          <w:lang w:val="en-GB"/>
        </w:rPr>
      </w:pPr>
    </w:p>
    <w:p w14:paraId="0D31411E" w14:textId="77777777" w:rsidR="009208A0" w:rsidRDefault="009208A0" w:rsidP="009208A0">
      <w:pPr>
        <w:rPr>
          <w:lang w:val="en-GB"/>
        </w:rPr>
      </w:pPr>
    </w:p>
    <w:p w14:paraId="3715F489" w14:textId="77777777" w:rsidR="009208A0" w:rsidRDefault="009208A0" w:rsidP="009208A0">
      <w:pPr>
        <w:rPr>
          <w:lang w:val="en-GB"/>
        </w:rPr>
      </w:pPr>
    </w:p>
    <w:p w14:paraId="6D2D5648" w14:textId="77777777" w:rsidR="009208A0" w:rsidRDefault="009208A0" w:rsidP="009208A0">
      <w:pPr>
        <w:rPr>
          <w:lang w:val="en-GB"/>
        </w:rPr>
      </w:pPr>
    </w:p>
    <w:p w14:paraId="50DDDC47" w14:textId="77777777" w:rsidR="009208A0" w:rsidRDefault="009208A0" w:rsidP="009208A0">
      <w:pPr>
        <w:rPr>
          <w:lang w:val="en-GB"/>
        </w:rPr>
      </w:pPr>
    </w:p>
    <w:p w14:paraId="4CAA2452" w14:textId="77777777" w:rsidR="009208A0" w:rsidRPr="009208A0" w:rsidRDefault="009208A0" w:rsidP="009208A0">
      <w:pPr>
        <w:rPr>
          <w:lang w:val="en-GB"/>
        </w:rPr>
      </w:pPr>
    </w:p>
    <w:p w14:paraId="7D09CB5A" w14:textId="0F7155FB" w:rsidR="00306DC1" w:rsidRPr="003674A9" w:rsidRDefault="00E15CFE" w:rsidP="003674A9">
      <w:pPr>
        <w:pStyle w:val="Heading1"/>
      </w:pPr>
      <w:r w:rsidRPr="003674A9">
        <w:lastRenderedPageBreak/>
        <w:t>Background</w:t>
      </w:r>
    </w:p>
    <w:p w14:paraId="71BB56DB" w14:textId="3ECE7024" w:rsidR="008C15EA" w:rsidRDefault="002171C6" w:rsidP="00C30F21">
      <w:pPr>
        <w:tabs>
          <w:tab w:val="left" w:pos="3544"/>
        </w:tabs>
        <w:spacing w:line="360" w:lineRule="auto"/>
        <w:rPr>
          <w:rFonts w:eastAsia="Times New Roman" w:cstheme="minorHAnsi"/>
          <w:color w:val="000000"/>
          <w:kern w:val="0"/>
          <w:sz w:val="24"/>
          <w:szCs w:val="24"/>
          <w:lang w:val="en-GB"/>
          <w14:ligatures w14:val="none"/>
        </w:rPr>
        <w:pPrChange w:id="2" w:author="Hawwa Raufath Nizar" w:date="2024-04-23T20:45:00Z">
          <w:pPr>
            <w:spacing w:line="360" w:lineRule="auto"/>
            <w:jc w:val="both"/>
          </w:pPr>
        </w:pPrChange>
      </w:pPr>
      <w:r>
        <w:rPr>
          <w:rFonts w:eastAsia="Times New Roman" w:cstheme="minorHAnsi"/>
          <w:color w:val="000000"/>
          <w:kern w:val="0"/>
          <w:sz w:val="24"/>
          <w:szCs w:val="24"/>
          <w:lang w:val="en-GB"/>
          <w14:ligatures w14:val="none"/>
        </w:rPr>
        <w:t>There is a complex interplay between s</w:t>
      </w:r>
      <w:r w:rsidR="00FA3341">
        <w:rPr>
          <w:rFonts w:eastAsia="Times New Roman" w:cstheme="minorHAnsi"/>
          <w:color w:val="000000"/>
          <w:kern w:val="0"/>
          <w:sz w:val="24"/>
          <w:szCs w:val="24"/>
          <w:lang w:val="en-GB"/>
          <w14:ligatures w14:val="none"/>
        </w:rPr>
        <w:t xml:space="preserve">patial and temporal variability </w:t>
      </w:r>
      <w:r w:rsidR="00306DC1">
        <w:rPr>
          <w:rFonts w:eastAsia="Times New Roman" w:cstheme="minorHAnsi"/>
          <w:color w:val="000000"/>
          <w:kern w:val="0"/>
          <w:sz w:val="24"/>
          <w:szCs w:val="24"/>
          <w:lang w:val="en-GB"/>
          <w14:ligatures w14:val="none"/>
        </w:rPr>
        <w:t xml:space="preserve">in fish migratory </w:t>
      </w:r>
      <w:commentRangeStart w:id="3"/>
      <w:r w:rsidR="00FA3341">
        <w:rPr>
          <w:rFonts w:eastAsia="Times New Roman" w:cstheme="minorHAnsi"/>
          <w:color w:val="000000"/>
          <w:kern w:val="0"/>
          <w:sz w:val="24"/>
          <w:szCs w:val="24"/>
          <w:lang w:val="en-GB"/>
          <w14:ligatures w14:val="none"/>
        </w:rPr>
        <w:t>behaviour</w:t>
      </w:r>
      <w:commentRangeEnd w:id="3"/>
      <w:r w:rsidR="00A814CE">
        <w:rPr>
          <w:rStyle w:val="CommentReference"/>
        </w:rPr>
        <w:commentReference w:id="3"/>
      </w:r>
      <w:r>
        <w:rPr>
          <w:rFonts w:eastAsia="Times New Roman" w:cstheme="minorHAnsi"/>
          <w:color w:val="000000"/>
          <w:kern w:val="0"/>
          <w:sz w:val="24"/>
          <w:szCs w:val="24"/>
          <w:lang w:val="en-GB"/>
          <w14:ligatures w14:val="none"/>
        </w:rPr>
        <w:t xml:space="preserve">, and their influence on fish </w:t>
      </w:r>
      <w:r w:rsidR="00306DC1">
        <w:rPr>
          <w:rFonts w:eastAsia="Times New Roman" w:cstheme="minorHAnsi"/>
          <w:color w:val="000000"/>
          <w:kern w:val="0"/>
          <w:sz w:val="24"/>
          <w:szCs w:val="24"/>
          <w:lang w:val="en-GB"/>
          <w14:ligatures w14:val="none"/>
        </w:rPr>
        <w:t>morphology</w:t>
      </w:r>
      <w:r w:rsidR="00FA3341">
        <w:rPr>
          <w:rFonts w:eastAsia="Times New Roman" w:cstheme="minorHAnsi"/>
          <w:color w:val="000000"/>
          <w:kern w:val="0"/>
          <w:sz w:val="24"/>
          <w:szCs w:val="24"/>
          <w:lang w:val="en-GB"/>
          <w14:ligatures w14:val="none"/>
        </w:rPr>
        <w:t xml:space="preserve"> </w:t>
      </w:r>
      <w:r w:rsidR="00FA3341">
        <w:rPr>
          <w:rFonts w:eastAsia="Times New Roman" w:cstheme="minorHAnsi"/>
          <w:color w:val="000000"/>
          <w:kern w:val="0"/>
          <w:sz w:val="24"/>
          <w:szCs w:val="24"/>
          <w:lang w:val="en-GB"/>
          <w14:ligatures w14:val="none"/>
        </w:rPr>
        <w:fldChar w:fldCharType="begin" w:fldLock="1"/>
      </w:r>
      <w:r w:rsidR="00A475E5">
        <w:rPr>
          <w:rFonts w:eastAsia="Times New Roman" w:cstheme="minorHAnsi"/>
          <w:color w:val="000000"/>
          <w:kern w:val="0"/>
          <w:sz w:val="24"/>
          <w:szCs w:val="24"/>
          <w:lang w:val="en-GB"/>
          <w14:ligatures w14:val="none"/>
        </w:rPr>
        <w:instrText>ADDIN CSL_CITATION {"citationItems":[{"id":"ITEM-1","itemData":{"DOI":"10.1111/1365-2656.12374","ISSN":"1365-2656","PMID":"25823702","abstract":"Migration is a widespread phenomenon, with powerful ecological and evolutionary consequences. Morphological adaptations to reduce the energetic costs associated with migratory transport are commonly documented for migratory species. However, few studies have investigated whether variation in body morphology can be explained by variation in migratory strategy within a species. We address this question in roach Rutilus rutilus, a partially migratory freshwater fish that migrates from lakes into streams during winter. We both compare body shape between populations that differ in migratory opportunity (open vs. closed lakes), and between individuals from a single population that vary in migratory propensity (migrants and residents from a partially migratory population). Following hydrodynamic theory, we posit that migrants should have a more shallow body depth, to reduce the costs associated with migrating into streams with higher flow conditions than the lakes the residents occupy all year round. We find evidence both across and within populations to support our prediction, with individuals from open lakes and migrants from the partially migratory population having a more slender, shallow-bodied morphology than fish from closed lakes and all-year residents. Our data suggest that a shallow body morphology is beneficial to migratory individuals and our study is one of the first to link migratory strategy and intraspecific variation in body shape.","author":[{"dropping-particle":"","family":"Chapman","given":"Ben B.","non-dropping-particle":"","parse-names":false,"suffix":""},{"dropping-particle":"","family":"Hulthén","given":"Kaj","non-dropping-particle":"","parse-names":false,"suffix":""},{"dropping-particle":"","family":"Brönmark","given":"Christer","non-dropping-particle":"","parse-names":false,"suffix":""},{"dropping-particle":"","family":"Nilsson","given":"P. Anders","non-dropping-particle":"","parse-names":false,"suffix":""},{"dropping-particle":"","family":"Skov","given":"Christian","non-dropping-particle":"","parse-names":false,"suffix":""},{"dropping-particle":"","family":"Hansson","given":"Lars Anders","non-dropping-particle":"","parse-names":false,"suffix":""},{"dropping-particle":"","family":"Brodersen","given":"Jakob","non-dropping-particle":"","parse-names":false,"suffix":""}],"container-title":"Journal of Animal Ecology","id":"ITEM-1","issue":"5","issued":{"date-parts":[["2015","9","1"]]},"page":"1187-1193","publisher":"John Wiley &amp; Sons, Ltd","title":"Shape up or ship out: migratory behaviour predicts morphology across spatial scale in a freshwater fish","type":"article-journal","volume":"84"},"uris":["http://www.mendeley.com/documents/?uuid=6cdc339b-0a9e-301c-9b33-1d3ee770d7b2"]}],"mendeley":{"formattedCitation":"(Chapman et al., 2015)","plainTextFormattedCitation":"(Chapman et al., 2015)","previouslyFormattedCitation":"(Chapman et al., 2015)"},"properties":{"noteIndex":0},"schema":"https://github.com/citation-style-language/schema/raw/master/csl-citation.json"}</w:instrText>
      </w:r>
      <w:r w:rsidR="00FA3341">
        <w:rPr>
          <w:rFonts w:eastAsia="Times New Roman" w:cstheme="minorHAnsi"/>
          <w:color w:val="000000"/>
          <w:kern w:val="0"/>
          <w:sz w:val="24"/>
          <w:szCs w:val="24"/>
          <w:lang w:val="en-GB"/>
          <w14:ligatures w14:val="none"/>
        </w:rPr>
        <w:fldChar w:fldCharType="separate"/>
      </w:r>
      <w:r w:rsidR="00FA3341" w:rsidRPr="00FA3341">
        <w:rPr>
          <w:rFonts w:eastAsia="Times New Roman" w:cstheme="minorHAnsi"/>
          <w:noProof/>
          <w:color w:val="000000"/>
          <w:kern w:val="0"/>
          <w:sz w:val="24"/>
          <w:szCs w:val="24"/>
          <w:lang w:val="en-GB"/>
          <w14:ligatures w14:val="none"/>
        </w:rPr>
        <w:t>(Chapman et al., 2015)</w:t>
      </w:r>
      <w:r w:rsidR="00FA3341">
        <w:rPr>
          <w:rFonts w:eastAsia="Times New Roman" w:cstheme="minorHAnsi"/>
          <w:color w:val="000000"/>
          <w:kern w:val="0"/>
          <w:sz w:val="24"/>
          <w:szCs w:val="24"/>
          <w:lang w:val="en-GB"/>
          <w14:ligatures w14:val="none"/>
        </w:rPr>
        <w:fldChar w:fldCharType="end"/>
      </w:r>
      <w:r w:rsidR="00306DC1">
        <w:rPr>
          <w:rFonts w:eastAsia="Times New Roman" w:cstheme="minorHAnsi"/>
          <w:color w:val="000000"/>
          <w:kern w:val="0"/>
          <w:sz w:val="24"/>
          <w:szCs w:val="24"/>
          <w:lang w:val="en-GB"/>
          <w14:ligatures w14:val="none"/>
        </w:rPr>
        <w:t xml:space="preserve"> and growth</w:t>
      </w:r>
      <w:r w:rsidR="00A475E5">
        <w:rPr>
          <w:rFonts w:eastAsia="Times New Roman" w:cstheme="minorHAnsi"/>
          <w:color w:val="000000"/>
          <w:kern w:val="0"/>
          <w:sz w:val="24"/>
          <w:szCs w:val="24"/>
          <w:lang w:val="en-GB"/>
          <w14:ligatures w14:val="none"/>
        </w:rPr>
        <w:t xml:space="preserve"> </w:t>
      </w:r>
      <w:r w:rsidR="00A475E5">
        <w:rPr>
          <w:rFonts w:eastAsia="Times New Roman" w:cstheme="minorHAnsi"/>
          <w:color w:val="000000"/>
          <w:kern w:val="0"/>
          <w:sz w:val="24"/>
          <w:szCs w:val="24"/>
          <w:lang w:val="en-GB"/>
          <w14:ligatures w14:val="none"/>
        </w:rPr>
        <w:fldChar w:fldCharType="begin" w:fldLock="1"/>
      </w:r>
      <w:r w:rsidR="008C15EA">
        <w:rPr>
          <w:rFonts w:eastAsia="Times New Roman" w:cstheme="minorHAnsi"/>
          <w:color w:val="000000"/>
          <w:kern w:val="0"/>
          <w:sz w:val="24"/>
          <w:szCs w:val="24"/>
          <w:lang w:val="en-GB"/>
          <w14:ligatures w14:val="none"/>
        </w:rPr>
        <w:instrText>ADDIN CSL_CITATION {"citationItems":[{"id":"ITEM-1","itemData":{"DOI":"10.1111/EFF.12287","ISSN":"1600-0633","abstract":"Growth and movement of juvenile salmonids influence the expression of individual life history traits and production of adults at the population scale. We individually marked and recaptured juvenile Oncorhynchus mykiss over the course of a year in Murderers Creek, a semi-arid tributary to the South Fork John Day River in Northeast Oregon. We tagged O. mykiss in three reaches with differing stream gradient, stream temperature and fish density. Mean growth rates differed significantly among reaches and seasons with a significant interaction between reach and season. Reaches with high growth rates shifted across Murderers Creek among seasons. Stream reaches with high growth during the winter had low growth during summer and vice-versa. The proportion of individuals moving at the reach scale during summer was low (≤2.6%), suggesting that individuals did not track resources at the reach scale. The spatio-temporal variation in growth indicates that monitoring stream salmonids across multiple seasons is necessary to accurately characterise the production of different stream reaches.","author":[{"dropping-particle":"","family":"Tattam","given":"Ian A.","non-dropping-particle":"","parse-names":false,"suffix":""},{"dropping-particle":"","family":"Li","given":"Hiram W.","non-dropping-particle":"","parse-names":false,"suffix":""},{"dropping-particle":"","family":"Giannico","given":"Guillermo R.","non-dropping-particle":"","parse-names":false,"suffix":""},{"dropping-particle":"","family":"Ruzycki","given":"James R.","non-dropping-particle":"","parse-names":false,"suffix":""}],"container-title":"Ecology of Freshwater Fish","id":"ITEM-1","issue":"3","issued":{"date-parts":[["2017","7","1"]]},"page":"434-443","publisher":"John Wiley &amp; Sons, Ltd","title":"Seasonal changes in spatial patterns of Oncorhynchus mykiss growth require year-round monitoring","type":"article-journal","volume":"26"},"uris":["http://www.mendeley.com/documents/?uuid=7c5cdf3f-3e3e-319b-8947-7c9ab8018380"]},{"id":"ITEM-2","itemData":{"DOI":"10.1111/JFB.12571","ISSN":"1095-8649","PMID":"25470075","abstract":"The mechanisms most likely to determine the distribution of the two major herring Clupea harengus stocks in their common early summer feeding ground in the eastern North Sea, Skagerrak and Kattegat were investigated through analysis of acoustic survey data from six consecutive years. No change was detected in biomass of North Sea autumn spawning C. harengus (NSAS) over time, whereas the biomass of western Baltic spring spawning C. harengus (WBSS) declined severely. Analyses of centre of abundance by stock showed no change in NSAS distribution, whereas the WBSS changed to a more western distribution over time. Contrary to previous perception of the juvenile migration, NSAS were found to leave the study area at the age between 1 and 2 years and WBSS 1 year olds were encountered in the Skagerrak. The estimated parameters of von Bertalanffy growth equations showed marked differences between areas with fish in the eastern part of the area having the lowest size at age at all ages. Further, their growth conditions appeared to deteriorate progressively over the period studied. Both NSAS and WBSS showed the highest condition in the North Sea and Skagerrak while condition was substantially lower in age Kattegat. The westward movement of spring spawners over time suggests that growth rate and possibly density of conspecifics influence the migration pattern and distribution of C. harengus in the area. In contrast, there was no evidence to suggest that distribution was constant over time within stocks or that distribution reflected size-dependent limitations on migration distance.","author":[{"dropping-particle":"","family":"Clausen","given":"L. A.W.","non-dropping-particle":"","parse-names":false,"suffix":""},{"dropping-particle":"","family":"Stæhr","given":"K. J.","non-dropping-particle":"","parse-names":false,"suffix":""},{"dropping-particle":"","family":"Rindorf","given":"A.","non-dropping-particle":"","parse-names":false,"suffix":""},{"dropping-particle":"","family":"Mosegaard","given":"H.","non-dropping-particle":"","parse-names":false,"suffix":""}],"container-title":"Journal of Fish Biology","id":"ITEM-2","issue":"1","issued":{"date-parts":[["2015","1","1"]]},"page":"228-247","publisher":"John Wiley &amp; Sons, Ltd","title":"Effect of spatial differences in growth on distribution of seasonally co-occurring herring Clupea harengus stocks","type":"article-journal","volume":"86"},"uris":["http://www.mendeley.com/documents/?uuid=e5870de7-00c7-3c41-9c64-f5785689c042"]}],"mendeley":{"formattedCitation":"(Clausen et al., 2015; Tattam et al., 2017)","plainTextFormattedCitation":"(Clausen et al., 2015; Tattam et al., 2017)","previouslyFormattedCitation":"(Clausen et al., 2015; Tattam et al., 2017)"},"properties":{"noteIndex":0},"schema":"https://github.com/citation-style-language/schema/raw/master/csl-citation.json"}</w:instrText>
      </w:r>
      <w:r w:rsidR="00A475E5">
        <w:rPr>
          <w:rFonts w:eastAsia="Times New Roman" w:cstheme="minorHAnsi"/>
          <w:color w:val="000000"/>
          <w:kern w:val="0"/>
          <w:sz w:val="24"/>
          <w:szCs w:val="24"/>
          <w:lang w:val="en-GB"/>
          <w14:ligatures w14:val="none"/>
        </w:rPr>
        <w:fldChar w:fldCharType="separate"/>
      </w:r>
      <w:r w:rsidR="00A475E5" w:rsidRPr="00A475E5">
        <w:rPr>
          <w:rFonts w:eastAsia="Times New Roman" w:cstheme="minorHAnsi"/>
          <w:noProof/>
          <w:color w:val="000000"/>
          <w:kern w:val="0"/>
          <w:sz w:val="24"/>
          <w:szCs w:val="24"/>
          <w:lang w:val="en-GB"/>
          <w14:ligatures w14:val="none"/>
        </w:rPr>
        <w:t>(Clausen et al., 2015; Tattam et al., 2017)</w:t>
      </w:r>
      <w:r w:rsidR="00A475E5">
        <w:rPr>
          <w:rFonts w:eastAsia="Times New Roman" w:cstheme="minorHAnsi"/>
          <w:color w:val="000000"/>
          <w:kern w:val="0"/>
          <w:sz w:val="24"/>
          <w:szCs w:val="24"/>
          <w:lang w:val="en-GB"/>
          <w14:ligatures w14:val="none"/>
        </w:rPr>
        <w:fldChar w:fldCharType="end"/>
      </w:r>
      <w:r w:rsidR="00306DC1">
        <w:rPr>
          <w:rFonts w:eastAsia="Times New Roman" w:cstheme="minorHAnsi"/>
          <w:color w:val="000000"/>
          <w:kern w:val="0"/>
          <w:sz w:val="24"/>
          <w:szCs w:val="24"/>
          <w:lang w:val="en-GB"/>
          <w14:ligatures w14:val="none"/>
        </w:rPr>
        <w:t>.</w:t>
      </w:r>
      <w:r w:rsidR="00FA3341">
        <w:rPr>
          <w:rFonts w:eastAsia="Times New Roman" w:cstheme="minorHAnsi"/>
          <w:color w:val="000000"/>
          <w:kern w:val="0"/>
          <w:sz w:val="24"/>
          <w:szCs w:val="24"/>
          <w:lang w:val="en-GB"/>
          <w14:ligatures w14:val="none"/>
        </w:rPr>
        <w:t xml:space="preserve"> In lotic</w:t>
      </w:r>
      <w:r>
        <w:rPr>
          <w:rFonts w:eastAsia="Times New Roman" w:cstheme="minorHAnsi"/>
          <w:color w:val="000000"/>
          <w:kern w:val="0"/>
          <w:sz w:val="24"/>
          <w:szCs w:val="24"/>
          <w:lang w:val="en-GB"/>
          <w14:ligatures w14:val="none"/>
        </w:rPr>
        <w:t xml:space="preserve"> habitats such as riverine</w:t>
      </w:r>
      <w:r w:rsidR="00FA3341">
        <w:rPr>
          <w:rFonts w:eastAsia="Times New Roman" w:cstheme="minorHAnsi"/>
          <w:color w:val="000000"/>
          <w:kern w:val="0"/>
          <w:sz w:val="24"/>
          <w:szCs w:val="24"/>
          <w:lang w:val="en-GB"/>
          <w14:ligatures w14:val="none"/>
        </w:rPr>
        <w:t xml:space="preserve"> ecosystems, these influences are </w:t>
      </w:r>
      <w:del w:id="4" w:author="Rebecca Cramp" w:date="2024-04-14T09:46:00Z">
        <w:r w:rsidR="00FA3341" w:rsidDel="008A7C8D">
          <w:rPr>
            <w:rFonts w:eastAsia="Times New Roman" w:cstheme="minorHAnsi"/>
            <w:color w:val="000000"/>
            <w:kern w:val="0"/>
            <w:sz w:val="24"/>
            <w:szCs w:val="24"/>
            <w:lang w:val="en-GB"/>
            <w14:ligatures w14:val="none"/>
          </w:rPr>
          <w:delText xml:space="preserve">further </w:delText>
        </w:r>
      </w:del>
      <w:r w:rsidR="00FA3341">
        <w:rPr>
          <w:rFonts w:eastAsia="Times New Roman" w:cstheme="minorHAnsi"/>
          <w:color w:val="000000"/>
          <w:kern w:val="0"/>
          <w:sz w:val="24"/>
          <w:szCs w:val="24"/>
          <w:lang w:val="en-GB"/>
          <w14:ligatures w14:val="none"/>
        </w:rPr>
        <w:t xml:space="preserve">compounded by </w:t>
      </w:r>
      <w:del w:id="5" w:author="Rebecca Cramp" w:date="2024-04-14T09:46:00Z">
        <w:r w:rsidR="00FA3341" w:rsidDel="008A7C8D">
          <w:rPr>
            <w:rFonts w:eastAsia="Times New Roman" w:cstheme="minorHAnsi"/>
            <w:color w:val="000000"/>
            <w:kern w:val="0"/>
            <w:sz w:val="24"/>
            <w:szCs w:val="24"/>
            <w:lang w:val="en-GB"/>
            <w14:ligatures w14:val="none"/>
          </w:rPr>
          <w:delText xml:space="preserve">the </w:delText>
        </w:r>
      </w:del>
      <w:r w:rsidR="00FA3341">
        <w:rPr>
          <w:rFonts w:eastAsia="Times New Roman" w:cstheme="minorHAnsi"/>
          <w:color w:val="000000"/>
          <w:kern w:val="0"/>
          <w:sz w:val="24"/>
          <w:szCs w:val="24"/>
          <w:lang w:val="en-GB"/>
          <w14:ligatures w14:val="none"/>
        </w:rPr>
        <w:t xml:space="preserve">inherent environmental </w:t>
      </w:r>
      <w:r>
        <w:rPr>
          <w:rFonts w:eastAsia="Times New Roman" w:cstheme="minorHAnsi"/>
          <w:color w:val="000000"/>
          <w:kern w:val="0"/>
          <w:sz w:val="24"/>
          <w:szCs w:val="24"/>
          <w:lang w:val="en-GB"/>
          <w14:ligatures w14:val="none"/>
        </w:rPr>
        <w:t xml:space="preserve">variability, </w:t>
      </w:r>
      <w:del w:id="6" w:author="Rebecca Cramp" w:date="2024-04-14T09:46:00Z">
        <w:r w:rsidDel="008A7C8D">
          <w:rPr>
            <w:rFonts w:eastAsia="Times New Roman" w:cstheme="minorHAnsi"/>
            <w:color w:val="000000"/>
            <w:kern w:val="0"/>
            <w:sz w:val="24"/>
            <w:szCs w:val="24"/>
            <w:lang w:val="en-GB"/>
            <w14:ligatures w14:val="none"/>
          </w:rPr>
          <w:delText xml:space="preserve">including factors </w:delText>
        </w:r>
      </w:del>
      <w:r>
        <w:rPr>
          <w:rFonts w:eastAsia="Times New Roman" w:cstheme="minorHAnsi"/>
          <w:color w:val="000000"/>
          <w:kern w:val="0"/>
          <w:sz w:val="24"/>
          <w:szCs w:val="24"/>
          <w:lang w:val="en-GB"/>
          <w14:ligatures w14:val="none"/>
        </w:rPr>
        <w:t xml:space="preserve">such as streamflow variability and </w:t>
      </w:r>
      <w:del w:id="7" w:author="Rebecca Cramp" w:date="2024-04-14T09:46:00Z">
        <w:r w:rsidR="006019A7" w:rsidDel="008A7C8D">
          <w:rPr>
            <w:rFonts w:eastAsia="Times New Roman" w:cstheme="minorHAnsi"/>
            <w:color w:val="000000"/>
            <w:kern w:val="0"/>
            <w:sz w:val="24"/>
            <w:szCs w:val="24"/>
            <w:lang w:val="en-GB"/>
            <w14:ligatures w14:val="none"/>
          </w:rPr>
          <w:delText>shifting</w:delText>
        </w:r>
        <w:r w:rsidDel="008A7C8D">
          <w:rPr>
            <w:rFonts w:eastAsia="Times New Roman" w:cstheme="minorHAnsi"/>
            <w:color w:val="000000"/>
            <w:kern w:val="0"/>
            <w:sz w:val="24"/>
            <w:szCs w:val="24"/>
            <w:lang w:val="en-GB"/>
            <w14:ligatures w14:val="none"/>
          </w:rPr>
          <w:delText xml:space="preserve"> thermal regimes</w:delText>
        </w:r>
      </w:del>
      <w:ins w:id="8" w:author="Rebecca Cramp" w:date="2024-04-14T09:46:00Z">
        <w:r w:rsidR="008A7C8D">
          <w:rPr>
            <w:rFonts w:eastAsia="Times New Roman" w:cstheme="minorHAnsi"/>
            <w:color w:val="000000"/>
            <w:kern w:val="0"/>
            <w:sz w:val="24"/>
            <w:szCs w:val="24"/>
            <w:lang w:val="en-GB"/>
            <w14:ligatures w14:val="none"/>
          </w:rPr>
          <w:t>temperature</w:t>
        </w:r>
      </w:ins>
      <w:r>
        <w:rPr>
          <w:rFonts w:eastAsia="Times New Roman" w:cstheme="minorHAnsi"/>
          <w:color w:val="000000"/>
          <w:kern w:val="0"/>
          <w:sz w:val="24"/>
          <w:szCs w:val="24"/>
          <w:lang w:val="en-GB"/>
          <w14:ligatures w14:val="none"/>
        </w:rPr>
        <w:t xml:space="preserve">. </w:t>
      </w:r>
      <w:r w:rsidR="008C15EA">
        <w:rPr>
          <w:rFonts w:eastAsia="Times New Roman" w:cstheme="minorHAnsi"/>
          <w:color w:val="000000"/>
          <w:kern w:val="0"/>
          <w:sz w:val="24"/>
          <w:szCs w:val="24"/>
          <w:lang w:val="en-GB"/>
          <w14:ligatures w14:val="none"/>
        </w:rPr>
        <w:t>Research indicates that for some species, stable low-flow periods that follow periods of sudden and increased flow rates tend to yield higher growth rates</w:t>
      </w:r>
      <w:del w:id="9" w:author="Jonathan Marshall" w:date="2024-04-15T14:58:00Z">
        <w:r w:rsidR="008C15EA" w:rsidDel="001343A6">
          <w:rPr>
            <w:rFonts w:eastAsia="Times New Roman" w:cstheme="minorHAnsi"/>
            <w:color w:val="000000"/>
            <w:kern w:val="0"/>
            <w:sz w:val="24"/>
            <w:szCs w:val="24"/>
            <w:lang w:val="en-GB"/>
            <w14:ligatures w14:val="none"/>
          </w:rPr>
          <w:delText xml:space="preserve"> for some species</w:delText>
        </w:r>
      </w:del>
      <w:r w:rsidR="008C15EA">
        <w:rPr>
          <w:rFonts w:eastAsia="Times New Roman" w:cstheme="minorHAnsi"/>
          <w:color w:val="000000"/>
          <w:kern w:val="0"/>
          <w:sz w:val="24"/>
          <w:szCs w:val="24"/>
          <w:lang w:val="en-GB"/>
          <w14:ligatures w14:val="none"/>
        </w:rPr>
        <w:t xml:space="preserve">, especially </w:t>
      </w:r>
      <w:ins w:id="10" w:author="Jonathan Marshall" w:date="2024-04-15T14:58:00Z">
        <w:r w:rsidR="001343A6">
          <w:rPr>
            <w:rFonts w:eastAsia="Times New Roman" w:cstheme="minorHAnsi"/>
            <w:color w:val="000000"/>
            <w:kern w:val="0"/>
            <w:sz w:val="24"/>
            <w:szCs w:val="24"/>
            <w:lang w:val="en-GB"/>
            <w14:ligatures w14:val="none"/>
          </w:rPr>
          <w:t xml:space="preserve">if </w:t>
        </w:r>
      </w:ins>
      <w:r w:rsidR="008C15EA">
        <w:rPr>
          <w:rFonts w:eastAsia="Times New Roman" w:cstheme="minorHAnsi"/>
          <w:color w:val="000000"/>
          <w:kern w:val="0"/>
          <w:sz w:val="24"/>
          <w:szCs w:val="24"/>
          <w:lang w:val="en-GB"/>
          <w14:ligatures w14:val="none"/>
        </w:rPr>
        <w:t xml:space="preserve">coupled with warmer temperatures </w:t>
      </w:r>
      <w:r w:rsidR="008C15EA">
        <w:rPr>
          <w:rFonts w:eastAsia="Times New Roman" w:cstheme="minorHAnsi"/>
          <w:color w:val="000000"/>
          <w:kern w:val="0"/>
          <w:sz w:val="24"/>
          <w:szCs w:val="24"/>
          <w:lang w:val="en-GB"/>
          <w14:ligatures w14:val="none"/>
        </w:rPr>
        <w:fldChar w:fldCharType="begin" w:fldLock="1"/>
      </w:r>
      <w:r w:rsidR="00063393">
        <w:rPr>
          <w:rFonts w:eastAsia="Times New Roman" w:cstheme="minorHAnsi"/>
          <w:color w:val="000000"/>
          <w:kern w:val="0"/>
          <w:sz w:val="24"/>
          <w:szCs w:val="24"/>
          <w:lang w:val="en-GB"/>
          <w14:ligatures w14:val="none"/>
        </w:rPr>
        <w:instrText>ADDIN CSL_CITATION {"citationItems":[{"id":"ITEM-1","itemData":{"DOI":"10.1080/02755947.2016.1165772","ISSN":"0275-5947","abstract":"We studied age‐0 Flathead Chub Platygobio gracilis through two reproductive seasons in Fountain Creek, Colorado, to better understand effects of hatching date, water temperature, and streamflow on daily growth rates. Analysis of laboratory‐reared Flathead Chub of known age confirmed that daily growth increments were deposited in otoliths beginning at hatching and at a rate of one per day thereafter. That information enabled relatively accurate and unbiased estimation of age and daily growth rates of age‐0 fish hatched from May to August in 2012 and 2013. Flathead Chub growth was substantially higher in 2012 than 2013, and in both years, daily growth rate was faster for individuals captured earlier in the year and in warmer water temperatures. Growth was faster during stable low‐flow periods following short‐term flow spikes caused by runoff from thunderstorms but was slower when flows fluctuated over longer periods. Insights into the reproductive ecology and early life history of Flathead Chub, a species imperiled in portions of its range, demonstrated implications of hydrologic alteration on growth of fishes of North American Great Plains streams and may inform strategies to assist in conservation of remaining populations.","author":[{"dropping-particle":"","family":"Haworth","given":"Matthew R.","non-dropping-particle":"","parse-names":false,"suffix":""},{"dropping-particle":"","family":"Bestgen","given":"Kevin R.","non-dropping-particle":"","parse-names":false,"suffix":""}],"container-title":"North American Journal of Fisheries Management","id":"ITEM-1","issue":"4","issued":{"date-parts":[["2016","8","7"]]},"page":"744-753","title":"Daily Increment Validation and Effects of Streamflow Variability and Water Temperature on Growth of Age‐0 Flathead Chub","type":"article-journal","volume":"36"},"uris":["http://www.mendeley.com/documents/?uuid=34ec9322-42f3-4dea-8d23-5dab01858b1a"]},{"id":"ITEM-2","itemData":{"DOI":"10.1007/S10750-017-3192-5/FIGURES/6","ISSN":"15735117","abstract":"Fish are often targets for environmental watering outcomes under the premise that aspects of the flow regime are linked to key components of their life-history. This study examined the conceptual link between variability in river discharge and fish productivity by measuring annual growth patterns (generated using sclerochronology over a 22-year period) of two native freshwater cod Maccullochella spp. species over a range of flow conditions in a regulated Australian floodplain River. We found a positive relationship between fish growth, flow variability and river discharge. Flow variability during spring and summer-autumn, as well as their antecedent values, was particularly important in explaining annual growth of the nationally endangered Maccullochella macquariensis. Growth of Maccullochella peelii displayed similar patterns, though were more closely aligned with spring discharge. These results are consistent with the general view that increased river regulation, due to its suppression of flow magnitude and variability, has been a major contributing factor in the decline of native fish populations throughout the world. Our results provide support and guidance for the use of environmental water delivery, and have broad application to rivers worldwide for which any quantification of ecological impacts of regulation, and responses to water management remain scarce.","author":[{"dropping-particle":"","family":"Tonkin","given":"Zeb","non-dropping-particle":"","parse-names":false,"suffix":""},{"dropping-particle":"","family":"Kitchingman","given":"Adrian","non-dropping-particle":"","parse-names":false,"suffix":""},{"dropping-particle":"","family":"Lyon","given":"Jarod","non-dropping-particle":"","parse-names":false,"suffix":""},{"dropping-particle":"","family":"Kearns","given":"Joanne","non-dropping-particle":"","parse-names":false,"suffix":""},{"dropping-particle":"","family":"Hackett","given":"Graeme","non-dropping-particle":"","parse-names":false,"suffix":""},{"dropping-particle":"","family":"O’Mahony","given":"Justin","non-dropping-particle":"","parse-names":false,"suffix":""},{"dropping-particle":"","family":"Moloney","given":"Paul D.","non-dropping-particle":"","parse-names":false,"suffix":""},{"dropping-particle":"","family":"Krusic-Golub","given":"Kyne","non-dropping-particle":"","parse-names":false,"suffix":""},{"dropping-particle":"","family":"Bird","given":"Tomas","non-dropping-particle":"","parse-names":false,"suffix":""}],"container-title":"Hydrobiologia","id":"ITEM-2","issue":"1","issued":{"date-parts":[["2017","8","1"]]},"page":"289-301","publisher":"Springer International Publishing","title":"Flow magnitude and variability influence growth of two freshwater fish species in a large regulated floodplain river","type":"article-journal","volume":"797"},"uris":["http://www.mendeley.com/documents/?uuid=42624e51-4cc9-364a-abe5-fbc252234399"]}],"mendeley":{"formattedCitation":"(Haworth &amp; Bestgen, 2016; Tonkin et al., 2017)","plainTextFormattedCitation":"(Haworth &amp; Bestgen, 2016; Tonkin et al., 2017)","previouslyFormattedCitation":"(Haworth &amp; Bestgen, 2016; Tonkin et al., 2017)"},"properties":{"noteIndex":0},"schema":"https://github.com/citation-style-language/schema/raw/master/csl-citation.json"}</w:instrText>
      </w:r>
      <w:r w:rsidR="008C15EA">
        <w:rPr>
          <w:rFonts w:eastAsia="Times New Roman" w:cstheme="minorHAnsi"/>
          <w:color w:val="000000"/>
          <w:kern w:val="0"/>
          <w:sz w:val="24"/>
          <w:szCs w:val="24"/>
          <w:lang w:val="en-GB"/>
          <w14:ligatures w14:val="none"/>
        </w:rPr>
        <w:fldChar w:fldCharType="separate"/>
      </w:r>
      <w:r w:rsidR="008C15EA" w:rsidRPr="008C15EA">
        <w:rPr>
          <w:rFonts w:eastAsia="Times New Roman" w:cstheme="minorHAnsi"/>
          <w:noProof/>
          <w:color w:val="000000"/>
          <w:kern w:val="0"/>
          <w:sz w:val="24"/>
          <w:szCs w:val="24"/>
          <w:lang w:val="en-GB"/>
          <w14:ligatures w14:val="none"/>
        </w:rPr>
        <w:t>(Haworth &amp; Bestgen, 2016; Tonkin et al., 2017)</w:t>
      </w:r>
      <w:r w:rsidR="008C15EA">
        <w:rPr>
          <w:rFonts w:eastAsia="Times New Roman" w:cstheme="minorHAnsi"/>
          <w:color w:val="000000"/>
          <w:kern w:val="0"/>
          <w:sz w:val="24"/>
          <w:szCs w:val="24"/>
          <w:lang w:val="en-GB"/>
          <w14:ligatures w14:val="none"/>
        </w:rPr>
        <w:fldChar w:fldCharType="end"/>
      </w:r>
      <w:r w:rsidR="008C15EA">
        <w:rPr>
          <w:rFonts w:eastAsia="Times New Roman" w:cstheme="minorHAnsi"/>
          <w:color w:val="000000"/>
          <w:kern w:val="0"/>
          <w:sz w:val="24"/>
          <w:szCs w:val="24"/>
          <w:lang w:val="en-GB"/>
          <w14:ligatures w14:val="none"/>
        </w:rPr>
        <w:t xml:space="preserve">. These findings have significant implications </w:t>
      </w:r>
      <w:del w:id="11" w:author="Rebecca Cramp" w:date="2024-04-14T09:46:00Z">
        <w:r w:rsidR="008C15EA" w:rsidDel="008A7C8D">
          <w:rPr>
            <w:rFonts w:eastAsia="Times New Roman" w:cstheme="minorHAnsi"/>
            <w:color w:val="000000"/>
            <w:kern w:val="0"/>
            <w:sz w:val="24"/>
            <w:szCs w:val="24"/>
            <w:lang w:val="en-GB"/>
            <w14:ligatures w14:val="none"/>
          </w:rPr>
          <w:delText xml:space="preserve">on </w:delText>
        </w:r>
      </w:del>
      <w:ins w:id="12" w:author="Rebecca Cramp" w:date="2024-04-14T09:46:00Z">
        <w:r w:rsidR="008A7C8D">
          <w:rPr>
            <w:rFonts w:eastAsia="Times New Roman" w:cstheme="minorHAnsi"/>
            <w:color w:val="000000"/>
            <w:kern w:val="0"/>
            <w:sz w:val="24"/>
            <w:szCs w:val="24"/>
            <w:lang w:val="en-GB"/>
            <w14:ligatures w14:val="none"/>
          </w:rPr>
          <w:t xml:space="preserve">for </w:t>
        </w:r>
      </w:ins>
      <w:r w:rsidR="008C15EA">
        <w:rPr>
          <w:rFonts w:eastAsia="Times New Roman" w:cstheme="minorHAnsi"/>
          <w:color w:val="000000"/>
          <w:kern w:val="0"/>
          <w:sz w:val="24"/>
          <w:szCs w:val="24"/>
          <w:lang w:val="en-GB"/>
          <w14:ligatures w14:val="none"/>
        </w:rPr>
        <w:t xml:space="preserve">the monitoring and management of riverine ecosystems. For instance, </w:t>
      </w:r>
      <w:del w:id="13" w:author="Jonathan Marshall" w:date="2024-04-15T14:59:00Z">
        <w:r w:rsidR="008C15EA" w:rsidDel="001343A6">
          <w:rPr>
            <w:rFonts w:eastAsia="Times New Roman" w:cstheme="minorHAnsi"/>
            <w:color w:val="000000"/>
            <w:kern w:val="0"/>
            <w:sz w:val="24"/>
            <w:szCs w:val="24"/>
            <w:lang w:val="en-GB"/>
            <w14:ligatures w14:val="none"/>
          </w:rPr>
          <w:delText>the positive correlation</w:delText>
        </w:r>
      </w:del>
      <w:ins w:id="14" w:author="Jonathan Marshall" w:date="2024-04-15T14:59:00Z">
        <w:r w:rsidR="001343A6">
          <w:rPr>
            <w:rFonts w:eastAsia="Times New Roman" w:cstheme="minorHAnsi"/>
            <w:color w:val="000000"/>
            <w:kern w:val="0"/>
            <w:sz w:val="24"/>
            <w:szCs w:val="24"/>
            <w:lang w:val="en-GB"/>
            <w14:ligatures w14:val="none"/>
          </w:rPr>
          <w:t>relationships</w:t>
        </w:r>
      </w:ins>
      <w:r w:rsidR="008C15EA">
        <w:rPr>
          <w:rFonts w:eastAsia="Times New Roman" w:cstheme="minorHAnsi"/>
          <w:color w:val="000000"/>
          <w:kern w:val="0"/>
          <w:sz w:val="24"/>
          <w:szCs w:val="24"/>
          <w:lang w:val="en-GB"/>
          <w14:ligatures w14:val="none"/>
        </w:rPr>
        <w:t xml:space="preserve"> between flow variability and growth of fish </w:t>
      </w:r>
      <w:r w:rsidR="00063393">
        <w:rPr>
          <w:rFonts w:eastAsia="Times New Roman" w:cstheme="minorHAnsi"/>
          <w:color w:val="000000"/>
          <w:kern w:val="0"/>
          <w:sz w:val="24"/>
          <w:szCs w:val="24"/>
          <w:lang w:val="en-GB"/>
          <w14:ligatures w14:val="none"/>
        </w:rPr>
        <w:t>highlights how</w:t>
      </w:r>
      <w:r w:rsidR="008C15EA">
        <w:rPr>
          <w:rFonts w:eastAsia="Times New Roman" w:cstheme="minorHAnsi"/>
          <w:color w:val="000000"/>
          <w:kern w:val="0"/>
          <w:sz w:val="24"/>
          <w:szCs w:val="24"/>
          <w:lang w:val="en-GB"/>
          <w14:ligatures w14:val="none"/>
        </w:rPr>
        <w:t xml:space="preserve"> regulatory measures that </w:t>
      </w:r>
      <w:del w:id="15" w:author="Jonathan Marshall" w:date="2024-04-15T14:59:00Z">
        <w:r w:rsidR="008C15EA" w:rsidDel="001343A6">
          <w:rPr>
            <w:rFonts w:eastAsia="Times New Roman" w:cstheme="minorHAnsi"/>
            <w:color w:val="000000"/>
            <w:kern w:val="0"/>
            <w:sz w:val="24"/>
            <w:szCs w:val="24"/>
            <w:lang w:val="en-GB"/>
            <w14:ligatures w14:val="none"/>
          </w:rPr>
          <w:delText xml:space="preserve">suppress </w:delText>
        </w:r>
      </w:del>
      <w:ins w:id="16" w:author="Jonathan Marshall" w:date="2024-04-15T14:59:00Z">
        <w:r w:rsidR="001343A6">
          <w:rPr>
            <w:rFonts w:eastAsia="Times New Roman" w:cstheme="minorHAnsi"/>
            <w:color w:val="000000"/>
            <w:kern w:val="0"/>
            <w:sz w:val="24"/>
            <w:szCs w:val="24"/>
            <w:lang w:val="en-GB"/>
            <w14:ligatures w14:val="none"/>
          </w:rPr>
          <w:t xml:space="preserve">modify </w:t>
        </w:r>
      </w:ins>
      <w:r w:rsidR="008C15EA">
        <w:rPr>
          <w:rFonts w:eastAsia="Times New Roman" w:cstheme="minorHAnsi"/>
          <w:color w:val="000000"/>
          <w:kern w:val="0"/>
          <w:sz w:val="24"/>
          <w:szCs w:val="24"/>
          <w:lang w:val="en-GB"/>
          <w14:ligatures w14:val="none"/>
        </w:rPr>
        <w:t xml:space="preserve">the flow of water in lotic ecosystems could be </w:t>
      </w:r>
      <w:del w:id="17" w:author="Rebecca Cramp" w:date="2024-04-14T09:47:00Z">
        <w:r w:rsidR="008C15EA" w:rsidDel="008A7C8D">
          <w:rPr>
            <w:rFonts w:eastAsia="Times New Roman" w:cstheme="minorHAnsi"/>
            <w:color w:val="000000"/>
            <w:kern w:val="0"/>
            <w:sz w:val="24"/>
            <w:szCs w:val="24"/>
            <w:lang w:val="en-GB"/>
            <w14:ligatures w14:val="none"/>
          </w:rPr>
          <w:delText xml:space="preserve">ultimately </w:delText>
        </w:r>
      </w:del>
      <w:r w:rsidR="008C15EA">
        <w:rPr>
          <w:rFonts w:eastAsia="Times New Roman" w:cstheme="minorHAnsi"/>
          <w:color w:val="000000"/>
          <w:kern w:val="0"/>
          <w:sz w:val="24"/>
          <w:szCs w:val="24"/>
          <w:lang w:val="en-GB"/>
          <w14:ligatures w14:val="none"/>
        </w:rPr>
        <w:t xml:space="preserve">detrimental to the growth of certain species. These effects are also subject to much temporal variability, </w:t>
      </w:r>
      <w:commentRangeStart w:id="18"/>
      <w:commentRangeStart w:id="19"/>
      <w:r w:rsidR="00C90ED8">
        <w:rPr>
          <w:rFonts w:eastAsia="Times New Roman" w:cstheme="minorHAnsi"/>
          <w:color w:val="000000"/>
          <w:kern w:val="0"/>
          <w:sz w:val="24"/>
          <w:szCs w:val="24"/>
          <w:lang w:val="en-GB"/>
          <w14:ligatures w14:val="none"/>
        </w:rPr>
        <w:t>with higher growth rates not only being associated with periods of warmer temperature</w:t>
      </w:r>
      <w:del w:id="20" w:author="Rebecca Cramp" w:date="2024-04-14T09:47:00Z">
        <w:r w:rsidR="00063393" w:rsidDel="008A7C8D">
          <w:rPr>
            <w:rFonts w:eastAsia="Times New Roman" w:cstheme="minorHAnsi"/>
            <w:color w:val="000000"/>
            <w:kern w:val="0"/>
            <w:sz w:val="24"/>
            <w:szCs w:val="24"/>
            <w:lang w:val="en-GB"/>
            <w14:ligatures w14:val="none"/>
          </w:rPr>
          <w:delText xml:space="preserve"> in general</w:delText>
        </w:r>
      </w:del>
      <w:r w:rsidR="00C90ED8">
        <w:rPr>
          <w:rFonts w:eastAsia="Times New Roman" w:cstheme="minorHAnsi"/>
          <w:color w:val="000000"/>
          <w:kern w:val="0"/>
          <w:sz w:val="24"/>
          <w:szCs w:val="24"/>
          <w:lang w:val="en-GB"/>
          <w14:ligatures w14:val="none"/>
        </w:rPr>
        <w:t xml:space="preserve">, </w:t>
      </w:r>
      <w:r w:rsidR="008F4A6A" w:rsidRPr="008F4A6A">
        <w:rPr>
          <w:rFonts w:eastAsia="Times New Roman" w:cstheme="minorHAnsi"/>
          <w:color w:val="000000"/>
          <w:kern w:val="0"/>
          <w:sz w:val="24"/>
          <w:szCs w:val="24"/>
          <w:lang w:val="en-GB"/>
          <w14:ligatures w14:val="none"/>
        </w:rPr>
        <w:t xml:space="preserve">but also higher hydrological variability during </w:t>
      </w:r>
      <w:del w:id="21" w:author="Rebecca Cramp" w:date="2024-04-14T09:48:00Z">
        <w:r w:rsidR="008F4A6A" w:rsidRPr="008F4A6A" w:rsidDel="008A7C8D">
          <w:rPr>
            <w:rFonts w:eastAsia="Times New Roman" w:cstheme="minorHAnsi"/>
            <w:color w:val="000000"/>
            <w:kern w:val="0"/>
            <w:sz w:val="24"/>
            <w:szCs w:val="24"/>
            <w:lang w:val="en-GB"/>
            <w14:ligatures w14:val="none"/>
          </w:rPr>
          <w:delText xml:space="preserve">phases and seasons </w:delText>
        </w:r>
      </w:del>
      <w:r w:rsidR="008F4A6A" w:rsidRPr="008F4A6A">
        <w:rPr>
          <w:rFonts w:eastAsia="Times New Roman" w:cstheme="minorHAnsi"/>
          <w:color w:val="000000"/>
          <w:kern w:val="0"/>
          <w:sz w:val="24"/>
          <w:szCs w:val="24"/>
          <w:lang w:val="en-GB"/>
          <w14:ligatures w14:val="none"/>
        </w:rPr>
        <w:t>critica</w:t>
      </w:r>
      <w:del w:id="22" w:author="Rebecca Cramp" w:date="2024-04-14T09:48:00Z">
        <w:r w:rsidR="008F4A6A" w:rsidRPr="008F4A6A" w:rsidDel="008A7C8D">
          <w:rPr>
            <w:rFonts w:eastAsia="Times New Roman" w:cstheme="minorHAnsi"/>
            <w:color w:val="000000"/>
            <w:kern w:val="0"/>
            <w:sz w:val="24"/>
            <w:szCs w:val="24"/>
            <w:lang w:val="en-GB"/>
            <w14:ligatures w14:val="none"/>
          </w:rPr>
          <w:delText>lly</w:delText>
        </w:r>
      </w:del>
      <w:ins w:id="23" w:author="Rebecca Cramp" w:date="2024-04-14T09:48:00Z">
        <w:r w:rsidR="008A7C8D">
          <w:rPr>
            <w:rFonts w:eastAsia="Times New Roman" w:cstheme="minorHAnsi"/>
            <w:color w:val="000000"/>
            <w:kern w:val="0"/>
            <w:sz w:val="24"/>
            <w:szCs w:val="24"/>
            <w:lang w:val="en-GB"/>
            <w14:ligatures w14:val="none"/>
          </w:rPr>
          <w:t>l</w:t>
        </w:r>
      </w:ins>
      <w:r w:rsidR="008F4A6A" w:rsidRPr="008F4A6A">
        <w:rPr>
          <w:rFonts w:eastAsia="Times New Roman" w:cstheme="minorHAnsi"/>
          <w:color w:val="000000"/>
          <w:kern w:val="0"/>
          <w:sz w:val="24"/>
          <w:szCs w:val="24"/>
          <w:lang w:val="en-GB"/>
          <w14:ligatures w14:val="none"/>
        </w:rPr>
        <w:t xml:space="preserve"> </w:t>
      </w:r>
      <w:del w:id="24" w:author="Rebecca Cramp" w:date="2024-04-14T09:48:00Z">
        <w:r w:rsidR="008F4A6A" w:rsidRPr="008F4A6A" w:rsidDel="008A7C8D">
          <w:rPr>
            <w:rFonts w:eastAsia="Times New Roman" w:cstheme="minorHAnsi"/>
            <w:color w:val="000000"/>
            <w:kern w:val="0"/>
            <w:sz w:val="24"/>
            <w:szCs w:val="24"/>
            <w:lang w:val="en-GB"/>
            <w14:ligatures w14:val="none"/>
          </w:rPr>
          <w:delText>important to the species' lifecycle.</w:delText>
        </w:r>
      </w:del>
      <w:ins w:id="25" w:author="Rebecca Cramp" w:date="2024-04-14T09:48:00Z">
        <w:r w:rsidR="008A7C8D">
          <w:rPr>
            <w:rFonts w:eastAsia="Times New Roman" w:cstheme="minorHAnsi"/>
            <w:color w:val="000000"/>
            <w:kern w:val="0"/>
            <w:sz w:val="24"/>
            <w:szCs w:val="24"/>
            <w:lang w:val="en-GB"/>
            <w14:ligatures w14:val="none"/>
          </w:rPr>
          <w:t>life stages</w:t>
        </w:r>
      </w:ins>
      <w:r w:rsidR="008F4A6A" w:rsidRPr="008F4A6A">
        <w:rPr>
          <w:rFonts w:eastAsia="Times New Roman" w:cstheme="minorHAnsi"/>
          <w:color w:val="000000"/>
          <w:kern w:val="0"/>
          <w:sz w:val="24"/>
          <w:szCs w:val="24"/>
          <w:lang w:val="en-GB"/>
          <w14:ligatures w14:val="none"/>
        </w:rPr>
        <w:t xml:space="preserve"> </w:t>
      </w:r>
      <w:commentRangeEnd w:id="18"/>
      <w:r w:rsidR="001343A6">
        <w:rPr>
          <w:rStyle w:val="CommentReference"/>
        </w:rPr>
        <w:commentReference w:id="18"/>
      </w:r>
      <w:commentRangeEnd w:id="19"/>
      <w:r w:rsidR="001343A6">
        <w:rPr>
          <w:rStyle w:val="CommentReference"/>
        </w:rPr>
        <w:commentReference w:id="19"/>
      </w:r>
      <w:r w:rsidR="00063393">
        <w:rPr>
          <w:rFonts w:eastAsia="Times New Roman" w:cstheme="minorHAnsi"/>
          <w:color w:val="000000"/>
          <w:kern w:val="0"/>
          <w:sz w:val="24"/>
          <w:szCs w:val="24"/>
          <w:lang w:val="en-GB"/>
          <w14:ligatures w14:val="none"/>
        </w:rPr>
        <w:fldChar w:fldCharType="begin" w:fldLock="1"/>
      </w:r>
      <w:r w:rsidR="009F6298">
        <w:rPr>
          <w:rFonts w:eastAsia="Times New Roman" w:cstheme="minorHAnsi"/>
          <w:color w:val="000000"/>
          <w:kern w:val="0"/>
          <w:sz w:val="24"/>
          <w:szCs w:val="24"/>
          <w:lang w:val="en-GB"/>
          <w14:ligatures w14:val="none"/>
        </w:rPr>
        <w:instrText>ADDIN CSL_CITATION {"citationItems":[{"id":"ITEM-1","itemData":{"DOI":"10.1007/S10750-017-3192-5/FIGURES/6","ISSN":"15735117","abstract":"Fish are often targets for environmental watering outcomes under the premise that aspects of the flow regime are linked to key components of their life-history. This study examined the conceptual link between variability in river discharge and fish productivity by measuring annual growth patterns (generated using sclerochronology over a 22-year period) of two native freshwater cod Maccullochella spp. species over a range of flow conditions in a regulated Australian floodplain River. We found a positive relationship between fish growth, flow variability and river discharge. Flow variability during spring and summer-autumn, as well as their antecedent values, was particularly important in explaining annual growth of the nationally endangered Maccullochella macquariensis. Growth of Maccullochella peelii displayed similar patterns, though were more closely aligned with spring discharge. These results are consistent with the general view that increased river regulation, due to its suppression of flow magnitude and variability, has been a major contributing factor in the decline of native fish populations throughout the world. Our results provide support and guidance for the use of environmental water delivery, and have broad application to rivers worldwide for which any quantification of ecological impacts of regulation, and responses to water management remain scarce.","author":[{"dropping-particle":"","family":"Tonkin","given":"Zeb","non-dropping-particle":"","parse-names":false,"suffix":""},{"dropping-particle":"","family":"Kitchingman","given":"Adrian","non-dropping-particle":"","parse-names":false,"suffix":""},{"dropping-particle":"","family":"Lyon","given":"Jarod","non-dropping-particle":"","parse-names":false,"suffix":""},{"dropping-particle":"","family":"Kearns","given":"Joanne","non-dropping-particle":"","parse-names":false,"suffix":""},{"dropping-particle":"","family":"Hackett","given":"Graeme","non-dropping-particle":"","parse-names":false,"suffix":""},{"dropping-particle":"","family":"O’Mahony","given":"Justin","non-dropping-particle":"","parse-names":false,"suffix":""},{"dropping-particle":"","family":"Moloney","given":"Paul D.","non-dropping-particle":"","parse-names":false,"suffix":""},{"dropping-particle":"","family":"Krusic-Golub","given":"Kyne","non-dropping-particle":"","parse-names":false,"suffix":""},{"dropping-particle":"","family":"Bird","given":"Tomas","non-dropping-particle":"","parse-names":false,"suffix":""}],"container-title":"Hydrobiologia","id":"ITEM-1","issue":"1","issued":{"date-parts":[["2017","8","1"]]},"page":"289-301","publisher":"Springer International Publishing","title":"Flow magnitude and variability influence growth of two freshwater fish species in a large regulated floodplain river","type":"article-journal","volume":"797"},"uris":["http://www.mendeley.com/documents/?uuid=42624e51-4cc9-364a-abe5-fbc252234399"]}],"mendeley":{"formattedCitation":"(Tonkin et al., 2017)","plainTextFormattedCitation":"(Tonkin et al., 2017)","previouslyFormattedCitation":"(Tonkin et al., 2017)"},"properties":{"noteIndex":0},"schema":"https://github.com/citation-style-language/schema/raw/master/csl-citation.json"}</w:instrText>
      </w:r>
      <w:r w:rsidR="00063393">
        <w:rPr>
          <w:rFonts w:eastAsia="Times New Roman" w:cstheme="minorHAnsi"/>
          <w:color w:val="000000"/>
          <w:kern w:val="0"/>
          <w:sz w:val="24"/>
          <w:szCs w:val="24"/>
          <w:lang w:val="en-GB"/>
          <w14:ligatures w14:val="none"/>
        </w:rPr>
        <w:fldChar w:fldCharType="separate"/>
      </w:r>
      <w:r w:rsidR="00063393" w:rsidRPr="00063393">
        <w:rPr>
          <w:rFonts w:eastAsia="Times New Roman" w:cstheme="minorHAnsi"/>
          <w:noProof/>
          <w:color w:val="000000"/>
          <w:kern w:val="0"/>
          <w:sz w:val="24"/>
          <w:szCs w:val="24"/>
          <w:lang w:val="en-GB"/>
          <w14:ligatures w14:val="none"/>
        </w:rPr>
        <w:t>(Tonkin et al., 2017)</w:t>
      </w:r>
      <w:r w:rsidR="00063393">
        <w:rPr>
          <w:rFonts w:eastAsia="Times New Roman" w:cstheme="minorHAnsi"/>
          <w:color w:val="000000"/>
          <w:kern w:val="0"/>
          <w:sz w:val="24"/>
          <w:szCs w:val="24"/>
          <w:lang w:val="en-GB"/>
          <w14:ligatures w14:val="none"/>
        </w:rPr>
        <w:fldChar w:fldCharType="end"/>
      </w:r>
      <w:r w:rsidR="00063393">
        <w:rPr>
          <w:rFonts w:eastAsia="Times New Roman" w:cstheme="minorHAnsi"/>
          <w:color w:val="000000"/>
          <w:kern w:val="0"/>
          <w:sz w:val="24"/>
          <w:szCs w:val="24"/>
          <w:lang w:val="en-GB"/>
          <w14:ligatures w14:val="none"/>
        </w:rPr>
        <w:t xml:space="preserve">. </w:t>
      </w:r>
      <w:r w:rsidR="008F4A6A">
        <w:rPr>
          <w:rFonts w:eastAsia="Times New Roman" w:cstheme="minorHAnsi"/>
          <w:color w:val="000000"/>
          <w:kern w:val="0"/>
          <w:sz w:val="24"/>
          <w:szCs w:val="24"/>
          <w:lang w:val="en-GB"/>
          <w14:ligatures w14:val="none"/>
        </w:rPr>
        <w:t>Therefore,</w:t>
      </w:r>
      <w:ins w:id="26" w:author="Hawwa Raufath Nizar" w:date="2024-04-22T20:56:00Z">
        <w:r w:rsidR="008D2828">
          <w:rPr>
            <w:rFonts w:eastAsia="Times New Roman" w:cstheme="minorHAnsi"/>
            <w:color w:val="000000"/>
            <w:kern w:val="0"/>
            <w:sz w:val="24"/>
            <w:szCs w:val="24"/>
            <w:lang w:val="en-GB"/>
            <w14:ligatures w14:val="none"/>
          </w:rPr>
          <w:t xml:space="preserve"> species</w:t>
        </w:r>
      </w:ins>
      <w:r w:rsidR="008F4A6A">
        <w:rPr>
          <w:rFonts w:eastAsia="Times New Roman" w:cstheme="minorHAnsi"/>
          <w:color w:val="000000"/>
          <w:kern w:val="0"/>
          <w:sz w:val="24"/>
          <w:szCs w:val="24"/>
          <w:lang w:val="en-GB"/>
          <w14:ligatures w14:val="none"/>
        </w:rPr>
        <w:t xml:space="preserve"> </w:t>
      </w:r>
      <w:commentRangeStart w:id="27"/>
      <w:commentRangeStart w:id="28"/>
      <w:del w:id="29" w:author="Rebecca Cramp" w:date="2024-04-14T09:49:00Z">
        <w:r w:rsidR="008F4A6A" w:rsidDel="008A7C8D">
          <w:rPr>
            <w:rFonts w:eastAsia="Times New Roman" w:cstheme="minorHAnsi"/>
            <w:color w:val="000000"/>
            <w:kern w:val="0"/>
            <w:sz w:val="24"/>
            <w:szCs w:val="24"/>
            <w:lang w:val="en-GB"/>
            <w14:ligatures w14:val="none"/>
          </w:rPr>
          <w:delText xml:space="preserve">any </w:delText>
        </w:r>
      </w:del>
      <w:r w:rsidR="008F4A6A">
        <w:rPr>
          <w:rFonts w:eastAsia="Times New Roman" w:cstheme="minorHAnsi"/>
          <w:color w:val="000000"/>
          <w:kern w:val="0"/>
          <w:sz w:val="24"/>
          <w:szCs w:val="24"/>
          <w:lang w:val="en-GB"/>
          <w14:ligatures w14:val="none"/>
        </w:rPr>
        <w:t xml:space="preserve">management interventions </w:t>
      </w:r>
      <w:commentRangeEnd w:id="27"/>
      <w:r w:rsidR="008A7C8D">
        <w:rPr>
          <w:rStyle w:val="CommentReference"/>
        </w:rPr>
        <w:commentReference w:id="27"/>
      </w:r>
      <w:commentRangeEnd w:id="28"/>
      <w:r w:rsidR="008D2828">
        <w:rPr>
          <w:rStyle w:val="CommentReference"/>
        </w:rPr>
        <w:commentReference w:id="28"/>
      </w:r>
      <w:r w:rsidR="008F4A6A">
        <w:rPr>
          <w:rFonts w:eastAsia="Times New Roman" w:cstheme="minorHAnsi"/>
          <w:color w:val="000000"/>
          <w:kern w:val="0"/>
          <w:sz w:val="24"/>
          <w:szCs w:val="24"/>
          <w:lang w:val="en-GB"/>
          <w14:ligatures w14:val="none"/>
        </w:rPr>
        <w:t>must carefully consider not only the environmental factors</w:t>
      </w:r>
      <w:r w:rsidR="003C0D49">
        <w:rPr>
          <w:rFonts w:eastAsia="Times New Roman" w:cstheme="minorHAnsi"/>
          <w:color w:val="000000"/>
          <w:kern w:val="0"/>
          <w:sz w:val="24"/>
          <w:szCs w:val="24"/>
          <w:lang w:val="en-GB"/>
          <w14:ligatures w14:val="none"/>
        </w:rPr>
        <w:t xml:space="preserve"> that serve as </w:t>
      </w:r>
      <w:commentRangeStart w:id="30"/>
      <w:r w:rsidR="003C0D49">
        <w:rPr>
          <w:rFonts w:eastAsia="Times New Roman" w:cstheme="minorHAnsi"/>
          <w:color w:val="000000"/>
          <w:kern w:val="0"/>
          <w:sz w:val="24"/>
          <w:szCs w:val="24"/>
          <w:lang w:val="en-GB"/>
          <w14:ligatures w14:val="none"/>
        </w:rPr>
        <w:t>predictor variables</w:t>
      </w:r>
      <w:commentRangeEnd w:id="30"/>
      <w:r w:rsidR="008A7C8D">
        <w:rPr>
          <w:rStyle w:val="CommentReference"/>
        </w:rPr>
        <w:commentReference w:id="30"/>
      </w:r>
      <w:r w:rsidR="008F4A6A">
        <w:rPr>
          <w:rFonts w:eastAsia="Times New Roman" w:cstheme="minorHAnsi"/>
          <w:color w:val="000000"/>
          <w:kern w:val="0"/>
          <w:sz w:val="24"/>
          <w:szCs w:val="24"/>
          <w:lang w:val="en-GB"/>
          <w14:ligatures w14:val="none"/>
        </w:rPr>
        <w:t xml:space="preserve">, but </w:t>
      </w:r>
      <w:ins w:id="31" w:author="Rebecca Cramp" w:date="2024-04-14T09:50:00Z">
        <w:r w:rsidR="008A7C8D">
          <w:rPr>
            <w:rFonts w:eastAsia="Times New Roman" w:cstheme="minorHAnsi"/>
            <w:color w:val="000000"/>
            <w:kern w:val="0"/>
            <w:sz w:val="24"/>
            <w:szCs w:val="24"/>
            <w:lang w:val="en-GB"/>
            <w14:ligatures w14:val="none"/>
          </w:rPr>
          <w:t xml:space="preserve">also </w:t>
        </w:r>
      </w:ins>
      <w:r w:rsidR="008F4A6A">
        <w:rPr>
          <w:rFonts w:eastAsia="Times New Roman" w:cstheme="minorHAnsi"/>
          <w:color w:val="000000"/>
          <w:kern w:val="0"/>
          <w:sz w:val="24"/>
          <w:szCs w:val="24"/>
          <w:lang w:val="en-GB"/>
          <w14:ligatures w14:val="none"/>
        </w:rPr>
        <w:t xml:space="preserve">their </w:t>
      </w:r>
      <w:proofErr w:type="spellStart"/>
      <w:r w:rsidR="008F4A6A">
        <w:rPr>
          <w:rFonts w:eastAsia="Times New Roman" w:cstheme="minorHAnsi"/>
          <w:color w:val="000000"/>
          <w:kern w:val="0"/>
          <w:sz w:val="24"/>
          <w:szCs w:val="24"/>
          <w:lang w:val="en-GB"/>
          <w14:ligatures w14:val="none"/>
        </w:rPr>
        <w:t>spatio</w:t>
      </w:r>
      <w:proofErr w:type="spellEnd"/>
      <w:r w:rsidR="003C0D49">
        <w:rPr>
          <w:rFonts w:eastAsia="Times New Roman" w:cstheme="minorHAnsi"/>
          <w:color w:val="000000"/>
          <w:kern w:val="0"/>
          <w:sz w:val="24"/>
          <w:szCs w:val="24"/>
          <w:lang w:val="en-GB"/>
          <w14:ligatures w14:val="none"/>
        </w:rPr>
        <w:t>-temporal scale</w:t>
      </w:r>
      <w:del w:id="32" w:author="Rebecca Cramp" w:date="2024-04-14T09:50:00Z">
        <w:r w:rsidR="003C0D49" w:rsidDel="008A7C8D">
          <w:rPr>
            <w:rFonts w:eastAsia="Times New Roman" w:cstheme="minorHAnsi"/>
            <w:color w:val="000000"/>
            <w:kern w:val="0"/>
            <w:sz w:val="24"/>
            <w:szCs w:val="24"/>
            <w:lang w:val="en-GB"/>
            <w14:ligatures w14:val="none"/>
          </w:rPr>
          <w:delText>, as well</w:delText>
        </w:r>
      </w:del>
      <w:ins w:id="33" w:author="Rebecca Cramp" w:date="2024-04-14T09:50:00Z">
        <w:r w:rsidR="008A7C8D">
          <w:rPr>
            <w:rFonts w:eastAsia="Times New Roman" w:cstheme="minorHAnsi"/>
            <w:color w:val="000000"/>
            <w:kern w:val="0"/>
            <w:sz w:val="24"/>
            <w:szCs w:val="24"/>
            <w:lang w:val="en-GB"/>
            <w14:ligatures w14:val="none"/>
          </w:rPr>
          <w:t>s</w:t>
        </w:r>
      </w:ins>
      <w:r w:rsidR="003C0D49">
        <w:rPr>
          <w:rFonts w:eastAsia="Times New Roman" w:cstheme="minorHAnsi"/>
          <w:color w:val="000000"/>
          <w:kern w:val="0"/>
          <w:sz w:val="24"/>
          <w:szCs w:val="24"/>
          <w:lang w:val="en-GB"/>
          <w14:ligatures w14:val="none"/>
        </w:rPr>
        <w:t>.</w:t>
      </w:r>
      <w:ins w:id="34" w:author="Hawwa Raufath Nizar" w:date="2024-04-23T20:26:00Z">
        <w:r w:rsidR="0016669C">
          <w:rPr>
            <w:rFonts w:eastAsia="Times New Roman" w:cstheme="minorHAnsi"/>
            <w:color w:val="000000"/>
            <w:kern w:val="0"/>
            <w:sz w:val="24"/>
            <w:szCs w:val="24"/>
            <w:lang w:val="en-GB"/>
            <w14:ligatures w14:val="none"/>
          </w:rPr>
          <w:t xml:space="preserve"> </w:t>
        </w:r>
      </w:ins>
      <w:ins w:id="35" w:author="Hawwa Raufath Nizar" w:date="2024-04-23T20:40:00Z">
        <w:r w:rsidR="00B71294">
          <w:rPr>
            <w:rFonts w:eastAsia="Times New Roman" w:cstheme="minorHAnsi"/>
            <w:color w:val="000000"/>
            <w:kern w:val="0"/>
            <w:sz w:val="24"/>
            <w:szCs w:val="24"/>
            <w:lang w:val="en-GB"/>
            <w14:ligatures w14:val="none"/>
          </w:rPr>
          <w:t xml:space="preserve">Monitoring the growth of species during </w:t>
        </w:r>
      </w:ins>
      <w:ins w:id="36" w:author="Hawwa Raufath Nizar" w:date="2024-04-23T20:41:00Z">
        <w:r w:rsidR="00B71294">
          <w:rPr>
            <w:rFonts w:eastAsia="Times New Roman" w:cstheme="minorHAnsi"/>
            <w:color w:val="000000"/>
            <w:kern w:val="0"/>
            <w:sz w:val="24"/>
            <w:szCs w:val="24"/>
            <w:lang w:val="en-GB"/>
            <w14:ligatures w14:val="none"/>
          </w:rPr>
          <w:t xml:space="preserve">drought conditions is also </w:t>
        </w:r>
        <w:proofErr w:type="spellStart"/>
        <w:r w:rsidR="00B71294">
          <w:rPr>
            <w:rFonts w:eastAsia="Times New Roman" w:cstheme="minorHAnsi"/>
            <w:color w:val="000000"/>
            <w:kern w:val="0"/>
            <w:sz w:val="24"/>
            <w:szCs w:val="24"/>
            <w:lang w:val="en-GB"/>
            <w14:ligatures w14:val="none"/>
          </w:rPr>
          <w:t>a</w:t>
        </w:r>
        <w:proofErr w:type="spellEnd"/>
        <w:r w:rsidR="00B71294">
          <w:rPr>
            <w:rFonts w:eastAsia="Times New Roman" w:cstheme="minorHAnsi"/>
            <w:color w:val="000000"/>
            <w:kern w:val="0"/>
            <w:sz w:val="24"/>
            <w:szCs w:val="24"/>
            <w:lang w:val="en-GB"/>
            <w14:ligatures w14:val="none"/>
          </w:rPr>
          <w:t xml:space="preserve"> important way of understanding how the response to such disturbance changes with frequency and severity of such disturbance events </w:t>
        </w:r>
      </w:ins>
      <w:ins w:id="37" w:author="Hawwa Raufath Nizar" w:date="2024-04-23T20:42:00Z">
        <w:r w:rsidR="00B71294">
          <w:rPr>
            <w:rFonts w:eastAsia="Times New Roman" w:cstheme="minorHAnsi"/>
            <w:color w:val="000000"/>
            <w:kern w:val="0"/>
            <w:sz w:val="24"/>
            <w:szCs w:val="24"/>
            <w:lang w:val="en-GB"/>
            <w14:ligatures w14:val="none"/>
          </w:rPr>
          <w:fldChar w:fldCharType="begin" w:fldLock="1"/>
        </w:r>
      </w:ins>
      <w:r w:rsidR="00C30F21">
        <w:rPr>
          <w:rFonts w:eastAsia="Times New Roman" w:cstheme="minorHAnsi"/>
          <w:color w:val="000000"/>
          <w:kern w:val="0"/>
          <w:sz w:val="24"/>
          <w:szCs w:val="24"/>
          <w:lang w:val="en-GB"/>
          <w14:ligatures w14:val="none"/>
        </w:rPr>
        <w:instrText>ADDIN CSL_CITATION {"citationItems":[{"id":"ITEM-1","itemData":{"DOI":"10.1046/j.1365-2427.2003.01089.x","ISSN":"0046-5070","abstract":"Drought is a natural disturbance of aquatic ecosystems and can be a major factor in structuring aquatic communities. For individuals, populations and communities to persist in disturbed environments, they must have refuge from disturbance or disturbance must be minimal. Refugia convey spatial and temporal resistance or resilience in the face of disturbance, but the role of refugia in aquatic systems remains poorly understood. 2. We review available literature on aquatic refugia for fishes in order to synthesise current knowledge and provide suggestions for needed research. Our objectives were to clarify definitions of disturbance and refugia in the context of drought in aquatic systems, review how refuge habitats influence fish community structure, and consider the potential impact of refugia on fish population and community dynamics during drought. 3. Droughts cause a decrease in surface area/volume and an increase in extremes of physical and chemical water quality parameters. These conditions are linked with biotic interactions that structure the community of fishes residing in low‐flow or dry season refugia by increasing mortality rates, decreasing birth rates and/or increasing migration rates. Many aquatic organisms seek refuge from disturbance and/or have adaptations (e.g. physiological tolerance) that provide refuge. 4. Drought in aquatic systems leads to shifts in refugia spacing and connectance at multiple spatial and temporal scales. Refuge size, disturbance intensity, and mobility of organisms is predicted to play a large role in population persistence. We expect that refuge habitats will experience net immigration during drying and net emigration after rewetting, with the opposite occurring in surrounding habitat patches. Population dynamics of fishes using refugia during drought are best modelled by modified source‐sink dynamics, but dynamics are likely to change with spatial scale.","author":[{"dropping-particle":"","family":"Magoulick","given":"Daniel D.","non-dropping-particle":"","parse-names":false,"suffix":""},{"dropping-particle":"","family":"Kobza","given":"Robert M.","non-dropping-particle":"","parse-names":false,"suffix":""}],"container-title":"Freshwater Biology","id":"ITEM-1","issue":"7","issued":{"date-parts":[["2003","7","18"]]},"page":"1186-1198","title":"The role of refugia for fishes during drought: a review and synthesis","type":"article-journal","volume":"48"},"uris":["http://www.mendeley.com/documents/?uuid=4f35da83-9efb-424d-b775-98cab7e22369"]}],"mendeley":{"formattedCitation":"(Magoulick &amp; Kobza, 2003)","plainTextFormattedCitation":"(Magoulick &amp; Kobza, 2003)","previouslyFormattedCitation":"(Magoulick &amp; Kobza, 2003)"},"properties":{"noteIndex":0},"schema":"https://github.com/citation-style-language/schema/raw/master/csl-citation.json"}</w:instrText>
      </w:r>
      <w:r w:rsidR="00B71294">
        <w:rPr>
          <w:rFonts w:eastAsia="Times New Roman" w:cstheme="minorHAnsi"/>
          <w:color w:val="000000"/>
          <w:kern w:val="0"/>
          <w:sz w:val="24"/>
          <w:szCs w:val="24"/>
          <w:lang w:val="en-GB"/>
          <w14:ligatures w14:val="none"/>
        </w:rPr>
        <w:fldChar w:fldCharType="separate"/>
      </w:r>
      <w:r w:rsidR="00B71294" w:rsidRPr="00B71294">
        <w:rPr>
          <w:rFonts w:eastAsia="Times New Roman" w:cstheme="minorHAnsi"/>
          <w:noProof/>
          <w:color w:val="000000"/>
          <w:kern w:val="0"/>
          <w:sz w:val="24"/>
          <w:szCs w:val="24"/>
          <w:lang w:val="en-GB"/>
          <w14:ligatures w14:val="none"/>
        </w:rPr>
        <w:t>(Magoulick &amp; Kobza, 2003)</w:t>
      </w:r>
      <w:ins w:id="38" w:author="Hawwa Raufath Nizar" w:date="2024-04-23T20:42:00Z">
        <w:r w:rsidR="00B71294">
          <w:rPr>
            <w:rFonts w:eastAsia="Times New Roman" w:cstheme="minorHAnsi"/>
            <w:color w:val="000000"/>
            <w:kern w:val="0"/>
            <w:sz w:val="24"/>
            <w:szCs w:val="24"/>
            <w:lang w:val="en-GB"/>
            <w14:ligatures w14:val="none"/>
          </w:rPr>
          <w:fldChar w:fldCharType="end"/>
        </w:r>
      </w:ins>
      <w:ins w:id="39" w:author="Hawwa Raufath Nizar" w:date="2024-04-23T20:44:00Z">
        <w:r w:rsidR="00EA3350">
          <w:rPr>
            <w:rFonts w:eastAsia="Times New Roman" w:cstheme="minorHAnsi"/>
            <w:color w:val="000000"/>
            <w:kern w:val="0"/>
            <w:sz w:val="24"/>
            <w:szCs w:val="24"/>
            <w:lang w:val="en-GB"/>
            <w14:ligatures w14:val="none"/>
          </w:rPr>
          <w:t xml:space="preserve">. </w:t>
        </w:r>
      </w:ins>
      <w:ins w:id="40" w:author="Hawwa Raufath Nizar" w:date="2024-04-23T20:47:00Z">
        <w:r w:rsidR="00C30F21">
          <w:rPr>
            <w:rFonts w:eastAsia="Times New Roman" w:cstheme="minorHAnsi"/>
            <w:color w:val="000000"/>
            <w:kern w:val="0"/>
            <w:sz w:val="24"/>
            <w:szCs w:val="24"/>
            <w:lang w:val="en-GB"/>
            <w14:ligatures w14:val="none"/>
          </w:rPr>
          <w:t>For the purposes of this research, t</w:t>
        </w:r>
      </w:ins>
      <w:ins w:id="41" w:author="Hawwa Raufath Nizar" w:date="2024-04-23T20:45:00Z">
        <w:r w:rsidR="00C30F21">
          <w:rPr>
            <w:rFonts w:eastAsia="Times New Roman" w:cstheme="minorHAnsi"/>
            <w:color w:val="000000"/>
            <w:kern w:val="0"/>
            <w:sz w:val="24"/>
            <w:szCs w:val="24"/>
            <w:lang w:val="en-GB"/>
            <w14:ligatures w14:val="none"/>
          </w:rPr>
          <w:t xml:space="preserve">he term refugia, </w:t>
        </w:r>
      </w:ins>
      <w:ins w:id="42" w:author="Hawwa Raufath Nizar" w:date="2024-04-23T20:47:00Z">
        <w:r w:rsidR="00C30F21">
          <w:rPr>
            <w:rFonts w:eastAsia="Times New Roman" w:cstheme="minorHAnsi"/>
            <w:color w:val="000000"/>
            <w:kern w:val="0"/>
            <w:sz w:val="24"/>
            <w:szCs w:val="24"/>
            <w:lang w:val="en-GB"/>
            <w14:ligatures w14:val="none"/>
          </w:rPr>
          <w:t xml:space="preserve">is used </w:t>
        </w:r>
      </w:ins>
      <w:ins w:id="43" w:author="Hawwa Raufath Nizar" w:date="2024-04-23T20:45:00Z">
        <w:r w:rsidR="00C30F21">
          <w:rPr>
            <w:rFonts w:eastAsia="Times New Roman" w:cstheme="minorHAnsi"/>
            <w:color w:val="000000"/>
            <w:kern w:val="0"/>
            <w:sz w:val="24"/>
            <w:szCs w:val="24"/>
            <w:lang w:val="en-GB"/>
            <w14:ligatures w14:val="none"/>
          </w:rPr>
          <w:t xml:space="preserve">as defined by </w:t>
        </w:r>
      </w:ins>
      <w:ins w:id="44" w:author="Hawwa Raufath Nizar" w:date="2024-04-23T20:44:00Z">
        <w:r w:rsidR="00EA3350" w:rsidRPr="00EA3350">
          <w:rPr>
            <w:rFonts w:eastAsia="Times New Roman" w:cstheme="minorHAnsi"/>
            <w:color w:val="000000"/>
            <w:kern w:val="0"/>
            <w:sz w:val="24"/>
            <w:szCs w:val="24"/>
            <w:lang w:val="en-GB"/>
            <w14:ligatures w14:val="none"/>
          </w:rPr>
          <w:t xml:space="preserve">Lancaster &amp; Belyea </w:t>
        </w:r>
      </w:ins>
      <w:ins w:id="45" w:author="Hawwa Raufath Nizar" w:date="2024-04-23T20:46:00Z">
        <w:r w:rsidR="00C30F21">
          <w:rPr>
            <w:rFonts w:eastAsia="Times New Roman" w:cstheme="minorHAnsi"/>
            <w:color w:val="000000"/>
            <w:kern w:val="0"/>
            <w:sz w:val="24"/>
            <w:szCs w:val="24"/>
            <w:lang w:val="en-GB"/>
            <w14:ligatures w14:val="none"/>
          </w:rPr>
          <w:fldChar w:fldCharType="begin" w:fldLock="1"/>
        </w:r>
      </w:ins>
      <w:r w:rsidR="00955B27">
        <w:rPr>
          <w:rFonts w:eastAsia="Times New Roman" w:cstheme="minorHAnsi"/>
          <w:color w:val="000000"/>
          <w:kern w:val="0"/>
          <w:sz w:val="24"/>
          <w:szCs w:val="24"/>
          <w:lang w:val="en-GB"/>
          <w14:ligatures w14:val="none"/>
        </w:rPr>
        <w:instrText>ADDIN CSL_CITATION {"citationItems":[{"id":"ITEM-1","itemData":{"DOI":"10.2307/1468253","ISSN":"0887-3593","author":[{"dropping-particle":"","family":"Lancaster","given":"Jill","non-dropping-particle":"","parse-names":false,"suffix":""},{"dropping-particle":"","family":"Belyea","given":"Lisa R.","non-dropping-particle":"","parse-names":false,"suffix":""}],"container-title":"Journal of the North American Benthological Society","id":"ITEM-1","issue":"1","issued":{"date-parts":[["1997","3"]]},"page":"221-238","title":"Nested Hierarchies and Scale-Dependence of Mechanisms of Flow Refugium Use","type":"article-journal","volume":"16"},"uris":["http://www.mendeley.com/documents/?uuid=e27d2973-b4b1-450d-9240-3abe2b02d1be"]}],"mendeley":{"formattedCitation":"(Lancaster &amp; Belyea, 1997)","plainTextFormattedCitation":"(Lancaster &amp; Belyea, 1997)","previouslyFormattedCitation":"(Lancaster &amp; Belyea, 1997)"},"properties":{"noteIndex":0},"schema":"https://github.com/citation-style-language/schema/raw/master/csl-citation.json"}</w:instrText>
      </w:r>
      <w:r w:rsidR="00C30F21">
        <w:rPr>
          <w:rFonts w:eastAsia="Times New Roman" w:cstheme="minorHAnsi"/>
          <w:color w:val="000000"/>
          <w:kern w:val="0"/>
          <w:sz w:val="24"/>
          <w:szCs w:val="24"/>
          <w:lang w:val="en-GB"/>
          <w14:ligatures w14:val="none"/>
        </w:rPr>
        <w:fldChar w:fldCharType="separate"/>
      </w:r>
      <w:r w:rsidR="00C30F21" w:rsidRPr="00C30F21">
        <w:rPr>
          <w:rFonts w:eastAsia="Times New Roman" w:cstheme="minorHAnsi"/>
          <w:noProof/>
          <w:color w:val="000000"/>
          <w:kern w:val="0"/>
          <w:sz w:val="24"/>
          <w:szCs w:val="24"/>
          <w:lang w:val="en-GB"/>
          <w14:ligatures w14:val="none"/>
        </w:rPr>
        <w:t>(Lancaster &amp; Belyea, 1997)</w:t>
      </w:r>
      <w:ins w:id="46" w:author="Hawwa Raufath Nizar" w:date="2024-04-23T20:46:00Z">
        <w:r w:rsidR="00C30F21">
          <w:rPr>
            <w:rFonts w:eastAsia="Times New Roman" w:cstheme="minorHAnsi"/>
            <w:color w:val="000000"/>
            <w:kern w:val="0"/>
            <w:sz w:val="24"/>
            <w:szCs w:val="24"/>
            <w:lang w:val="en-GB"/>
            <w14:ligatures w14:val="none"/>
          </w:rPr>
          <w:fldChar w:fldCharType="end"/>
        </w:r>
      </w:ins>
      <w:ins w:id="47" w:author="Hawwa Raufath Nizar" w:date="2024-04-23T20:47:00Z">
        <w:r w:rsidR="00C30F21">
          <w:rPr>
            <w:rFonts w:eastAsia="Times New Roman" w:cstheme="minorHAnsi"/>
            <w:color w:val="000000"/>
            <w:kern w:val="0"/>
            <w:sz w:val="24"/>
            <w:szCs w:val="24"/>
            <w:lang w:val="en-GB"/>
            <w14:ligatures w14:val="none"/>
          </w:rPr>
          <w:t xml:space="preserve">; </w:t>
        </w:r>
      </w:ins>
      <w:ins w:id="48" w:author="Hawwa Raufath Nizar" w:date="2024-04-23T20:44:00Z">
        <w:r w:rsidR="00EA3350" w:rsidRPr="00EA3350">
          <w:rPr>
            <w:rFonts w:eastAsia="Times New Roman" w:cstheme="minorHAnsi"/>
            <w:color w:val="000000"/>
            <w:kern w:val="0"/>
            <w:sz w:val="24"/>
            <w:szCs w:val="24"/>
            <w:lang w:val="en-GB"/>
            <w14:ligatures w14:val="none"/>
          </w:rPr>
          <w:t>‘places (or times) where the negative effects</w:t>
        </w:r>
      </w:ins>
      <w:ins w:id="49" w:author="Hawwa Raufath Nizar" w:date="2024-04-23T20:45:00Z">
        <w:r w:rsidR="00C30F21">
          <w:rPr>
            <w:rFonts w:eastAsia="Times New Roman" w:cstheme="minorHAnsi"/>
            <w:color w:val="000000"/>
            <w:kern w:val="0"/>
            <w:sz w:val="24"/>
            <w:szCs w:val="24"/>
            <w:lang w:val="en-GB"/>
            <w14:ligatures w14:val="none"/>
          </w:rPr>
          <w:t xml:space="preserve"> </w:t>
        </w:r>
      </w:ins>
      <w:ins w:id="50" w:author="Hawwa Raufath Nizar" w:date="2024-04-23T20:44:00Z">
        <w:r w:rsidR="00EA3350" w:rsidRPr="00EA3350">
          <w:rPr>
            <w:rFonts w:eastAsia="Times New Roman" w:cstheme="minorHAnsi"/>
            <w:color w:val="000000"/>
            <w:kern w:val="0"/>
            <w:sz w:val="24"/>
            <w:szCs w:val="24"/>
            <w:lang w:val="en-GB"/>
            <w14:ligatures w14:val="none"/>
          </w:rPr>
          <w:t>of disturbance are lower than in the surrounding area</w:t>
        </w:r>
      </w:ins>
      <w:ins w:id="51" w:author="Hawwa Raufath Nizar" w:date="2024-04-23T20:45:00Z">
        <w:r w:rsidR="00C30F21">
          <w:rPr>
            <w:rFonts w:eastAsia="Times New Roman" w:cstheme="minorHAnsi"/>
            <w:color w:val="000000"/>
            <w:kern w:val="0"/>
            <w:sz w:val="24"/>
            <w:szCs w:val="24"/>
            <w:lang w:val="en-GB"/>
            <w14:ligatures w14:val="none"/>
          </w:rPr>
          <w:t xml:space="preserve"> </w:t>
        </w:r>
      </w:ins>
      <w:ins w:id="52" w:author="Hawwa Raufath Nizar" w:date="2024-04-23T20:44:00Z">
        <w:r w:rsidR="00EA3350" w:rsidRPr="00EA3350">
          <w:rPr>
            <w:rFonts w:eastAsia="Times New Roman" w:cstheme="minorHAnsi"/>
            <w:color w:val="000000"/>
            <w:kern w:val="0"/>
            <w:sz w:val="24"/>
            <w:szCs w:val="24"/>
            <w:lang w:val="en-GB"/>
            <w14:ligatures w14:val="none"/>
          </w:rPr>
          <w:t>(or time)’</w:t>
        </w:r>
      </w:ins>
      <w:ins w:id="53" w:author="Hawwa Raufath Nizar" w:date="2024-04-23T20:47:00Z">
        <w:r w:rsidR="00C30F21">
          <w:rPr>
            <w:rFonts w:eastAsia="Times New Roman" w:cstheme="minorHAnsi"/>
            <w:color w:val="000000"/>
            <w:kern w:val="0"/>
            <w:sz w:val="24"/>
            <w:szCs w:val="24"/>
            <w:lang w:val="en-GB"/>
            <w14:ligatures w14:val="none"/>
          </w:rPr>
          <w:t xml:space="preserve">. </w:t>
        </w:r>
      </w:ins>
      <w:ins w:id="54" w:author="Hawwa Raufath Nizar" w:date="2024-04-23T21:07:00Z">
        <w:r w:rsidR="00955B27">
          <w:rPr>
            <w:rFonts w:eastAsia="Times New Roman" w:cstheme="minorHAnsi"/>
            <w:color w:val="000000"/>
            <w:kern w:val="0"/>
            <w:sz w:val="24"/>
            <w:szCs w:val="24"/>
            <w:lang w:val="en-GB"/>
            <w14:ligatures w14:val="none"/>
          </w:rPr>
          <w:t xml:space="preserve">Prior research on isolated habitats that are relatively small also suggest that </w:t>
        </w:r>
      </w:ins>
      <w:ins w:id="55" w:author="Hawwa Raufath Nizar" w:date="2024-04-23T21:08:00Z">
        <w:r w:rsidR="00955B27">
          <w:rPr>
            <w:rFonts w:eastAsia="Times New Roman" w:cstheme="minorHAnsi"/>
            <w:color w:val="000000"/>
            <w:kern w:val="0"/>
            <w:sz w:val="24"/>
            <w:szCs w:val="24"/>
            <w:lang w:val="en-GB"/>
            <w14:ligatures w14:val="none"/>
          </w:rPr>
          <w:t xml:space="preserve">food web interactions, including predator prey interactions are heightened during such cases </w:t>
        </w:r>
      </w:ins>
      <w:ins w:id="56" w:author="Hawwa Raufath Nizar" w:date="2024-04-23T21:09:00Z">
        <w:r w:rsidR="00955B27">
          <w:rPr>
            <w:rFonts w:eastAsia="Times New Roman" w:cstheme="minorHAnsi"/>
            <w:color w:val="000000"/>
            <w:kern w:val="0"/>
            <w:sz w:val="24"/>
            <w:szCs w:val="24"/>
            <w:lang w:val="en-GB"/>
            <w14:ligatures w14:val="none"/>
          </w:rPr>
          <w:fldChar w:fldCharType="begin" w:fldLock="1"/>
        </w:r>
      </w:ins>
      <w:r w:rsidR="009B6C61">
        <w:rPr>
          <w:rFonts w:eastAsia="Times New Roman" w:cstheme="minorHAnsi"/>
          <w:color w:val="000000"/>
          <w:kern w:val="0"/>
          <w:sz w:val="24"/>
          <w:szCs w:val="24"/>
          <w:lang w:val="en-GB"/>
          <w14:ligatures w14:val="none"/>
        </w:rPr>
        <w:instrText>ADDIN CSL_CITATION {"citationItems":[{"id":"ITEM-1","itemData":{"DOI":"10.1046/j.1365-2427.2003.01089.x","ISSN":"0046-5070","abstract":"Drought is a natural disturbance of aquatic ecosystems and can be a major factor in structuring aquatic communities. For individuals, populations and communities to persist in disturbed environments, they must have refuge from disturbance or disturbance must be minimal. Refugia convey spatial and temporal resistance or resilience in the face of disturbance, but the role of refugia in aquatic systems remains poorly understood. 2. We review available literature on aquatic refugia for fishes in order to synthesise current knowledge and provide suggestions for needed research. Our objectives were to clarify definitions of disturbance and refugia in the context of drought in aquatic systems, review how refuge habitats influence fish community structure, and consider the potential impact of refugia on fish population and community dynamics during drought. 3. Droughts cause a decrease in surface area/volume and an increase in extremes of physical and chemical water quality parameters. These conditions are linked with biotic interactions that structure the community of fishes residing in low‐flow or dry season refugia by increasing mortality rates, decreasing birth rates and/or increasing migration rates. Many aquatic organisms seek refuge from disturbance and/or have adaptations (e.g. physiological tolerance) that provide refuge. 4. Drought in aquatic systems leads to shifts in refugia spacing and connectance at multiple spatial and temporal scales. Refuge size, disturbance intensity, and mobility of organisms is predicted to play a large role in population persistence. We expect that refuge habitats will experience net immigration during drying and net emigration after rewetting, with the opposite occurring in surrounding habitat patches. Population dynamics of fishes using refugia during drought are best modelled by modified source‐sink dynamics, but dynamics are likely to change with spatial scale.","author":[{"dropping-particle":"","family":"Magoulick","given":"Daniel D.","non-dropping-particle":"","parse-names":false,"suffix":""},{"dropping-particle":"","family":"Kobza","given":"Robert M.","non-dropping-particle":"","parse-names":false,"suffix":""}],"container-title":"Freshwater Biology","id":"ITEM-1","issue":"7","issued":{"date-parts":[["2003","7","18"]]},"page":"1186-1198","title":"The role of refugia for fishes during drought: a review and synthesis","type":"article-journal","volume":"48"},"uris":["http://www.mendeley.com/documents/?uuid=4f35da83-9efb-424d-b775-98cab7e22369"]},{"id":"ITEM-2","itemData":{"DOI":"10.1139/f00-239","ISSN":"0706-652X","abstract":"We examine evidence for the structuring of fish communities from stream and lake systems and the roles of biotic, abiotic, and spatial factors in determining the species composition. Piscivory by fish is a dominant factor in both stream and lake systems whereas evidence for the importance of competition appears less convincing. Within small streams or lakes, the impact of predation may exclude other species, thereby leading to mutually exclusive distributions and strong differences in community composition. Within a geographic region, abiotic effects frequently dictate the relative importance of piscivory, thereby indirectly influencing the composition of prey species present. The spatial scale of studies influences our perceived importance of biotic versus abiotic factors, with small-scale studies indicating a greater importance of competition and large-scale studies emphasizing abiotic controls. The scale of the individual sites considered is critical because smaller systems have higher variability and wider extremes of conditions than larger lakes and rivers. The stability of physical systems and degree of spatial connectivity contribute to increased diversity in both larger stream and larger lake systems. We identify challenges and needs that must be addressed both to advance the field of fish community ecology and to face the problems associated with human-induced changes.","author":[{"dropping-particle":"","family":"Jackson","given":"Donald A","non-dropping-particle":"","parse-names":false,"suffix":""},{"dropping-particle":"","family":"Peres-Neto","given":"Pedro R","non-dropping-particle":"","parse-names":false,"suffix":""},{"dropping-particle":"","family":"Olden","given":"Julian D","non-dropping-particle":"","parse-names":false,"suffix":""}],"container-title":"Canadian Journal of Fisheries and Aquatic Sciences","id":"ITEM-2","issue":"1","issued":{"date-parts":[["2001","1","1"]]},"page":"157-170","title":"What controls who is where in freshwater fish communities- the roles of biotic, abiotic, and spatial factors","type":"article-journal","volume":"58"},"uris":["http://www.mendeley.com/documents/?uuid=b3d85b8b-6770-409a-a5ea-f45ab93b4501"]},{"id":"ITEM-3","itemData":{"DOI":"10.1017/CBO9781139627085.011","author":[{"dropping-particle":"","family":"Gido","given":"Keith B.","non-dropping-particle":"","parse-names":false,"suffix":""},{"dropping-particle":"","family":"Whitney","given":"James E.","non-dropping-particle":"","parse-names":false,"suffix":""},{"dropping-particle":"","family":"Perkin","given":"Joshuah S.","non-dropping-particle":"","parse-names":false,"suffix":""},{"dropping-particle":"","family":"Turner","given":"Thomas F.","non-dropping-particle":"","parse-names":false,"suffix":""}],"container-title":"Conservation of Freshwater Fishes","id":"ITEM-3","issued":{"date-parts":[["2015","11","30"]]},"page":"292-323","publisher":"Cambridge University Press","title":"Fragmentation, connectivity and fish species persistence in freshwater ecosystems","type":"chapter"},"uris":["http://www.mendeley.com/documents/?uuid=627087dd-171c-4467-925a-529b7196bbb9"]}],"mendeley":{"formattedCitation":"(Gido et al., 2015; Jackson et al., 2001; Magoulick &amp; Kobza, 2003)","plainTextFormattedCitation":"(Gido et al., 2015; Jackson et al., 2001; Magoulick &amp; Kobza, 2003)","previouslyFormattedCitation":"(Gido et al., 2015; Jackson et al., 2001; Magoulick &amp; Kobza, 2003)"},"properties":{"noteIndex":0},"schema":"https://github.com/citation-style-language/schema/raw/master/csl-citation.json"}</w:instrText>
      </w:r>
      <w:r w:rsidR="00955B27">
        <w:rPr>
          <w:rFonts w:eastAsia="Times New Roman" w:cstheme="minorHAnsi"/>
          <w:color w:val="000000"/>
          <w:kern w:val="0"/>
          <w:sz w:val="24"/>
          <w:szCs w:val="24"/>
          <w:lang w:val="en-GB"/>
          <w14:ligatures w14:val="none"/>
        </w:rPr>
        <w:fldChar w:fldCharType="separate"/>
      </w:r>
      <w:r w:rsidR="00D171FF" w:rsidRPr="00D171FF">
        <w:rPr>
          <w:rFonts w:eastAsia="Times New Roman" w:cstheme="minorHAnsi"/>
          <w:noProof/>
          <w:color w:val="000000"/>
          <w:kern w:val="0"/>
          <w:sz w:val="24"/>
          <w:szCs w:val="24"/>
          <w:lang w:val="en-GB"/>
          <w14:ligatures w14:val="none"/>
        </w:rPr>
        <w:t>(Gido et al., 2015; Jackson et al., 2001; Magoulick &amp; Kobza, 2003)</w:t>
      </w:r>
      <w:ins w:id="57" w:author="Hawwa Raufath Nizar" w:date="2024-04-23T21:09:00Z">
        <w:r w:rsidR="00955B27">
          <w:rPr>
            <w:rFonts w:eastAsia="Times New Roman" w:cstheme="minorHAnsi"/>
            <w:color w:val="000000"/>
            <w:kern w:val="0"/>
            <w:sz w:val="24"/>
            <w:szCs w:val="24"/>
            <w:lang w:val="en-GB"/>
            <w14:ligatures w14:val="none"/>
          </w:rPr>
          <w:fldChar w:fldCharType="end"/>
        </w:r>
      </w:ins>
      <w:ins w:id="58" w:author="Hawwa Raufath Nizar" w:date="2024-04-23T21:10:00Z">
        <w:r w:rsidR="00955B27">
          <w:rPr>
            <w:rFonts w:eastAsia="Times New Roman" w:cstheme="minorHAnsi"/>
            <w:color w:val="000000"/>
            <w:kern w:val="0"/>
            <w:sz w:val="24"/>
            <w:szCs w:val="24"/>
            <w:lang w:val="en-GB"/>
            <w14:ligatures w14:val="none"/>
          </w:rPr>
          <w:t>, in particular where species are present i</w:t>
        </w:r>
      </w:ins>
      <w:ins w:id="59" w:author="Hawwa Raufath Nizar" w:date="2024-04-23T21:11:00Z">
        <w:r w:rsidR="00955B27">
          <w:rPr>
            <w:rFonts w:eastAsia="Times New Roman" w:cstheme="minorHAnsi"/>
            <w:color w:val="000000"/>
            <w:kern w:val="0"/>
            <w:sz w:val="24"/>
            <w:szCs w:val="24"/>
            <w:lang w:val="en-GB"/>
            <w14:ligatures w14:val="none"/>
          </w:rPr>
          <w:t>n high densities, and prey refuges are few? (</w:t>
        </w:r>
        <w:proofErr w:type="gramStart"/>
        <w:r w:rsidR="00955B27">
          <w:rPr>
            <w:rFonts w:eastAsia="Times New Roman" w:cstheme="minorHAnsi"/>
            <w:color w:val="000000"/>
            <w:kern w:val="0"/>
            <w:sz w:val="24"/>
            <w:szCs w:val="24"/>
            <w:lang w:val="en-GB"/>
            <w14:ligatures w14:val="none"/>
          </w:rPr>
          <w:t>prey</w:t>
        </w:r>
        <w:proofErr w:type="gramEnd"/>
        <w:r w:rsidR="00955B27">
          <w:rPr>
            <w:rFonts w:eastAsia="Times New Roman" w:cstheme="minorHAnsi"/>
            <w:color w:val="000000"/>
            <w:kern w:val="0"/>
            <w:sz w:val="24"/>
            <w:szCs w:val="24"/>
            <w:lang w:val="en-GB"/>
            <w14:ligatures w14:val="none"/>
          </w:rPr>
          <w:t xml:space="preserve"> refuges? Is this an important point?)</w:t>
        </w:r>
      </w:ins>
      <w:ins w:id="60" w:author="Hawwa Raufath Nizar" w:date="2024-04-24T18:50:00Z">
        <w:r w:rsidR="009B6C61">
          <w:rPr>
            <w:rFonts w:eastAsia="Times New Roman" w:cstheme="minorHAnsi"/>
            <w:color w:val="000000"/>
            <w:kern w:val="0"/>
            <w:sz w:val="24"/>
            <w:szCs w:val="24"/>
            <w:lang w:val="en-GB"/>
            <w14:ligatures w14:val="none"/>
          </w:rPr>
          <w:t xml:space="preserve">. Research also shows that smaller water bodies, such as the </w:t>
        </w:r>
        <w:proofErr w:type="spellStart"/>
        <w:r w:rsidR="009B6C61">
          <w:rPr>
            <w:rFonts w:eastAsia="Times New Roman" w:cstheme="minorHAnsi"/>
            <w:color w:val="000000"/>
            <w:kern w:val="0"/>
            <w:sz w:val="24"/>
            <w:szCs w:val="24"/>
            <w:lang w:val="en-GB"/>
            <w14:ligatures w14:val="none"/>
          </w:rPr>
          <w:t>is</w:t>
        </w:r>
      </w:ins>
      <w:ins w:id="61" w:author="Hawwa Raufath Nizar" w:date="2024-04-24T18:51:00Z">
        <w:r w:rsidR="009B6C61">
          <w:rPr>
            <w:rFonts w:eastAsia="Times New Roman" w:cstheme="minorHAnsi"/>
            <w:color w:val="000000"/>
            <w:kern w:val="0"/>
            <w:sz w:val="24"/>
            <w:szCs w:val="24"/>
            <w:lang w:val="en-GB"/>
            <w14:ligatures w14:val="none"/>
          </w:rPr>
          <w:t>lotated</w:t>
        </w:r>
        <w:proofErr w:type="spellEnd"/>
        <w:r w:rsidR="009B6C61">
          <w:rPr>
            <w:rFonts w:eastAsia="Times New Roman" w:cstheme="minorHAnsi"/>
            <w:color w:val="000000"/>
            <w:kern w:val="0"/>
            <w:sz w:val="24"/>
            <w:szCs w:val="24"/>
            <w:lang w:val="en-GB"/>
            <w14:ligatures w14:val="none"/>
          </w:rPr>
          <w:t xml:space="preserve"> refuges in this instance, exacerbate the biotic and </w:t>
        </w:r>
        <w:r w:rsidR="009B6C61">
          <w:rPr>
            <w:rFonts w:eastAsia="Times New Roman" w:cstheme="minorHAnsi"/>
            <w:color w:val="000000"/>
            <w:kern w:val="0"/>
            <w:sz w:val="24"/>
            <w:szCs w:val="24"/>
            <w:lang w:val="en-GB"/>
            <w14:ligatures w14:val="none"/>
          </w:rPr>
          <w:lastRenderedPageBreak/>
          <w:t xml:space="preserve">abiotic stressors. For example, smaller water bodies exhibit a higher degree of temporal variation </w:t>
        </w:r>
      </w:ins>
      <w:ins w:id="62" w:author="Hawwa Raufath Nizar" w:date="2024-04-24T18:52:00Z">
        <w:r w:rsidR="009B6C61">
          <w:rPr>
            <w:rFonts w:eastAsia="Times New Roman" w:cstheme="minorHAnsi"/>
            <w:color w:val="000000"/>
            <w:kern w:val="0"/>
            <w:sz w:val="24"/>
            <w:szCs w:val="24"/>
            <w:lang w:val="en-GB"/>
            <w14:ligatures w14:val="none"/>
          </w:rPr>
          <w:t xml:space="preserve">in oxygen and temperature </w:t>
        </w:r>
      </w:ins>
      <w:ins w:id="63" w:author="Hawwa Raufath Nizar" w:date="2024-04-24T18:53:00Z">
        <w:r w:rsidR="009B6C61">
          <w:rPr>
            <w:rFonts w:eastAsia="Times New Roman" w:cstheme="minorHAnsi"/>
            <w:color w:val="000000"/>
            <w:kern w:val="0"/>
            <w:sz w:val="24"/>
            <w:szCs w:val="24"/>
            <w:lang w:val="en-GB"/>
            <w14:ligatures w14:val="none"/>
          </w:rPr>
          <w:fldChar w:fldCharType="begin" w:fldLock="1"/>
        </w:r>
      </w:ins>
      <w:r w:rsidR="00D07BE5">
        <w:rPr>
          <w:rFonts w:eastAsia="Times New Roman" w:cstheme="minorHAnsi"/>
          <w:color w:val="000000"/>
          <w:kern w:val="0"/>
          <w:sz w:val="24"/>
          <w:szCs w:val="24"/>
          <w:lang w:val="en-GB"/>
          <w14:ligatures w14:val="none"/>
        </w:rPr>
        <w:instrText>ADDIN CSL_CITATION {"citationItems":[{"id":"ITEM-1","itemData":{"DOI":"10.1139/f00-239","ISSN":"0706-652X","abstract":"We examine evidence for the structuring of fish communities from stream and lake systems and the roles of biotic, abiotic, and spatial factors in determining the species composition. Piscivory by fish is a dominant factor in both stream and lake systems whereas evidence for the importance of competition appears less convincing. Within small streams or lakes, the impact of predation may exclude other species, thereby leading to mutually exclusive distributions and strong differences in community composition. Within a geographic region, abiotic effects frequently dictate the relative importance of piscivory, thereby indirectly influencing the composition of prey species present. The spatial scale of studies influences our perceived importance of biotic versus abiotic factors, with small-scale studies indicating a greater importance of competition and large-scale studies emphasizing abiotic controls. The scale of the individual sites considered is critical because smaller systems have higher variability and wider extremes of conditions than larger lakes and rivers. The stability of physical systems and degree of spatial connectivity contribute to increased diversity in both larger stream and larger lake systems. We identify challenges and needs that must be addressed both to advance the field of fish community ecology and to face the problems associated with human-induced changes.","author":[{"dropping-particle":"","family":"Jackson","given":"Donald A","non-dropping-particle":"","parse-names":false,"suffix":""},{"dropping-particle":"","family":"Peres-Neto","given":"Pedro R","non-dropping-particle":"","parse-names":false,"suffix":""},{"dropping-particle":"","family":"Olden","given":"Julian D","non-dropping-particle":"","parse-names":false,"suffix":""}],"container-title":"Canadian Journal of Fisheries and Aquatic Sciences","id":"ITEM-1","issue":"1","issued":{"date-parts":[["2001","1","1"]]},"page":"157-170","title":"What controls who is where in freshwater fish communities- the roles of biotic, abiotic, and spatial factors","type":"article-journal","volume":"58"},"uris":["http://www.mendeley.com/documents/?uuid=b3d85b8b-6770-409a-a5ea-f45ab93b4501"]}],"mendeley":{"formattedCitation":"(Jackson et al., 2001)","plainTextFormattedCitation":"(Jackson et al., 2001)","previouslyFormattedCitation":"(Jackson et al., 2001)"},"properties":{"noteIndex":0},"schema":"https://github.com/citation-style-language/schema/raw/master/csl-citation.json"}</w:instrText>
      </w:r>
      <w:r w:rsidR="009B6C61">
        <w:rPr>
          <w:rFonts w:eastAsia="Times New Roman" w:cstheme="minorHAnsi"/>
          <w:color w:val="000000"/>
          <w:kern w:val="0"/>
          <w:sz w:val="24"/>
          <w:szCs w:val="24"/>
          <w:lang w:val="en-GB"/>
          <w14:ligatures w14:val="none"/>
        </w:rPr>
        <w:fldChar w:fldCharType="separate"/>
      </w:r>
      <w:r w:rsidR="009B6C61" w:rsidRPr="009B6C61">
        <w:rPr>
          <w:rFonts w:eastAsia="Times New Roman" w:cstheme="minorHAnsi"/>
          <w:noProof/>
          <w:color w:val="000000"/>
          <w:kern w:val="0"/>
          <w:sz w:val="24"/>
          <w:szCs w:val="24"/>
          <w:lang w:val="en-GB"/>
          <w14:ligatures w14:val="none"/>
        </w:rPr>
        <w:t>(Jackson et al., 2001)</w:t>
      </w:r>
      <w:ins w:id="64" w:author="Hawwa Raufath Nizar" w:date="2024-04-24T18:53:00Z">
        <w:r w:rsidR="009B6C61">
          <w:rPr>
            <w:rFonts w:eastAsia="Times New Roman" w:cstheme="minorHAnsi"/>
            <w:color w:val="000000"/>
            <w:kern w:val="0"/>
            <w:sz w:val="24"/>
            <w:szCs w:val="24"/>
            <w:lang w:val="en-GB"/>
            <w14:ligatures w14:val="none"/>
          </w:rPr>
          <w:fldChar w:fldCharType="end"/>
        </w:r>
      </w:ins>
      <w:ins w:id="65" w:author="Hawwa Raufath Nizar" w:date="2024-04-24T18:51:00Z">
        <w:r w:rsidR="009B6C61">
          <w:rPr>
            <w:rFonts w:eastAsia="Times New Roman" w:cstheme="minorHAnsi"/>
            <w:color w:val="000000"/>
            <w:kern w:val="0"/>
            <w:sz w:val="24"/>
            <w:szCs w:val="24"/>
            <w:lang w:val="en-GB"/>
            <w14:ligatures w14:val="none"/>
          </w:rPr>
          <w:t>.</w:t>
        </w:r>
      </w:ins>
      <w:ins w:id="66" w:author="Hawwa Raufath Nizar" w:date="2024-04-25T18:33:00Z">
        <w:r w:rsidR="00435462">
          <w:rPr>
            <w:rFonts w:eastAsia="Times New Roman" w:cstheme="minorHAnsi"/>
            <w:color w:val="000000"/>
            <w:kern w:val="0"/>
            <w:sz w:val="24"/>
            <w:szCs w:val="24"/>
            <w:lang w:val="en-GB"/>
            <w14:ligatures w14:val="none"/>
          </w:rPr>
          <w:t xml:space="preserve"> </w:t>
        </w:r>
      </w:ins>
      <w:ins w:id="67" w:author="Hawwa Raufath Nizar" w:date="2024-04-25T18:42:00Z">
        <w:r w:rsidR="00435462">
          <w:rPr>
            <w:rFonts w:eastAsia="Times New Roman" w:cstheme="minorHAnsi"/>
            <w:color w:val="000000"/>
            <w:kern w:val="0"/>
            <w:sz w:val="24"/>
            <w:szCs w:val="24"/>
            <w:lang w:val="en-GB"/>
            <w14:ligatures w14:val="none"/>
          </w:rPr>
          <w:t>Aside from changes wrought from extreme events such as drought s and floods, t</w:t>
        </w:r>
      </w:ins>
      <w:ins w:id="68" w:author="Hawwa Raufath Nizar" w:date="2024-04-25T18:33:00Z">
        <w:r w:rsidR="00435462">
          <w:rPr>
            <w:rFonts w:eastAsia="Times New Roman" w:cstheme="minorHAnsi"/>
            <w:color w:val="000000"/>
            <w:kern w:val="0"/>
            <w:sz w:val="24"/>
            <w:szCs w:val="24"/>
            <w:lang w:val="en-GB"/>
            <w14:ligatures w14:val="none"/>
          </w:rPr>
          <w:t xml:space="preserve">he </w:t>
        </w:r>
      </w:ins>
      <w:ins w:id="69" w:author="Hawwa Raufath Nizar" w:date="2024-04-25T18:37:00Z">
        <w:r w:rsidR="00435462">
          <w:rPr>
            <w:rFonts w:eastAsia="Times New Roman" w:cstheme="minorHAnsi"/>
            <w:color w:val="000000"/>
            <w:kern w:val="0"/>
            <w:sz w:val="24"/>
            <w:szCs w:val="24"/>
            <w:lang w:val="en-GB"/>
            <w14:ligatures w14:val="none"/>
          </w:rPr>
          <w:t>biogeographically insular nature of the refuges</w:t>
        </w:r>
      </w:ins>
      <w:ins w:id="70" w:author="Hawwa Raufath Nizar" w:date="2024-04-25T18:42:00Z">
        <w:r w:rsidR="00435462">
          <w:rPr>
            <w:rFonts w:eastAsia="Times New Roman" w:cstheme="minorHAnsi"/>
            <w:color w:val="000000"/>
            <w:kern w:val="0"/>
            <w:sz w:val="24"/>
            <w:szCs w:val="24"/>
            <w:lang w:val="en-GB"/>
            <w14:ligatures w14:val="none"/>
          </w:rPr>
          <w:t xml:space="preserve"> themselves</w:t>
        </w:r>
      </w:ins>
      <w:ins w:id="71" w:author="Hawwa Raufath Nizar" w:date="2024-04-25T18:37:00Z">
        <w:r w:rsidR="00435462">
          <w:rPr>
            <w:rFonts w:eastAsia="Times New Roman" w:cstheme="minorHAnsi"/>
            <w:color w:val="000000"/>
            <w:kern w:val="0"/>
            <w:sz w:val="24"/>
            <w:szCs w:val="24"/>
            <w:lang w:val="en-GB"/>
            <w14:ligatures w14:val="none"/>
          </w:rPr>
          <w:t xml:space="preserve"> </w:t>
        </w:r>
      </w:ins>
      <w:ins w:id="72" w:author="Hawwa Raufath Nizar" w:date="2024-04-25T18:41:00Z">
        <w:r w:rsidR="00435462">
          <w:rPr>
            <w:rFonts w:eastAsia="Times New Roman" w:cstheme="minorHAnsi"/>
            <w:color w:val="000000"/>
            <w:kern w:val="0"/>
            <w:sz w:val="24"/>
            <w:szCs w:val="24"/>
            <w:lang w:val="en-GB"/>
            <w14:ligatures w14:val="none"/>
          </w:rPr>
          <w:t xml:space="preserve">can alter much of the </w:t>
        </w:r>
      </w:ins>
      <w:proofErr w:type="spellStart"/>
      <w:ins w:id="73" w:author="Hawwa Raufath Nizar" w:date="2024-04-25T18:42:00Z">
        <w:r w:rsidR="00435462">
          <w:rPr>
            <w:rFonts w:eastAsia="Times New Roman" w:cstheme="minorHAnsi"/>
            <w:color w:val="000000"/>
            <w:kern w:val="0"/>
            <w:sz w:val="24"/>
            <w:szCs w:val="24"/>
            <w:lang w:val="en-GB"/>
            <w14:ligatures w14:val="none"/>
          </w:rPr>
          <w:t>physico</w:t>
        </w:r>
        <w:proofErr w:type="spellEnd"/>
        <w:r w:rsidR="00435462">
          <w:rPr>
            <w:rFonts w:eastAsia="Times New Roman" w:cstheme="minorHAnsi"/>
            <w:color w:val="000000"/>
            <w:kern w:val="0"/>
            <w:sz w:val="24"/>
            <w:szCs w:val="24"/>
            <w:lang w:val="en-GB"/>
            <w14:ligatures w14:val="none"/>
          </w:rPr>
          <w:t xml:space="preserve">-chemical and biological properties of the habitat. </w:t>
        </w:r>
      </w:ins>
      <w:ins w:id="74" w:author="Hawwa Raufath Nizar" w:date="2024-04-25T18:52:00Z">
        <w:r w:rsidR="004C719F">
          <w:rPr>
            <w:rFonts w:eastAsia="Times New Roman" w:cstheme="minorHAnsi"/>
            <w:color w:val="000000"/>
            <w:kern w:val="0"/>
            <w:sz w:val="24"/>
            <w:szCs w:val="24"/>
            <w:lang w:val="en-GB"/>
            <w14:ligatures w14:val="none"/>
          </w:rPr>
          <w:t xml:space="preserve">The increased evaporation and low water flow associated with such water bodies can cause </w:t>
        </w:r>
      </w:ins>
      <w:ins w:id="75" w:author="Hawwa Raufath Nizar" w:date="2024-04-25T18:53:00Z">
        <w:r w:rsidR="004C719F">
          <w:rPr>
            <w:rFonts w:eastAsia="Times New Roman" w:cstheme="minorHAnsi"/>
            <w:color w:val="000000"/>
            <w:kern w:val="0"/>
            <w:sz w:val="24"/>
            <w:szCs w:val="24"/>
            <w:lang w:val="en-GB"/>
            <w14:ligatures w14:val="none"/>
          </w:rPr>
          <w:t>increased sedimentation</w:t>
        </w:r>
      </w:ins>
      <w:ins w:id="76" w:author="Hawwa Raufath Nizar" w:date="2024-04-25T19:11:00Z">
        <w:r w:rsidR="002E4994">
          <w:rPr>
            <w:rFonts w:eastAsia="Times New Roman" w:cstheme="minorHAnsi"/>
            <w:color w:val="000000"/>
            <w:kern w:val="0"/>
            <w:sz w:val="24"/>
            <w:szCs w:val="24"/>
            <w:lang w:val="en-GB"/>
            <w14:ligatures w14:val="none"/>
          </w:rPr>
          <w:t>, salinity</w:t>
        </w:r>
      </w:ins>
      <w:ins w:id="77" w:author="Hawwa Raufath Nizar" w:date="2024-04-25T18:53:00Z">
        <w:r w:rsidR="004C719F">
          <w:rPr>
            <w:rFonts w:eastAsia="Times New Roman" w:cstheme="minorHAnsi"/>
            <w:color w:val="000000"/>
            <w:kern w:val="0"/>
            <w:sz w:val="24"/>
            <w:szCs w:val="24"/>
            <w:lang w:val="en-GB"/>
            <w14:ligatures w14:val="none"/>
          </w:rPr>
          <w:t xml:space="preserve"> and turbidity</w:t>
        </w:r>
      </w:ins>
      <w:ins w:id="78" w:author="Hawwa Raufath Nizar" w:date="2024-04-25T18:56:00Z">
        <w:r w:rsidR="00A934FE">
          <w:rPr>
            <w:rFonts w:eastAsia="Times New Roman" w:cstheme="minorHAnsi"/>
            <w:color w:val="000000"/>
            <w:kern w:val="0"/>
            <w:sz w:val="24"/>
            <w:szCs w:val="24"/>
            <w:lang w:val="en-GB"/>
            <w14:ligatures w14:val="none"/>
          </w:rPr>
          <w:t xml:space="preserve"> </w:t>
        </w:r>
        <w:r w:rsidR="00A934FE">
          <w:rPr>
            <w:rFonts w:eastAsia="Times New Roman" w:cstheme="minorHAnsi"/>
            <w:color w:val="000000"/>
            <w:kern w:val="0"/>
            <w:sz w:val="24"/>
            <w:szCs w:val="24"/>
            <w:lang w:val="en-GB"/>
            <w14:ligatures w14:val="none"/>
          </w:rPr>
          <w:fldChar w:fldCharType="begin" w:fldLock="1"/>
        </w:r>
      </w:ins>
      <w:r w:rsidR="00FB466F">
        <w:rPr>
          <w:rFonts w:eastAsia="Times New Roman" w:cstheme="minorHAnsi"/>
          <w:color w:val="000000"/>
          <w:kern w:val="0"/>
          <w:sz w:val="24"/>
          <w:szCs w:val="24"/>
          <w:lang w:val="en-GB"/>
          <w14:ligatures w14:val="none"/>
        </w:rPr>
        <w:instrText>ADDIN CSL_CITATION {"citationItems":[{"id":"ITEM-1","itemData":{"DOI":"10.1071/MF12114","ISSN":"1323-1650","abstract":"The present study indicates the critical role of hydrologic connectivity in floodplain waterholes in the wet–dry tropics of northern Australia. These waterbodies provide dry-season refugia for plants and animals, are a hotspot of productivity, and are a critical part in the subsistence economy of many remote Aboriginal communities. We examined seasonal changes in water quality and aquatic plant cover of floodplain waterholes, and related changes to variation of waterhole depth and visitation by livestock. The waterholes showed declining water quality through the dry season, which was exacerbated by more frequent cattle usage as conditions became progressively drier, which also increased turbidity and nutrient concentrations. Aquatic macrophyte biomass was highest in the early dry season, and declined as the dry season progressed. Remaining macrophytes were flushed out by the first wet-season flows, although they quickly re-establish later during the wet season. Waterholes of greater depth were more resistant to the effects of cattle disturbance, and seasonal flushing of the waterholes with wet-season flooding homogenised the water quality and increased plant cover of previously disparate waterholes. Therefore, maintaining high levels of connectivity between the river and its floodplain is vital for the persistence of these waterholes.","author":[{"dropping-particle":"","family":"Pettit","given":"N. E.","non-dropping-particle":"","parse-names":false,"suffix":""},{"dropping-particle":"","family":"Jardine","given":"T. D.","non-dropping-particle":"","parse-names":false,"suffix":""},{"dropping-particle":"","family":"Hamilton","given":"S. K.","non-dropping-particle":"","parse-names":false,"suffix":""},{"dropping-particle":"","family":"Sinnamon","given":"V.","non-dropping-particle":"","parse-names":false,"suffix":""},{"dropping-particle":"","family":"Valdez","given":"D.","non-dropping-particle":"","parse-names":false,"suffix":""},{"dropping-particle":"","family":"Davies","given":"P. M.","non-dropping-particle":"","parse-names":false,"suffix":""},{"dropping-particle":"","family":"Douglas","given":"M. M.","non-dropping-particle":"","parse-names":false,"suffix":""},{"dropping-particle":"","family":"Bunn","given":"S. E.","non-dropping-particle":"","parse-names":false,"suffix":""}],"container-title":"Marine and Freshwater Research","id":"ITEM-1","issue":"9","issued":{"date-parts":[["2012"]]},"page":"788","title":"Seasonal changes in water quality and macrophytes and the impact of cattle on tropical floodplain waterholes","type":"article-journal","volume":"63"},"uris":["http://www.mendeley.com/documents/?uuid=958b5f11-01ea-4535-80eb-b3e4676773ee"]},{"id":"ITEM-2","itemData":{"ISBN":"0 7345 0124 2","author":[{"dropping-particle":"","family":"Wager","given":"Rob","non-dropping-particle":"","parse-names":false,"suffix":""},{"dropping-particle":"","family":"Unmack","given":"Perter J","non-dropping-particle":"","parse-names":false,"suffix":""}],"id":"ITEM-2","issued":{"date-parts":[["2000"]]},"publisher":"Department of Primary Industries and Queensland Fisheries Service","publisher-place":"Brisbane","title":"Fishes of the Lake Eyre catchment of central Australia","type":"book"},"uris":["http://www.mendeley.com/documents/?uuid=9278893b-5bcb-4586-b4a8-bc0e4c0752f8"]}],"mendeley":{"formattedCitation":"(Pettit et al., 2012; Wager &amp; Unmack, 2000)","plainTextFormattedCitation":"(Pettit et al., 2012; Wager &amp; Unmack, 2000)","previouslyFormattedCitation":"(Pettit et al., 2012; Wager &amp; Unmack, 2000)"},"properties":{"noteIndex":0},"schema":"https://github.com/citation-style-language/schema/raw/master/csl-citation.json"}</w:instrText>
      </w:r>
      <w:r w:rsidR="00A934FE">
        <w:rPr>
          <w:rFonts w:eastAsia="Times New Roman" w:cstheme="minorHAnsi"/>
          <w:color w:val="000000"/>
          <w:kern w:val="0"/>
          <w:sz w:val="24"/>
          <w:szCs w:val="24"/>
          <w:lang w:val="en-GB"/>
          <w14:ligatures w14:val="none"/>
        </w:rPr>
        <w:fldChar w:fldCharType="separate"/>
      </w:r>
      <w:r w:rsidR="009E2A8D" w:rsidRPr="009E2A8D">
        <w:rPr>
          <w:rFonts w:eastAsia="Times New Roman" w:cstheme="minorHAnsi"/>
          <w:noProof/>
          <w:color w:val="000000"/>
          <w:kern w:val="0"/>
          <w:sz w:val="24"/>
          <w:szCs w:val="24"/>
          <w:lang w:val="en-GB"/>
          <w14:ligatures w14:val="none"/>
        </w:rPr>
        <w:t>(Pettit et al., 2012; Wager &amp; Unmack, 2000)</w:t>
      </w:r>
      <w:ins w:id="79" w:author="Hawwa Raufath Nizar" w:date="2024-04-25T18:56:00Z">
        <w:r w:rsidR="00A934FE">
          <w:rPr>
            <w:rFonts w:eastAsia="Times New Roman" w:cstheme="minorHAnsi"/>
            <w:color w:val="000000"/>
            <w:kern w:val="0"/>
            <w:sz w:val="24"/>
            <w:szCs w:val="24"/>
            <w:lang w:val="en-GB"/>
            <w14:ligatures w14:val="none"/>
          </w:rPr>
          <w:fldChar w:fldCharType="end"/>
        </w:r>
      </w:ins>
      <w:ins w:id="80" w:author="Hawwa Raufath Nizar" w:date="2024-04-25T19:41:00Z">
        <w:r w:rsidR="00FB466F">
          <w:rPr>
            <w:rFonts w:eastAsia="Times New Roman" w:cstheme="minorHAnsi"/>
            <w:color w:val="000000"/>
            <w:kern w:val="0"/>
            <w:sz w:val="24"/>
            <w:szCs w:val="24"/>
            <w:lang w:val="en-GB"/>
            <w14:ligatures w14:val="none"/>
          </w:rPr>
          <w:t>. There is also a significant impac</w:t>
        </w:r>
      </w:ins>
      <w:ins w:id="81" w:author="Hawwa Raufath Nizar" w:date="2024-04-25T19:42:00Z">
        <w:r w:rsidR="00FB466F">
          <w:rPr>
            <w:rFonts w:eastAsia="Times New Roman" w:cstheme="minorHAnsi"/>
            <w:color w:val="000000"/>
            <w:kern w:val="0"/>
            <w:sz w:val="24"/>
            <w:szCs w:val="24"/>
            <w:lang w:val="en-GB"/>
            <w14:ligatures w14:val="none"/>
          </w:rPr>
          <w:t xml:space="preserve">t on biotic processes and interactions, such as predator-prey interactions, exposure to disease and parasites, </w:t>
        </w:r>
      </w:ins>
      <w:proofErr w:type="gramStart"/>
      <w:ins w:id="82" w:author="Hawwa Raufath Nizar" w:date="2024-04-25T19:43:00Z">
        <w:r w:rsidR="00FB466F">
          <w:rPr>
            <w:rFonts w:eastAsia="Times New Roman" w:cstheme="minorHAnsi"/>
            <w:color w:val="000000"/>
            <w:kern w:val="0"/>
            <w:sz w:val="24"/>
            <w:szCs w:val="24"/>
            <w:lang w:val="en-GB"/>
            <w14:ligatures w14:val="none"/>
          </w:rPr>
          <w:t>competition</w:t>
        </w:r>
        <w:proofErr w:type="gramEnd"/>
        <w:r w:rsidR="00FB466F">
          <w:rPr>
            <w:rFonts w:eastAsia="Times New Roman" w:cstheme="minorHAnsi"/>
            <w:color w:val="000000"/>
            <w:kern w:val="0"/>
            <w:sz w:val="24"/>
            <w:szCs w:val="24"/>
            <w:lang w:val="en-GB"/>
            <w14:ligatures w14:val="none"/>
          </w:rPr>
          <w:t xml:space="preserve"> and</w:t>
        </w:r>
      </w:ins>
      <w:ins w:id="83" w:author="Hawwa Raufath Nizar" w:date="2024-04-25T19:42:00Z">
        <w:r w:rsidR="00FB466F">
          <w:rPr>
            <w:rFonts w:eastAsia="Times New Roman" w:cstheme="minorHAnsi"/>
            <w:color w:val="000000"/>
            <w:kern w:val="0"/>
            <w:sz w:val="24"/>
            <w:szCs w:val="24"/>
            <w:lang w:val="en-GB"/>
            <w14:ligatures w14:val="none"/>
          </w:rPr>
          <w:t xml:space="preserve"> migration</w:t>
        </w:r>
      </w:ins>
      <w:ins w:id="84" w:author="Hawwa Raufath Nizar" w:date="2024-04-25T19:43:00Z">
        <w:r w:rsidR="00FB466F">
          <w:rPr>
            <w:rFonts w:eastAsia="Times New Roman" w:cstheme="minorHAnsi"/>
            <w:color w:val="000000"/>
            <w:kern w:val="0"/>
            <w:sz w:val="24"/>
            <w:szCs w:val="24"/>
            <w:lang w:val="en-GB"/>
            <w14:ligatures w14:val="none"/>
          </w:rPr>
          <w:t xml:space="preserve">. Sudden and often severe changes in these processes have been associated with fish mortality in such dryland refuges </w:t>
        </w:r>
      </w:ins>
      <w:ins w:id="85" w:author="Hawwa Raufath Nizar" w:date="2024-04-25T19:44:00Z">
        <w:r w:rsidR="00FB466F">
          <w:rPr>
            <w:rFonts w:eastAsia="Times New Roman" w:cstheme="minorHAnsi"/>
            <w:color w:val="000000"/>
            <w:kern w:val="0"/>
            <w:sz w:val="24"/>
            <w:szCs w:val="24"/>
            <w:lang w:val="en-GB"/>
            <w14:ligatures w14:val="none"/>
          </w:rPr>
          <w:fldChar w:fldCharType="begin" w:fldLock="1"/>
        </w:r>
      </w:ins>
      <w:r w:rsidR="009874EF">
        <w:rPr>
          <w:rFonts w:eastAsia="Times New Roman" w:cstheme="minorHAnsi"/>
          <w:color w:val="000000"/>
          <w:kern w:val="0"/>
          <w:sz w:val="24"/>
          <w:szCs w:val="24"/>
          <w:lang w:val="en-GB"/>
          <w14:ligatures w14:val="none"/>
        </w:rPr>
        <w:instrText>ADDIN CSL_CITATION {"citationItems":[{"id":"ITEM-1","itemData":{"DOI":"10.1046/j.1365-2427.2003.01089.x","ISSN":"0046-5070","abstract":"Drought is a natural disturbance of aquatic ecosystems and can be a major factor in structuring aquatic communities. For individuals, populations and communities to persist in disturbed environments, they must have refuge from disturbance or disturbance must be minimal. Refugia convey spatial and temporal resistance or resilience in the face of disturbance, but the role of refugia in aquatic systems remains poorly understood. 2. We review available literature on aquatic refugia for fishes in order to synthesise current knowledge and provide suggestions for needed research. Our objectives were to clarify definitions of disturbance and refugia in the context of drought in aquatic systems, review how refuge habitats influence fish community structure, and consider the potential impact of refugia on fish population and community dynamics during drought. 3. Droughts cause a decrease in surface area/volume and an increase in extremes of physical and chemical water quality parameters. These conditions are linked with biotic interactions that structure the community of fishes residing in low‐flow or dry season refugia by increasing mortality rates, decreasing birth rates and/or increasing migration rates. Many aquatic organisms seek refuge from disturbance and/or have adaptations (e.g. physiological tolerance) that provide refuge. 4. Drought in aquatic systems leads to shifts in refugia spacing and connectance at multiple spatial and temporal scales. Refuge size, disturbance intensity, and mobility of organisms is predicted to play a large role in population persistence. We expect that refuge habitats will experience net immigration during drying and net emigration after rewetting, with the opposite occurring in surrounding habitat patches. Population dynamics of fishes using refugia during drought are best modelled by modified source‐sink dynamics, but dynamics are likely to change with spatial scale.","author":[{"dropping-particle":"","family":"Magoulick","given":"Daniel D.","non-dropping-particle":"","parse-names":false,"suffix":""},{"dropping-particle":"","family":"Kobza","given":"Robert M.","non-dropping-particle":"","parse-names":false,"suffix":""}],"container-title":"Freshwater Biology","id":"ITEM-1","issue":"7","issued":{"date-parts":[["2003","7","18"]]},"page":"1186-1198","title":"The role of refugia for fishes during drought: a review and synthesis","type":"article-journal","volume":"48"},"uris":["http://www.mendeley.com/documents/?uuid=4f35da83-9efb-424d-b775-98cab7e22369"]},{"id":"ITEM-2","itemData":{"ISBN":"0 7345 0124 2","author":[{"dropping-particle":"","family":"Wager","given":"Rob","non-dropping-particle":"","parse-names":false,"suffix":""},{"dropping-particle":"","family":"Unmack","given":"Perter J","non-dropping-particle":"","parse-names":false,"suffix":""}],"id":"ITEM-2","issued":{"date-parts":[["2000"]]},"publisher":"Department of Primary Industries and Queensland Fisheries Service","publisher-place":"Brisbane","title":"Fishes of the Lake Eyre catchment of central Australia","type":"book"},"uris":["http://www.mendeley.com/documents/?uuid=9278893b-5bcb-4586-b4a8-bc0e4c0752f8"]},{"id":"ITEM-3","itemData":{"DOI":"10.1111/fwb.13318","ISSN":"0046-5070","abstract":"Predator–prey interactions are an inherently local‐scale phenomenon, but the intensity of these interactions can be mediated by abiotic conditions that can exert a multi‐scaled influence through space and time. Understanding how multi‐scale abiotic factors may influence local‐scale biotic processes has proven challenging; however, the hierarchical nature of riverine flow regimes makes these environments an ideal setting to test how predator–prey relationships may vary with multi‐scaled flow variation. We developed a series of Bayesian hierarchical models to explore how predator–prey relationships between barramundi Lates calcarifer and their prey may be influenced by multi‐scaled flow variables in the Daly River, northern Australia. We found that spatio‐temporal variation in barramundi abundance was strongly related to both antecedent flow and the abundance of prey fishes (predictive r 2 = 0.57), and that barramundi abundance is more likely to be influenced by bottom‐up, rather than top‐down predator–prey dynamics. We also found that the strength and direction of these relationships varied across the catchment and between seasons. We found stronger, positive relationships between barramundi abundance and prey abundance in the most downstream sites with higher mean annual flows, compared to upstream sites. These results indicate that the abundance of predatory fishes can be related to both recent abiotic (flow) conditions and the abundance of prey (biotic conditions), and provides strong support for the importance of bottom‐up trophic dynamics. Management of iconic predators such as barramundi should therefore consider both flow management and other key factors such as habitat maintenance to support their prey.","author":[{"dropping-particle":"","family":"Turschwell","given":"Mischa P.","non-dropping-particle":"","parse-names":false,"suffix":""},{"dropping-particle":"","family":"Stewart‐Koster","given":"Ben","non-dropping-particle":"","parse-names":false,"suffix":""},{"dropping-particle":"","family":"King","given":"Alison J.","non-dropping-particle":"","parse-names":false,"suffix":""},{"dropping-particle":"","family":"Pusey","given":"Brad","non-dropping-particle":"","parse-names":false,"suffix":""},{"dropping-particle":"","family":"Crook","given":"David","non-dropping-particle":"","parse-names":false,"suffix":""},{"dropping-particle":"","family":"Boone","given":"Edward","non-dropping-particle":"","parse-names":false,"suffix":""},{"dropping-particle":"","family":"Douglas","given":"Michael","non-dropping-particle":"","parse-names":false,"suffix":""},{"dropping-particle":"","family":"Allsop","given":"Quentin","non-dropping-particle":"","parse-names":false,"suffix":""},{"dropping-particle":"","family":"Jackson","given":"Sue","non-dropping-particle":"","parse-names":false,"suffix":""},{"dropping-particle":"","family":"Kennard","given":"Mark J.","non-dropping-particle":"","parse-names":false,"suffix":""}],"container-title":"Freshwater Biology","id":"ITEM-3","issue":"8","issued":{"date-parts":[["2019","8","27"]]},"page":"1453-1466","title":"Flow‐mediated predator–prey dynamics influence fish populations in a tropical river","type":"article-journal","volume":"64"},"uris":["http://www.mendeley.com/documents/?uuid=7d817f80-e763-4f92-9e15-50fb24d3a496"]},{"id":"ITEM-4","itemData":{"DOI":"10.1111/j.1095-8649.2005.00858.x","ISSN":"0022-1112","abstract":"The fish assemblages of an arid zone floodplain river, Cooper Creek, Queensland, Australia, were sampled during two dry periods in isolated waterholes and on the inundated floodplain during the early and late phase of a major flood event. Diets were described for nine native species and compared within and between dry and flood periods. In the dry season, when fishes were restricted to waterholes, diets were characteristically simple with narrow diet breadths. Movement onto the floodplain during flooding clearly increased feeding opportunities, with greater diet breadths evident in all species. Despite obvious potential for terrestrial inputs, diets tended to be dominated by aquatic resources in both the waterholes and on the floodplain. Stomach fullness, however, varied little between dry season waterhole and floodplain samples. Fishes appeared to feed on potentially lower value resources such as detritus and calanoid copepods during the dry season, when waterholes were isolated and food resources were limited. They were then able to capitalize on the ‘boom’ of aquatic production and more diverse food resources associated with episodic flood events.","author":[{"dropping-particle":"","family":"Balcombe","given":"S. R.","non-dropping-particle":"","parse-names":false,"suffix":""},{"dropping-particle":"","family":"Bunn","given":"S. E.","non-dropping-particle":"","parse-names":false,"suffix":""},{"dropping-particle":"","family":"McKenzie‐Smith","given":"F. J.","non-dropping-particle":"","parse-names":false,"suffix":""},{"dropping-particle":"","family":"Davies","given":"P. M.","non-dropping-particle":"","parse-names":false,"suffix":""}],"container-title":"Journal of Fish Biology","id":"ITEM-4","issue":"6","issued":{"date-parts":[["2005","12"]]},"page":"1552-1567","title":"Variability of fish diets between dry and flood periods in an arid zone floodplain river","type":"article-journal","volume":"67"},"uris":["http://www.mendeley.com/documents/?uuid=d19d30f3-3dc0-4f06-9b25-98124136f80f"]}],"mendeley":{"formattedCitation":"(Balcombe et al., 2005; Magoulick &amp; Kobza, 2003; Turschwell et al., 2019; Wager &amp; Unmack, 2000)","plainTextFormattedCitation":"(Balcombe et al., 2005; Magoulick &amp; Kobza, 2003; Turschwell et al., 2019; Wager &amp; Unmack, 2000)","previouslyFormattedCitation":"(Balcombe et al., 2005; Magoulick &amp; Kobza, 2003; Turschwell et al., 2019; Wager &amp; Unmack, 2000)"},"properties":{"noteIndex":0},"schema":"https://github.com/citation-style-language/schema/raw/master/csl-citation.json"}</w:instrText>
      </w:r>
      <w:r w:rsidR="00FB466F">
        <w:rPr>
          <w:rFonts w:eastAsia="Times New Roman" w:cstheme="minorHAnsi"/>
          <w:color w:val="000000"/>
          <w:kern w:val="0"/>
          <w:sz w:val="24"/>
          <w:szCs w:val="24"/>
          <w:lang w:val="en-GB"/>
          <w14:ligatures w14:val="none"/>
        </w:rPr>
        <w:fldChar w:fldCharType="separate"/>
      </w:r>
      <w:r w:rsidR="002051B0" w:rsidRPr="002051B0">
        <w:rPr>
          <w:rFonts w:eastAsia="Times New Roman" w:cstheme="minorHAnsi"/>
          <w:noProof/>
          <w:color w:val="000000"/>
          <w:kern w:val="0"/>
          <w:sz w:val="24"/>
          <w:szCs w:val="24"/>
          <w:lang w:val="en-GB"/>
          <w14:ligatures w14:val="none"/>
        </w:rPr>
        <w:t>(Balcombe et al., 2005; Magoulick &amp; Kobza, 2003; Turschwell et al., 2019; Wager &amp; Unmack, 2000)</w:t>
      </w:r>
      <w:ins w:id="86" w:author="Hawwa Raufath Nizar" w:date="2024-04-25T19:44:00Z">
        <w:r w:rsidR="00FB466F">
          <w:rPr>
            <w:rFonts w:eastAsia="Times New Roman" w:cstheme="minorHAnsi"/>
            <w:color w:val="000000"/>
            <w:kern w:val="0"/>
            <w:sz w:val="24"/>
            <w:szCs w:val="24"/>
            <w:lang w:val="en-GB"/>
            <w14:ligatures w14:val="none"/>
          </w:rPr>
          <w:fldChar w:fldCharType="end"/>
        </w:r>
      </w:ins>
    </w:p>
    <w:p w14:paraId="4B352B14" w14:textId="310BF097" w:rsidR="00A475E5" w:rsidRDefault="003C0D49" w:rsidP="002171C6">
      <w:pPr>
        <w:spacing w:line="360" w:lineRule="auto"/>
        <w:jc w:val="both"/>
        <w:rPr>
          <w:rFonts w:eastAsia="Times New Roman" w:cstheme="minorHAnsi"/>
          <w:color w:val="000000"/>
          <w:kern w:val="0"/>
          <w:sz w:val="24"/>
          <w:szCs w:val="24"/>
          <w:lang w:val="en-GB"/>
          <w14:ligatures w14:val="none"/>
        </w:rPr>
      </w:pPr>
      <w:r>
        <w:rPr>
          <w:rFonts w:eastAsia="Times New Roman" w:cstheme="minorHAnsi"/>
          <w:color w:val="000000"/>
          <w:kern w:val="0"/>
          <w:sz w:val="24"/>
          <w:szCs w:val="24"/>
          <w:lang w:val="en-GB"/>
          <w14:ligatures w14:val="none"/>
        </w:rPr>
        <w:t>Within this context</w:t>
      </w:r>
      <w:r w:rsidR="006019A7" w:rsidRPr="006019A7">
        <w:rPr>
          <w:rFonts w:eastAsia="Times New Roman" w:cstheme="minorHAnsi"/>
          <w:color w:val="000000"/>
          <w:kern w:val="0"/>
          <w:sz w:val="24"/>
          <w:szCs w:val="24"/>
          <w:lang w:val="en-GB"/>
          <w14:ligatures w14:val="none"/>
        </w:rPr>
        <w:t>, the distinctive hydrological characteristics of</w:t>
      </w:r>
      <w:r w:rsidRPr="003C0D49">
        <w:t xml:space="preserve"> </w:t>
      </w:r>
      <w:r w:rsidRPr="003C0D49">
        <w:rPr>
          <w:rFonts w:eastAsia="Times New Roman" w:cstheme="minorHAnsi"/>
          <w:color w:val="000000"/>
          <w:kern w:val="0"/>
          <w:sz w:val="24"/>
          <w:szCs w:val="24"/>
          <w:lang w:val="en-GB"/>
          <w14:ligatures w14:val="none"/>
        </w:rPr>
        <w:t>South and West Queensland's</w:t>
      </w:r>
      <w:r w:rsidR="006019A7" w:rsidRPr="006019A7">
        <w:rPr>
          <w:rFonts w:eastAsia="Times New Roman" w:cstheme="minorHAnsi"/>
          <w:color w:val="000000"/>
          <w:kern w:val="0"/>
          <w:sz w:val="24"/>
          <w:szCs w:val="24"/>
          <w:lang w:val="en-GB"/>
          <w14:ligatures w14:val="none"/>
        </w:rPr>
        <w:t xml:space="preserve"> dryland rivers</w:t>
      </w:r>
      <w:r>
        <w:rPr>
          <w:rFonts w:eastAsia="Times New Roman" w:cstheme="minorHAnsi"/>
          <w:color w:val="000000"/>
          <w:kern w:val="0"/>
          <w:sz w:val="24"/>
          <w:szCs w:val="24"/>
          <w:lang w:val="en-GB"/>
          <w14:ligatures w14:val="none"/>
        </w:rPr>
        <w:t xml:space="preserve"> </w:t>
      </w:r>
      <w:r w:rsidRPr="003C0D49">
        <w:rPr>
          <w:rFonts w:eastAsia="Times New Roman" w:cstheme="minorHAnsi"/>
          <w:color w:val="000000"/>
          <w:kern w:val="0"/>
          <w:sz w:val="24"/>
          <w:szCs w:val="24"/>
          <w:lang w:val="en-GB"/>
          <w14:ligatures w14:val="none"/>
        </w:rPr>
        <w:t>serve as a compelling case study</w:t>
      </w:r>
      <w:r>
        <w:rPr>
          <w:rFonts w:eastAsia="Times New Roman" w:cstheme="minorHAnsi"/>
          <w:color w:val="000000"/>
          <w:kern w:val="0"/>
          <w:sz w:val="24"/>
          <w:szCs w:val="24"/>
          <w:lang w:val="en-GB"/>
          <w14:ligatures w14:val="none"/>
        </w:rPr>
        <w:t xml:space="preserve"> </w:t>
      </w:r>
      <w:del w:id="87" w:author="Rebecca Cramp" w:date="2024-04-14T09:50:00Z">
        <w:r w:rsidDel="008A7C8D">
          <w:rPr>
            <w:rFonts w:eastAsia="Times New Roman" w:cstheme="minorHAnsi"/>
            <w:color w:val="000000"/>
            <w:kern w:val="0"/>
            <w:sz w:val="24"/>
            <w:szCs w:val="24"/>
            <w:lang w:val="en-GB"/>
            <w14:ligatures w14:val="none"/>
          </w:rPr>
          <w:delText>for the</w:delText>
        </w:r>
        <w:r w:rsidR="006019A7" w:rsidRPr="006019A7" w:rsidDel="008A7C8D">
          <w:rPr>
            <w:rFonts w:eastAsia="Times New Roman" w:cstheme="minorHAnsi"/>
            <w:color w:val="000000"/>
            <w:kern w:val="0"/>
            <w:sz w:val="24"/>
            <w:szCs w:val="24"/>
            <w:lang w:val="en-GB"/>
            <w14:ligatures w14:val="none"/>
          </w:rPr>
          <w:delText xml:space="preserve"> profound</w:delText>
        </w:r>
      </w:del>
      <w:ins w:id="88" w:author="Rebecca Cramp" w:date="2024-04-14T09:50:00Z">
        <w:r w:rsidR="008A7C8D">
          <w:rPr>
            <w:rFonts w:eastAsia="Times New Roman" w:cstheme="minorHAnsi"/>
            <w:color w:val="000000"/>
            <w:kern w:val="0"/>
            <w:sz w:val="24"/>
            <w:szCs w:val="24"/>
            <w:lang w:val="en-GB"/>
            <w14:ligatures w14:val="none"/>
          </w:rPr>
          <w:t>to better understand the</w:t>
        </w:r>
      </w:ins>
      <w:r w:rsidR="006019A7" w:rsidRPr="006019A7">
        <w:rPr>
          <w:rFonts w:eastAsia="Times New Roman" w:cstheme="minorHAnsi"/>
          <w:color w:val="000000"/>
          <w:kern w:val="0"/>
          <w:sz w:val="24"/>
          <w:szCs w:val="24"/>
          <w:lang w:val="en-GB"/>
          <w14:ligatures w14:val="none"/>
        </w:rPr>
        <w:t xml:space="preserve"> impact</w:t>
      </w:r>
      <w:ins w:id="89" w:author="Rebecca Cramp" w:date="2024-04-14T09:50:00Z">
        <w:r w:rsidR="008A7C8D">
          <w:rPr>
            <w:rFonts w:eastAsia="Times New Roman" w:cstheme="minorHAnsi"/>
            <w:color w:val="000000"/>
            <w:kern w:val="0"/>
            <w:sz w:val="24"/>
            <w:szCs w:val="24"/>
            <w:lang w:val="en-GB"/>
            <w14:ligatures w14:val="none"/>
          </w:rPr>
          <w:t>s</w:t>
        </w:r>
      </w:ins>
      <w:r w:rsidR="006019A7" w:rsidRPr="006019A7">
        <w:rPr>
          <w:rFonts w:eastAsia="Times New Roman" w:cstheme="minorHAnsi"/>
          <w:color w:val="000000"/>
          <w:kern w:val="0"/>
          <w:sz w:val="24"/>
          <w:szCs w:val="24"/>
          <w:lang w:val="en-GB"/>
          <w14:ligatures w14:val="none"/>
        </w:rPr>
        <w:t xml:space="preserve"> of </w:t>
      </w:r>
      <w:r w:rsidR="006019A7">
        <w:rPr>
          <w:rFonts w:eastAsia="Times New Roman" w:cstheme="minorHAnsi"/>
          <w:color w:val="000000"/>
          <w:kern w:val="0"/>
          <w:sz w:val="24"/>
          <w:szCs w:val="24"/>
          <w:lang w:val="en-GB"/>
          <w14:ligatures w14:val="none"/>
        </w:rPr>
        <w:t xml:space="preserve">environmental variability on fish migration, </w:t>
      </w:r>
      <w:proofErr w:type="gramStart"/>
      <w:r w:rsidR="006019A7">
        <w:rPr>
          <w:rFonts w:eastAsia="Times New Roman" w:cstheme="minorHAnsi"/>
          <w:color w:val="000000"/>
          <w:kern w:val="0"/>
          <w:sz w:val="24"/>
          <w:szCs w:val="24"/>
          <w:lang w:val="en-GB"/>
          <w14:ligatures w14:val="none"/>
        </w:rPr>
        <w:t>growth</w:t>
      </w:r>
      <w:proofErr w:type="gramEnd"/>
      <w:r w:rsidR="006019A7">
        <w:rPr>
          <w:rFonts w:eastAsia="Times New Roman" w:cstheme="minorHAnsi"/>
          <w:color w:val="000000"/>
          <w:kern w:val="0"/>
          <w:sz w:val="24"/>
          <w:szCs w:val="24"/>
          <w:lang w:val="en-GB"/>
          <w14:ligatures w14:val="none"/>
        </w:rPr>
        <w:t xml:space="preserve"> and survival.</w:t>
      </w:r>
      <w:r w:rsidR="009C274D" w:rsidRPr="009C274D">
        <w:rPr>
          <w:rFonts w:eastAsia="Times New Roman" w:cstheme="minorHAnsi"/>
          <w:color w:val="000000"/>
          <w:kern w:val="0"/>
          <w:sz w:val="24"/>
          <w:szCs w:val="24"/>
          <w:lang w:val="en-GB"/>
          <w14:ligatures w14:val="none"/>
        </w:rPr>
        <w:t xml:space="preserve"> </w:t>
      </w:r>
      <w:r w:rsidR="009C274D">
        <w:rPr>
          <w:rFonts w:eastAsia="Times New Roman" w:cstheme="minorHAnsi"/>
          <w:color w:val="000000"/>
          <w:kern w:val="0"/>
          <w:sz w:val="24"/>
          <w:szCs w:val="24"/>
          <w:lang w:val="en-GB"/>
          <w14:ligatures w14:val="none"/>
        </w:rPr>
        <w:t xml:space="preserve">The Bureau of Meteorology classifies large swathes of this region of Queensland as arid and semi-arid </w:t>
      </w:r>
      <w:del w:id="90" w:author="Jonathan Marshall" w:date="2024-04-15T15:02:00Z">
        <w:r w:rsidR="009C274D" w:rsidDel="001343A6">
          <w:rPr>
            <w:rFonts w:eastAsia="Times New Roman" w:cstheme="minorHAnsi"/>
            <w:color w:val="000000"/>
            <w:kern w:val="0"/>
            <w:sz w:val="24"/>
            <w:szCs w:val="24"/>
            <w:lang w:val="en-GB"/>
            <w14:ligatures w14:val="none"/>
          </w:rPr>
          <w:delText xml:space="preserve">areas </w:delText>
        </w:r>
      </w:del>
      <w:r w:rsidR="009C274D">
        <w:rPr>
          <w:rFonts w:eastAsia="Times New Roman" w:cstheme="minorHAnsi"/>
          <w:color w:val="000000"/>
          <w:kern w:val="0"/>
          <w:sz w:val="24"/>
          <w:szCs w:val="24"/>
          <w:lang w:val="en-GB"/>
          <w14:ligatures w14:val="none"/>
        </w:rPr>
        <w:fldChar w:fldCharType="begin" w:fldLock="1"/>
      </w:r>
      <w:r w:rsidR="009C274D">
        <w:rPr>
          <w:rFonts w:eastAsia="Times New Roman" w:cstheme="minorHAnsi"/>
          <w:color w:val="000000"/>
          <w:kern w:val="0"/>
          <w:sz w:val="24"/>
          <w:szCs w:val="24"/>
          <w:lang w:val="en-GB"/>
          <w14:ligatures w14:val="none"/>
        </w:rPr>
        <w:instrText>ADDIN CSL_CITATION {"citationItems":[{"id":"ITEM-1","itemData":{"URL":"http://www.bom.gov.au/climate/maps/averages/climate-classification/?maptype=seasgrpb","accessed":{"date-parts":[["2023","10","21"]]},"author":[{"dropping-particle":"","family":"Bureau of Meteorology","given":"","non-dropping-particle":"","parse-names":false,"suffix":""}],"id":"ITEM-1","issued":{"date-parts":[["2007"]]},"title":"Climate Classification Maps","type":"webpage"},"uris":["http://www.mendeley.com/documents/?uuid=0efcb20a-d019-34a3-989f-a91d5a5d3054"]}],"mendeley":{"formattedCitation":"(Bureau of Meteorology, 2007)","plainTextFormattedCitation":"(Bureau of Meteorology, 2007)","previouslyFormattedCitation":"(Bureau of Meteorology, 2007)"},"properties":{"noteIndex":0},"schema":"https://github.com/citation-style-language/schema/raw/master/csl-citation.json"}</w:instrText>
      </w:r>
      <w:r w:rsidR="009C274D">
        <w:rPr>
          <w:rFonts w:eastAsia="Times New Roman" w:cstheme="minorHAnsi"/>
          <w:color w:val="000000"/>
          <w:kern w:val="0"/>
          <w:sz w:val="24"/>
          <w:szCs w:val="24"/>
          <w:lang w:val="en-GB"/>
          <w14:ligatures w14:val="none"/>
        </w:rPr>
        <w:fldChar w:fldCharType="separate"/>
      </w:r>
      <w:r w:rsidR="009C274D" w:rsidRPr="00F50084">
        <w:rPr>
          <w:rFonts w:eastAsia="Times New Roman" w:cstheme="minorHAnsi"/>
          <w:noProof/>
          <w:color w:val="000000"/>
          <w:kern w:val="0"/>
          <w:sz w:val="24"/>
          <w:szCs w:val="24"/>
          <w:lang w:val="en-GB"/>
          <w14:ligatures w14:val="none"/>
        </w:rPr>
        <w:t>(Bureau of Meteorology, 2007)</w:t>
      </w:r>
      <w:r w:rsidR="009C274D">
        <w:rPr>
          <w:rFonts w:eastAsia="Times New Roman" w:cstheme="minorHAnsi"/>
          <w:color w:val="000000"/>
          <w:kern w:val="0"/>
          <w:sz w:val="24"/>
          <w:szCs w:val="24"/>
          <w:lang w:val="en-GB"/>
          <w14:ligatures w14:val="none"/>
        </w:rPr>
        <w:fldChar w:fldCharType="end"/>
      </w:r>
      <w:r w:rsidR="009C274D">
        <w:rPr>
          <w:rFonts w:eastAsia="Times New Roman" w:cstheme="minorHAnsi"/>
          <w:color w:val="000000"/>
          <w:kern w:val="0"/>
          <w:sz w:val="24"/>
          <w:szCs w:val="24"/>
          <w:lang w:val="en-GB"/>
          <w14:ligatures w14:val="none"/>
        </w:rPr>
        <w:t xml:space="preserve">, where habitats are typically characterised by either low rainfall throughout the year, or by wet summers and low rainfall winters. Dryland rivers, which are a critical aquatic habitat in this region, experience cyclic conditions of “booms” in productivity due to episodic floods and “bust” </w:t>
      </w:r>
      <w:r w:rsidR="00C01932">
        <w:rPr>
          <w:rFonts w:eastAsia="Times New Roman" w:cstheme="minorHAnsi"/>
          <w:color w:val="000000"/>
          <w:kern w:val="0"/>
          <w:sz w:val="24"/>
          <w:szCs w:val="24"/>
          <w:lang w:val="en-GB"/>
          <w14:ligatures w14:val="none"/>
        </w:rPr>
        <w:t>periods after</w:t>
      </w:r>
      <w:r w:rsidR="009C274D">
        <w:rPr>
          <w:rFonts w:eastAsia="Times New Roman" w:cstheme="minorHAnsi"/>
          <w:color w:val="000000"/>
          <w:kern w:val="0"/>
          <w:sz w:val="24"/>
          <w:szCs w:val="24"/>
          <w:lang w:val="en-GB"/>
          <w14:ligatures w14:val="none"/>
        </w:rPr>
        <w:t xml:space="preserve"> the waters recede, leaving behind perennial and semi-perennial waterholes</w:t>
      </w:r>
      <w:r w:rsidR="00A475E5">
        <w:rPr>
          <w:rFonts w:eastAsia="Times New Roman" w:cstheme="minorHAnsi"/>
          <w:color w:val="000000"/>
          <w:kern w:val="0"/>
          <w:sz w:val="24"/>
          <w:szCs w:val="24"/>
          <w:lang w:val="en-GB"/>
          <w14:ligatures w14:val="none"/>
        </w:rPr>
        <w:t xml:space="preserve"> </w:t>
      </w:r>
      <w:ins w:id="91" w:author="Rebecca Cramp" w:date="2024-04-14T09:54:00Z">
        <w:r w:rsidR="00042814">
          <w:rPr>
            <w:rFonts w:eastAsia="Times New Roman" w:cstheme="minorHAnsi"/>
            <w:color w:val="000000"/>
            <w:kern w:val="0"/>
            <w:sz w:val="24"/>
            <w:szCs w:val="24"/>
            <w:lang w:val="en-GB"/>
            <w14:ligatures w14:val="none"/>
          </w:rPr>
          <w:t xml:space="preserve">that serve as </w:t>
        </w:r>
        <w:del w:id="92" w:author="Jonathan Marshall" w:date="2024-04-15T15:04:00Z">
          <w:r w:rsidR="00042814" w:rsidDel="001343A6">
            <w:rPr>
              <w:rFonts w:eastAsia="Times New Roman" w:cstheme="minorHAnsi"/>
              <w:color w:val="000000"/>
              <w:kern w:val="0"/>
              <w:sz w:val="24"/>
              <w:szCs w:val="24"/>
              <w:lang w:val="en-GB"/>
              <w14:ligatures w14:val="none"/>
            </w:rPr>
            <w:delText>refugia</w:delText>
          </w:r>
        </w:del>
      </w:ins>
      <w:ins w:id="93" w:author="Jonathan Marshall" w:date="2024-04-15T15:04:00Z">
        <w:r w:rsidR="001343A6">
          <w:rPr>
            <w:rFonts w:eastAsia="Times New Roman" w:cstheme="minorHAnsi"/>
            <w:color w:val="000000"/>
            <w:kern w:val="0"/>
            <w:sz w:val="24"/>
            <w:szCs w:val="24"/>
            <w:lang w:val="en-GB"/>
            <w14:ligatures w14:val="none"/>
          </w:rPr>
          <w:t>drought refuges</w:t>
        </w:r>
      </w:ins>
      <w:ins w:id="94" w:author="Rebecca Cramp" w:date="2024-04-14T09:54:00Z">
        <w:r w:rsidR="00042814">
          <w:rPr>
            <w:rFonts w:eastAsia="Times New Roman" w:cstheme="minorHAnsi"/>
            <w:color w:val="000000"/>
            <w:kern w:val="0"/>
            <w:sz w:val="24"/>
            <w:szCs w:val="24"/>
            <w:lang w:val="en-GB"/>
            <w14:ligatures w14:val="none"/>
          </w:rPr>
          <w:t xml:space="preserve"> for many aquatic species </w:t>
        </w:r>
      </w:ins>
      <w:commentRangeStart w:id="95"/>
      <w:commentRangeStart w:id="96"/>
      <w:r w:rsidR="00A475E5">
        <w:rPr>
          <w:rFonts w:eastAsia="Times New Roman" w:cstheme="minorHAnsi"/>
          <w:color w:val="000000"/>
          <w:kern w:val="0"/>
          <w:sz w:val="24"/>
          <w:szCs w:val="24"/>
          <w:lang w:val="en-GB"/>
          <w14:ligatures w14:val="none"/>
        </w:rPr>
        <w:fldChar w:fldCharType="begin" w:fldLock="1"/>
      </w:r>
      <w:r w:rsidR="00A934FE">
        <w:rPr>
          <w:rFonts w:eastAsia="Times New Roman" w:cstheme="minorHAnsi"/>
          <w:color w:val="000000"/>
          <w:kern w:val="0"/>
          <w:sz w:val="24"/>
          <w:szCs w:val="24"/>
          <w:lang w:val="en-GB"/>
          <w14:ligatures w14:val="none"/>
        </w:rPr>
        <w:instrText>ADDIN CSL_CITATION {"citationItems":[{"id":"ITEM-1","itemData":{"DOI":"10.1071/MF09239","ISSN":"1323-1650","abstract":"Dryland rivers are renowned for their periods of ‘boom’ related to the episodic floods that extend over vast floodplains and fuel incredible production, and periods of ‘bust’ where the extensive channel network is restricted to the permanent refugial waterholes. Many of these river systems are unregulated by dams but are under increasing pressure, especially from water abstraction and overland flow interception for agriculture and mining. Although some aquatic organisms with desiccation-resistant life stages can utilise ephemeral floodplain habitats, the larger river waterholes represent the only permanent aquatic habitat during extended periods of low or no flow. These waterholes act as aquatic refugia in an otherwise terrestrial landscape. Variable patterns of connection and disconnection in space and time are a fundamental driver of diversity and function in these dryland river systems, and are vital for dispersal and the maintenance of diverse populations, generate the spatial and temporal variability in assemblage structure for a range of different organisms and fuel the productivity that sustains higher trophic levels. Changes to natural patterns of connection and disconnection of refugial waterholes, owing to water-resource development or climate change, will threaten their persistence and diminish their functional capacity to act as aquatic refugia.","author":[{"dropping-particle":"","family":"Sheldon","given":"Fran","non-dropping-particle":"","parse-names":false,"suffix":""},{"dropping-particle":"","family":"Bunn","given":"Stuart E.","non-dropping-particle":"","parse-names":false,"suffix":""},{"dropping-particle":"","family":"Hughes","given":"Jane M.","non-dropping-particle":"","parse-names":false,"suffix":""},{"dropping-particle":"","family":"Arthington","given":"Angela H.","non-dropping-particle":"","parse-names":false,"suffix":""},{"dropping-particle":"","family":"Balcombe","given":"Stephen R.","non-dropping-particle":"","parse-names":false,"suffix":""},{"dropping-particle":"","family":"Fellows","given":"Christine S.","non-dropping-particle":"","parse-names":false,"suffix":""}],"container-title":"Marine and Freshwater Research","id":"ITEM-1","issue":"8","issued":{"date-parts":[["2010"]]},"page":"885","title":"Ecological roles and threats to aquatic refugia in arid landscapes: dryland river waterholes","type":"article-journal","volume":"61"},"uris":["http://www.mendeley.com/documents/?uuid=6af32c7e-431f-4254-bfb4-9d98a953f4d7"]},{"id":"ITEM-2","itemData":{"DOI":"10.1002/eco.221","ISSN":"1936-0584","abstract":"Floodplain rivers in arid and semi‐arid regions may be the most threatened of all river systems because water resource developments typically dampen their most distinctive characteristics—extreme flow variability and ‘boom and bust’ ecological dynamics. This article shows how one of the world's most variable arid‐zone river systems—Cooper Creek in Australia's Lake Eyre Basin—functions and how it supports its unique fish assemblage and productive fisheries. The ecological roles of drought refugia, channel flows and flooding are reviewed in relation to fish persistence and losses, life history strategies, movement potential, food web processes and production levels. Comparisons are drawn with other floodplain rivers and fisheries to draw out common understandings and universal principles for conservation and management of arid‐zone rivers and their fish resources. Ecological implications of hydrologic alterations and land‐based activities are presented to highlight the importance of maintaining the hydrologic, geomorphic, sedimentary and biogeochemical processes of arid‐zone river systems. Preservation or restoration of natural flow intermittency, sequential flood pulses, complex habitat mosaics, connectivity and identification of the environmental flow requirements for highly valued species and processes are key scientific principles for the management of arid‐zone floodplain rivers. Copyright © 2011 John Wiley &amp; Sons, Ltd.","author":[{"dropping-particle":"","family":"Arthington","given":"Angela H.","non-dropping-particle":"","parse-names":false,"suffix":""},{"dropping-particle":"","family":"Balcombe","given":"Stephen R.","non-dropping-particle":"","parse-names":false,"suffix":""}],"container-title":"Ecohydrology","id":"ITEM-2","issue":"5","issued":{"date-parts":[["2011","9","26"]]},"page":"708-720","title":"Extreme flow variability and the ‘boom and bust’ ecology of fish in arid‐zone floodplain rivers: a case history with implications for environmental flows, conservation and management","type":"article-journal","volume":"4"},"uris":["http://www.mendeley.com/documents/?uuid=d857e425-4e4b-4399-b6e0-4079384ca0bd"]}],"mendeley":{"formattedCitation":"(Arthington &amp; Balcombe, 2011; Sheldon et al., 2010)","plainTextFormattedCitation":"(Arthington &amp; Balcombe, 2011; Sheldon et al., 2010)","previouslyFormattedCitation":"(Arthington &amp; Balcombe, 2011; Sheldon et al., 2010)"},"properties":{"noteIndex":0},"schema":"https://github.com/citation-style-language/schema/raw/master/csl-citation.json"}</w:instrText>
      </w:r>
      <w:r w:rsidR="00A475E5">
        <w:rPr>
          <w:rFonts w:eastAsia="Times New Roman" w:cstheme="minorHAnsi"/>
          <w:color w:val="000000"/>
          <w:kern w:val="0"/>
          <w:sz w:val="24"/>
          <w:szCs w:val="24"/>
          <w:lang w:val="en-GB"/>
          <w14:ligatures w14:val="none"/>
        </w:rPr>
        <w:fldChar w:fldCharType="separate"/>
      </w:r>
      <w:r w:rsidR="00D07BE5" w:rsidRPr="00D07BE5">
        <w:rPr>
          <w:rFonts w:eastAsia="Times New Roman" w:cstheme="minorHAnsi"/>
          <w:noProof/>
          <w:color w:val="000000"/>
          <w:kern w:val="0"/>
          <w:sz w:val="24"/>
          <w:szCs w:val="24"/>
          <w:lang w:val="en-GB"/>
          <w14:ligatures w14:val="none"/>
        </w:rPr>
        <w:t>(Arthington &amp; Balcombe, 2011; Sheldon et al., 2010)</w:t>
      </w:r>
      <w:r w:rsidR="00A475E5">
        <w:rPr>
          <w:rFonts w:eastAsia="Times New Roman" w:cstheme="minorHAnsi"/>
          <w:color w:val="000000"/>
          <w:kern w:val="0"/>
          <w:sz w:val="24"/>
          <w:szCs w:val="24"/>
          <w:lang w:val="en-GB"/>
          <w14:ligatures w14:val="none"/>
        </w:rPr>
        <w:fldChar w:fldCharType="end"/>
      </w:r>
      <w:commentRangeEnd w:id="95"/>
      <w:r w:rsidR="001343A6">
        <w:rPr>
          <w:rStyle w:val="CommentReference"/>
        </w:rPr>
        <w:commentReference w:id="95"/>
      </w:r>
      <w:commentRangeEnd w:id="96"/>
      <w:r w:rsidR="00D07BE5">
        <w:rPr>
          <w:rStyle w:val="CommentReference"/>
        </w:rPr>
        <w:commentReference w:id="96"/>
      </w:r>
      <w:r w:rsidR="009C274D">
        <w:rPr>
          <w:rFonts w:eastAsia="Times New Roman" w:cstheme="minorHAnsi"/>
          <w:color w:val="000000"/>
          <w:kern w:val="0"/>
          <w:sz w:val="24"/>
          <w:szCs w:val="24"/>
          <w:lang w:val="en-GB"/>
          <w14:ligatures w14:val="none"/>
        </w:rPr>
        <w:t xml:space="preserve">. These </w:t>
      </w:r>
      <w:del w:id="97" w:author="Rebecca Cramp" w:date="2024-04-14T09:54:00Z">
        <w:r w:rsidR="009C274D" w:rsidDel="00042814">
          <w:rPr>
            <w:rFonts w:eastAsia="Times New Roman" w:cstheme="minorHAnsi"/>
            <w:color w:val="000000"/>
            <w:kern w:val="0"/>
            <w:sz w:val="24"/>
            <w:szCs w:val="24"/>
            <w:lang w:val="en-GB"/>
            <w14:ligatures w14:val="none"/>
          </w:rPr>
          <w:delText xml:space="preserve">waterhole </w:delText>
        </w:r>
      </w:del>
      <w:ins w:id="98" w:author="Rebecca Cramp" w:date="2024-04-14T09:55:00Z">
        <w:del w:id="99" w:author="Jonathan Marshall" w:date="2024-04-15T15:04:00Z">
          <w:r w:rsidR="00042814" w:rsidDel="001343A6">
            <w:rPr>
              <w:rFonts w:eastAsia="Times New Roman" w:cstheme="minorHAnsi"/>
              <w:color w:val="000000"/>
              <w:kern w:val="0"/>
              <w:sz w:val="24"/>
              <w:szCs w:val="24"/>
              <w:lang w:val="en-GB"/>
              <w14:ligatures w14:val="none"/>
            </w:rPr>
            <w:delText>refugia</w:delText>
          </w:r>
        </w:del>
      </w:ins>
      <w:ins w:id="100" w:author="Jonathan Marshall" w:date="2024-04-15T15:04:00Z">
        <w:r w:rsidR="001343A6">
          <w:rPr>
            <w:rFonts w:eastAsia="Times New Roman" w:cstheme="minorHAnsi"/>
            <w:color w:val="000000"/>
            <w:kern w:val="0"/>
            <w:sz w:val="24"/>
            <w:szCs w:val="24"/>
            <w:lang w:val="en-GB"/>
            <w14:ligatures w14:val="none"/>
          </w:rPr>
          <w:t>refuges</w:t>
        </w:r>
      </w:ins>
      <w:ins w:id="101" w:author="Rebecca Cramp" w:date="2024-04-14T09:54:00Z">
        <w:r w:rsidR="00042814">
          <w:rPr>
            <w:rFonts w:eastAsia="Times New Roman" w:cstheme="minorHAnsi"/>
            <w:color w:val="000000"/>
            <w:kern w:val="0"/>
            <w:sz w:val="24"/>
            <w:szCs w:val="24"/>
            <w:lang w:val="en-GB"/>
            <w14:ligatures w14:val="none"/>
          </w:rPr>
          <w:t xml:space="preserve"> </w:t>
        </w:r>
      </w:ins>
      <w:del w:id="102" w:author="Rebecca Cramp" w:date="2024-04-14T09:51:00Z">
        <w:r w:rsidR="009C274D" w:rsidDel="008A7C8D">
          <w:rPr>
            <w:rFonts w:eastAsia="Times New Roman" w:cstheme="minorHAnsi"/>
            <w:color w:val="000000"/>
            <w:kern w:val="0"/>
            <w:sz w:val="24"/>
            <w:szCs w:val="24"/>
            <w:lang w:val="en-GB"/>
            <w14:ligatures w14:val="none"/>
          </w:rPr>
          <w:delText xml:space="preserve">refugia </w:delText>
        </w:r>
      </w:del>
      <w:r w:rsidR="009C274D">
        <w:rPr>
          <w:rFonts w:eastAsia="Times New Roman" w:cstheme="minorHAnsi"/>
          <w:color w:val="000000"/>
          <w:kern w:val="0"/>
          <w:sz w:val="24"/>
          <w:szCs w:val="24"/>
          <w:lang w:val="en-GB"/>
          <w14:ligatures w14:val="none"/>
        </w:rPr>
        <w:t xml:space="preserve">play a central role in shaping </w:t>
      </w:r>
      <w:ins w:id="103" w:author="Rebecca Cramp" w:date="2024-04-14T09:51:00Z">
        <w:r w:rsidR="008A7C8D">
          <w:rPr>
            <w:rFonts w:eastAsia="Times New Roman" w:cstheme="minorHAnsi"/>
            <w:color w:val="000000"/>
            <w:kern w:val="0"/>
            <w:sz w:val="24"/>
            <w:szCs w:val="24"/>
            <w:lang w:val="en-GB"/>
            <w14:ligatures w14:val="none"/>
          </w:rPr>
          <w:t xml:space="preserve">the </w:t>
        </w:r>
      </w:ins>
      <w:r w:rsidR="009C274D">
        <w:rPr>
          <w:rFonts w:eastAsia="Times New Roman" w:cstheme="minorHAnsi"/>
          <w:color w:val="000000"/>
          <w:kern w:val="0"/>
          <w:sz w:val="24"/>
          <w:szCs w:val="24"/>
          <w:lang w:val="en-GB"/>
          <w14:ligatures w14:val="none"/>
        </w:rPr>
        <w:t xml:space="preserve">ecological dynamics of </w:t>
      </w:r>
      <w:del w:id="104" w:author="Rebecca Cramp" w:date="2024-04-14T09:51:00Z">
        <w:r w:rsidR="009C274D" w:rsidDel="008A7C8D">
          <w:rPr>
            <w:rFonts w:eastAsia="Times New Roman" w:cstheme="minorHAnsi"/>
            <w:color w:val="000000"/>
            <w:kern w:val="0"/>
            <w:sz w:val="24"/>
            <w:szCs w:val="24"/>
            <w:lang w:val="en-GB"/>
            <w14:ligatures w14:val="none"/>
          </w:rPr>
          <w:delText xml:space="preserve">these </w:delText>
        </w:r>
      </w:del>
      <w:r w:rsidR="009C274D">
        <w:rPr>
          <w:rFonts w:eastAsia="Times New Roman" w:cstheme="minorHAnsi"/>
          <w:color w:val="000000"/>
          <w:kern w:val="0"/>
          <w:sz w:val="24"/>
          <w:szCs w:val="24"/>
          <w:lang w:val="en-GB"/>
          <w14:ligatures w14:val="none"/>
        </w:rPr>
        <w:t xml:space="preserve">intermittent </w:t>
      </w:r>
      <w:ins w:id="105" w:author="Rebecca Cramp" w:date="2024-04-14T09:51:00Z">
        <w:r w:rsidR="008A7C8D">
          <w:rPr>
            <w:rFonts w:eastAsia="Times New Roman" w:cstheme="minorHAnsi"/>
            <w:color w:val="000000"/>
            <w:kern w:val="0"/>
            <w:sz w:val="24"/>
            <w:szCs w:val="24"/>
            <w:lang w:val="en-GB"/>
            <w14:ligatures w14:val="none"/>
          </w:rPr>
          <w:t>(dry</w:t>
        </w:r>
      </w:ins>
      <w:ins w:id="106" w:author="Rebecca Cramp" w:date="2024-04-14T09:52:00Z">
        <w:r w:rsidR="008A7C8D">
          <w:rPr>
            <w:rFonts w:eastAsia="Times New Roman" w:cstheme="minorHAnsi"/>
            <w:color w:val="000000"/>
            <w:kern w:val="0"/>
            <w:sz w:val="24"/>
            <w:szCs w:val="24"/>
            <w:lang w:val="en-GB"/>
            <w14:ligatures w14:val="none"/>
          </w:rPr>
          <w:t xml:space="preserve">land) </w:t>
        </w:r>
      </w:ins>
      <w:r w:rsidR="009C274D">
        <w:rPr>
          <w:rFonts w:eastAsia="Times New Roman" w:cstheme="minorHAnsi"/>
          <w:color w:val="000000"/>
          <w:kern w:val="0"/>
          <w:sz w:val="24"/>
          <w:szCs w:val="24"/>
          <w:lang w:val="en-GB"/>
          <w14:ligatures w14:val="none"/>
        </w:rPr>
        <w:t xml:space="preserve">riverine </w:t>
      </w:r>
      <w:del w:id="107" w:author="Rebecca Cramp" w:date="2024-04-14T09:54:00Z">
        <w:r w:rsidR="009C274D" w:rsidDel="00042814">
          <w:rPr>
            <w:rFonts w:eastAsia="Times New Roman" w:cstheme="minorHAnsi"/>
            <w:color w:val="000000"/>
            <w:kern w:val="0"/>
            <w:sz w:val="24"/>
            <w:szCs w:val="24"/>
            <w:lang w:val="en-GB"/>
            <w14:ligatures w14:val="none"/>
          </w:rPr>
          <w:delText>ecosystems</w:delText>
        </w:r>
      </w:del>
      <w:ins w:id="108" w:author="Rebecca Cramp" w:date="2024-04-14T09:54:00Z">
        <w:r w:rsidR="00042814">
          <w:rPr>
            <w:rFonts w:eastAsia="Times New Roman" w:cstheme="minorHAnsi"/>
            <w:color w:val="000000"/>
            <w:kern w:val="0"/>
            <w:sz w:val="24"/>
            <w:szCs w:val="24"/>
            <w:lang w:val="en-GB"/>
            <w14:ligatures w14:val="none"/>
          </w:rPr>
          <w:t>species</w:t>
        </w:r>
      </w:ins>
      <w:r w:rsidR="009C274D">
        <w:rPr>
          <w:rFonts w:eastAsia="Times New Roman" w:cstheme="minorHAnsi"/>
          <w:color w:val="000000"/>
          <w:kern w:val="0"/>
          <w:sz w:val="24"/>
          <w:szCs w:val="24"/>
          <w:lang w:val="en-GB"/>
          <w14:ligatures w14:val="none"/>
        </w:rPr>
        <w:t xml:space="preserve">, </w:t>
      </w:r>
      <w:del w:id="109" w:author="Rebecca Cramp" w:date="2024-04-14T09:52:00Z">
        <w:r w:rsidR="009C274D" w:rsidDel="008A7C8D">
          <w:rPr>
            <w:rFonts w:eastAsia="Times New Roman" w:cstheme="minorHAnsi"/>
            <w:color w:val="000000"/>
            <w:kern w:val="0"/>
            <w:sz w:val="24"/>
            <w:szCs w:val="24"/>
            <w:lang w:val="en-GB"/>
            <w14:ligatures w14:val="none"/>
          </w:rPr>
          <w:delText xml:space="preserve">governing critical mechanisms </w:delText>
        </w:r>
      </w:del>
      <w:ins w:id="110" w:author="Rebecca Cramp" w:date="2024-04-14T09:54:00Z">
        <w:r w:rsidR="00042814">
          <w:rPr>
            <w:rFonts w:eastAsia="Times New Roman" w:cstheme="minorHAnsi"/>
            <w:color w:val="000000"/>
            <w:kern w:val="0"/>
            <w:sz w:val="24"/>
            <w:szCs w:val="24"/>
            <w:lang w:val="en-GB"/>
            <w14:ligatures w14:val="none"/>
          </w:rPr>
          <w:t xml:space="preserve">influencing </w:t>
        </w:r>
      </w:ins>
      <w:del w:id="111" w:author="Rebecca Cramp" w:date="2024-04-14T09:52:00Z">
        <w:r w:rsidR="009C274D" w:rsidDel="008A7C8D">
          <w:rPr>
            <w:rFonts w:eastAsia="Times New Roman" w:cstheme="minorHAnsi"/>
            <w:color w:val="000000"/>
            <w:kern w:val="0"/>
            <w:sz w:val="24"/>
            <w:szCs w:val="24"/>
            <w:lang w:val="en-GB"/>
            <w14:ligatures w14:val="none"/>
          </w:rPr>
          <w:delText>and</w:delText>
        </w:r>
      </w:del>
      <w:ins w:id="112" w:author="Rebecca Cramp" w:date="2024-04-14T09:52:00Z">
        <w:r w:rsidR="008A7C8D">
          <w:rPr>
            <w:rFonts w:eastAsia="Times New Roman" w:cstheme="minorHAnsi"/>
            <w:color w:val="000000"/>
            <w:kern w:val="0"/>
            <w:sz w:val="24"/>
            <w:szCs w:val="24"/>
            <w:lang w:val="en-GB"/>
            <w14:ligatures w14:val="none"/>
          </w:rPr>
          <w:t>key</w:t>
        </w:r>
      </w:ins>
      <w:r w:rsidR="009C274D">
        <w:rPr>
          <w:rFonts w:eastAsia="Times New Roman" w:cstheme="minorHAnsi"/>
          <w:color w:val="000000"/>
          <w:kern w:val="0"/>
          <w:sz w:val="24"/>
          <w:szCs w:val="24"/>
          <w:lang w:val="en-GB"/>
          <w14:ligatures w14:val="none"/>
        </w:rPr>
        <w:t xml:space="preserve"> processes such as growth and resilience </w:t>
      </w:r>
      <w:del w:id="113" w:author="Rebecca Cramp" w:date="2024-04-14T09:54:00Z">
        <w:r w:rsidR="009C274D" w:rsidDel="00042814">
          <w:rPr>
            <w:rFonts w:eastAsia="Times New Roman" w:cstheme="minorHAnsi"/>
            <w:color w:val="000000"/>
            <w:kern w:val="0"/>
            <w:sz w:val="24"/>
            <w:szCs w:val="24"/>
            <w:lang w:val="en-GB"/>
            <w14:ligatures w14:val="none"/>
          </w:rPr>
          <w:delText>in species</w:delText>
        </w:r>
      </w:del>
      <w:del w:id="114" w:author="Rebecca Cramp" w:date="2024-04-14T09:53:00Z">
        <w:r w:rsidR="009C274D" w:rsidDel="008A7C8D">
          <w:rPr>
            <w:rFonts w:eastAsia="Times New Roman" w:cstheme="minorHAnsi"/>
            <w:color w:val="000000"/>
            <w:kern w:val="0"/>
            <w:sz w:val="24"/>
            <w:szCs w:val="24"/>
            <w:lang w:val="en-GB"/>
            <w14:ligatures w14:val="none"/>
          </w:rPr>
          <w:delText xml:space="preserve"> that inhabit such environments</w:delText>
        </w:r>
      </w:del>
      <w:r w:rsidR="009C274D">
        <w:rPr>
          <w:rFonts w:eastAsia="Times New Roman" w:cstheme="minorHAnsi"/>
          <w:color w:val="000000"/>
          <w:kern w:val="0"/>
          <w:sz w:val="24"/>
          <w:szCs w:val="24"/>
          <w:lang w:val="en-GB"/>
          <w14:ligatures w14:val="none"/>
        </w:rPr>
        <w:t xml:space="preserve"> </w:t>
      </w:r>
      <w:r w:rsidR="009C274D">
        <w:rPr>
          <w:rFonts w:eastAsia="Times New Roman" w:cstheme="minorHAnsi"/>
          <w:color w:val="000000"/>
          <w:kern w:val="0"/>
          <w:sz w:val="24"/>
          <w:szCs w:val="24"/>
          <w:lang w:val="en-GB"/>
          <w14:ligatures w14:val="none"/>
        </w:rPr>
        <w:fldChar w:fldCharType="begin" w:fldLock="1"/>
      </w:r>
      <w:r w:rsidR="009C274D">
        <w:rPr>
          <w:rFonts w:eastAsia="Times New Roman" w:cstheme="minorHAnsi"/>
          <w:color w:val="000000"/>
          <w:kern w:val="0"/>
          <w:sz w:val="24"/>
          <w:szCs w:val="24"/>
          <w:lang w:val="en-GB"/>
          <w14:ligatures w14:val="none"/>
        </w:rPr>
        <w:instrText>ADDIN CSL_CITATION {"citationItems":[{"id":"ITEM-1","itemData":{"DOI":"10.1111/FWB.12707","ISSN":"1365-2427","abstract":"In many intermittent, dryland rivers, fish are confined to isolated waterholes for much of the year. It is only during brief flow events, which typify the hydrology of these systems, that fish are able to move between waterholes and explore surrounding habitat. Because most of the river channel will dry afterwards, there is a strong advantage for selection of persistent waterholes. Two hundred and fifteen individual fish of three common large-bodied species were tagged in two isolated waterholes in the Moonie River (Queensland, Australia) over 3 years. Their movements were monitored to identify the flow events that trigger fish movement between waterholes, differences in response among species and size classes and refuge selection preferences. Some individuals of all species moved during flow events and others remained within the same waterhole. There was no clear upstream or downstream preference, and most individuals used a reach of up to 20 km, although some individuals ranged over more than 70 km in only several days. Above a threshold flow of 2 m above commence-to-flow level, timing of flow was more important than magnitude, with most movement occurring in response to the first post-winter flow event, independent of its magnitude and duration. Many of the fish that moved displayed philopatry and subsequently returned to their starting waterhole either by the end of a flow event or on subsequent events, suggesting ability to navigate and a preference for more permanent refuge pools. Maximising survival in a highly variable environment provides a plausible mechanism for maintaining these behaviours. Modifications to both flow regime and hydrological connectivity may reduce movement opportunities for fish in intermittent rivers. Our findings show that fish in intermittent systems use networks of waterholes and that management and conservation strategies should aim to maintain movement opportunities at large spatial scales to preserve population resilience.","author":[{"dropping-particle":"","family":"Marshall","given":"Jonathan C.","non-dropping-particle":"","parse-names":false,"suffix":""},{"dropping-particle":"","family":"Menke","given":"Norbert","non-dropping-particle":"","parse-names":false,"suffix":""},{"dropping-particle":"","family":"Crook","given":"David A.","non-dropping-particle":"","parse-names":false,"suffix":""},{"dropping-particle":"","family":"Lobegeiger","given":"Jaye S.","non-dropping-particle":"","parse-names":false,"suffix":""},{"dropping-particle":"","family":"Balcombe","given":"Stephen R.","non-dropping-particle":"","parse-names":false,"suffix":""},{"dropping-particle":"","family":"Huey","given":"Joel A.","non-dropping-particle":"","parse-names":false,"suffix":""},{"dropping-particle":"","family":"Fawcett","given":"James H.","non-dropping-particle":"","parse-names":false,"suffix":""},{"dropping-particle":"","family":"Bond","given":"Nick R.","non-dropping-particle":"","parse-names":false,"suffix":""},{"dropping-particle":"","family":"Starkey","given":"Alisa H.","non-dropping-particle":"","parse-names":false,"suffix":""},{"dropping-particle":"","family":"Sternberg","given":"David","non-dropping-particle":"","parse-names":false,"suffix":""},{"dropping-particle":"","family":"Linke","given":"Simon","non-dropping-particle":"","parse-names":false,"suffix":""},{"dropping-particle":"","family":"Arthington","given":"Angela H.","non-dropping-particle":"","parse-names":false,"suffix":""}],"container-title":"Freshwater Biology","id":"ITEM-1","issue":"8","issued":{"date-parts":[["2016","8","1"]]},"page":"1242-1258","publisher":"John Wiley &amp; Sons, Ltd","title":"Go with the flow: the movement behaviour of fish from isolated waterhole refugia during connecting flow events in an intermittent dryland river","type":"article-journal","volume":"61"},"uris":["http://www.mendeley.com/documents/?uuid=db73791f-6adb-3c4c-b9f5-ad9e344b71f9"]}],"mendeley":{"formattedCitation":"(Marshall et al., 2016)","plainTextFormattedCitation":"(Marshall et al., 2016)","previouslyFormattedCitation":"(Marshall et al., 2016)"},"properties":{"noteIndex":0},"schema":"https://github.com/citation-style-language/schema/raw/master/csl-citation.json"}</w:instrText>
      </w:r>
      <w:r w:rsidR="009C274D">
        <w:rPr>
          <w:rFonts w:eastAsia="Times New Roman" w:cstheme="minorHAnsi"/>
          <w:color w:val="000000"/>
          <w:kern w:val="0"/>
          <w:sz w:val="24"/>
          <w:szCs w:val="24"/>
          <w:lang w:val="en-GB"/>
          <w14:ligatures w14:val="none"/>
        </w:rPr>
        <w:fldChar w:fldCharType="separate"/>
      </w:r>
      <w:r w:rsidR="009C274D" w:rsidRPr="0084038D">
        <w:rPr>
          <w:rFonts w:eastAsia="Times New Roman" w:cstheme="minorHAnsi"/>
          <w:noProof/>
          <w:color w:val="000000"/>
          <w:kern w:val="0"/>
          <w:sz w:val="24"/>
          <w:szCs w:val="24"/>
          <w:lang w:val="en-GB"/>
          <w14:ligatures w14:val="none"/>
        </w:rPr>
        <w:t>(Marshall et al., 2016)</w:t>
      </w:r>
      <w:r w:rsidR="009C274D">
        <w:rPr>
          <w:rFonts w:eastAsia="Times New Roman" w:cstheme="minorHAnsi"/>
          <w:color w:val="000000"/>
          <w:kern w:val="0"/>
          <w:sz w:val="24"/>
          <w:szCs w:val="24"/>
          <w:lang w:val="en-GB"/>
          <w14:ligatures w14:val="none"/>
        </w:rPr>
        <w:fldChar w:fldCharType="end"/>
      </w:r>
      <w:r w:rsidR="009C274D">
        <w:rPr>
          <w:rFonts w:eastAsia="Times New Roman" w:cstheme="minorHAnsi"/>
          <w:color w:val="000000"/>
          <w:kern w:val="0"/>
          <w:sz w:val="24"/>
          <w:szCs w:val="24"/>
          <w:lang w:val="en-GB"/>
          <w14:ligatures w14:val="none"/>
        </w:rPr>
        <w:t xml:space="preserve">. </w:t>
      </w:r>
      <w:del w:id="115" w:author="Hawwa Raufath Nizar" w:date="2024-04-24T21:54:00Z">
        <w:r w:rsidR="00884C69" w:rsidDel="00D07BE5">
          <w:rPr>
            <w:rFonts w:eastAsia="Times New Roman" w:cstheme="minorHAnsi"/>
            <w:color w:val="000000"/>
            <w:kern w:val="0"/>
            <w:sz w:val="24"/>
            <w:szCs w:val="24"/>
            <w:lang w:val="en-GB"/>
            <w14:ligatures w14:val="none"/>
          </w:rPr>
          <w:delText>Alongside</w:delText>
        </w:r>
        <w:commentRangeStart w:id="116"/>
        <w:r w:rsidR="00884C69" w:rsidDel="00D07BE5">
          <w:rPr>
            <w:rFonts w:eastAsia="Times New Roman" w:cstheme="minorHAnsi"/>
            <w:color w:val="000000"/>
            <w:kern w:val="0"/>
            <w:sz w:val="24"/>
            <w:szCs w:val="24"/>
            <w:lang w:val="en-GB"/>
            <w14:ligatures w14:val="none"/>
          </w:rPr>
          <w:delText xml:space="preserve"> </w:delText>
        </w:r>
      </w:del>
      <w:del w:id="117" w:author="Hawwa Raufath Nizar" w:date="2024-04-24T21:49:00Z">
        <w:r w:rsidR="00884C69" w:rsidDel="00D07BE5">
          <w:rPr>
            <w:rFonts w:eastAsia="Times New Roman" w:cstheme="minorHAnsi"/>
            <w:color w:val="000000"/>
            <w:kern w:val="0"/>
            <w:sz w:val="24"/>
            <w:szCs w:val="24"/>
            <w:lang w:val="en-GB"/>
            <w14:ligatures w14:val="none"/>
          </w:rPr>
          <w:delText xml:space="preserve">more common </w:delText>
        </w:r>
      </w:del>
      <w:del w:id="118" w:author="Hawwa Raufath Nizar" w:date="2024-04-24T21:54:00Z">
        <w:r w:rsidR="00884C69" w:rsidDel="00D07BE5">
          <w:rPr>
            <w:rFonts w:eastAsia="Times New Roman" w:cstheme="minorHAnsi"/>
            <w:color w:val="000000"/>
            <w:kern w:val="0"/>
            <w:sz w:val="24"/>
            <w:szCs w:val="24"/>
            <w:lang w:val="en-GB"/>
            <w14:ligatures w14:val="none"/>
          </w:rPr>
          <w:delText>environmental factors</w:delText>
        </w:r>
        <w:commentRangeEnd w:id="116"/>
        <w:r w:rsidR="00042814" w:rsidDel="00D07BE5">
          <w:rPr>
            <w:rStyle w:val="CommentReference"/>
          </w:rPr>
          <w:commentReference w:id="116"/>
        </w:r>
        <w:r w:rsidR="00884C69" w:rsidDel="00D07BE5">
          <w:rPr>
            <w:rFonts w:eastAsia="Times New Roman" w:cstheme="minorHAnsi"/>
            <w:color w:val="000000"/>
            <w:kern w:val="0"/>
            <w:sz w:val="24"/>
            <w:szCs w:val="24"/>
            <w:lang w:val="en-GB"/>
            <w14:ligatures w14:val="none"/>
          </w:rPr>
          <w:delText>, n</w:delText>
        </w:r>
        <w:r w:rsidR="009C274D" w:rsidDel="00D07BE5">
          <w:rPr>
            <w:rFonts w:eastAsia="Times New Roman" w:cstheme="minorHAnsi"/>
            <w:color w:val="000000"/>
            <w:kern w:val="0"/>
            <w:sz w:val="24"/>
            <w:szCs w:val="24"/>
            <w:lang w:val="en-GB"/>
            <w14:ligatures w14:val="none"/>
          </w:rPr>
          <w:delText xml:space="preserve">atural phenomena such as droughts and flooding </w:delText>
        </w:r>
        <w:r w:rsidR="00884C69" w:rsidDel="00D07BE5">
          <w:rPr>
            <w:rFonts w:eastAsia="Times New Roman" w:cstheme="minorHAnsi"/>
            <w:color w:val="000000"/>
            <w:kern w:val="0"/>
            <w:sz w:val="24"/>
            <w:szCs w:val="24"/>
            <w:lang w:val="en-GB"/>
            <w14:ligatures w14:val="none"/>
          </w:rPr>
          <w:delText xml:space="preserve">also </w:delText>
        </w:r>
        <w:r w:rsidR="009C274D" w:rsidDel="00D07BE5">
          <w:rPr>
            <w:rFonts w:eastAsia="Times New Roman" w:cstheme="minorHAnsi"/>
            <w:color w:val="000000"/>
            <w:kern w:val="0"/>
            <w:sz w:val="24"/>
            <w:szCs w:val="24"/>
            <w:lang w:val="en-GB"/>
            <w14:ligatures w14:val="none"/>
          </w:rPr>
          <w:delText>create key disturbance events in these ecosystems, that have been shown to significantly</w:delText>
        </w:r>
        <w:commentRangeStart w:id="119"/>
        <w:r w:rsidR="009C274D" w:rsidDel="00D07BE5">
          <w:rPr>
            <w:rFonts w:eastAsia="Times New Roman" w:cstheme="minorHAnsi"/>
            <w:color w:val="000000"/>
            <w:kern w:val="0"/>
            <w:sz w:val="24"/>
            <w:szCs w:val="24"/>
            <w:lang w:val="en-GB"/>
            <w14:ligatures w14:val="none"/>
          </w:rPr>
          <w:delText xml:space="preserve"> impact the magnitude of the role such refugia </w:delText>
        </w:r>
      </w:del>
      <w:ins w:id="120" w:author="Jonathan Marshall" w:date="2024-04-15T15:04:00Z">
        <w:del w:id="121" w:author="Hawwa Raufath Nizar" w:date="2024-04-24T21:54:00Z">
          <w:r w:rsidR="001343A6" w:rsidDel="00D07BE5">
            <w:rPr>
              <w:rFonts w:eastAsia="Times New Roman" w:cstheme="minorHAnsi"/>
              <w:color w:val="000000"/>
              <w:kern w:val="0"/>
              <w:sz w:val="24"/>
              <w:szCs w:val="24"/>
              <w:lang w:val="en-GB"/>
              <w14:ligatures w14:val="none"/>
            </w:rPr>
            <w:delText xml:space="preserve">refuges </w:delText>
          </w:r>
        </w:del>
      </w:ins>
      <w:del w:id="122" w:author="Hawwa Raufath Nizar" w:date="2024-04-24T21:54:00Z">
        <w:r w:rsidR="009C274D" w:rsidDel="00D07BE5">
          <w:rPr>
            <w:rFonts w:eastAsia="Times New Roman" w:cstheme="minorHAnsi"/>
            <w:color w:val="000000"/>
            <w:kern w:val="0"/>
            <w:sz w:val="24"/>
            <w:szCs w:val="24"/>
            <w:lang w:val="en-GB"/>
            <w14:ligatures w14:val="none"/>
          </w:rPr>
          <w:delText>play</w:delText>
        </w:r>
        <w:commentRangeEnd w:id="119"/>
        <w:r w:rsidR="00042814" w:rsidDel="00D07BE5">
          <w:rPr>
            <w:rStyle w:val="CommentReference"/>
          </w:rPr>
          <w:commentReference w:id="119"/>
        </w:r>
        <w:r w:rsidR="009C274D" w:rsidDel="00D07BE5">
          <w:rPr>
            <w:rFonts w:eastAsia="Times New Roman" w:cstheme="minorHAnsi"/>
            <w:color w:val="000000"/>
            <w:kern w:val="0"/>
            <w:sz w:val="24"/>
            <w:szCs w:val="24"/>
            <w:lang w:val="en-GB"/>
            <w14:ligatures w14:val="none"/>
          </w:rPr>
          <w:delText xml:space="preserve">. </w:delText>
        </w:r>
      </w:del>
    </w:p>
    <w:p w14:paraId="0FD2C2B1" w14:textId="23F4A9AC" w:rsidR="009874EF" w:rsidRDefault="009C274D" w:rsidP="00415032">
      <w:pPr>
        <w:spacing w:line="360" w:lineRule="auto"/>
        <w:jc w:val="both"/>
        <w:rPr>
          <w:ins w:id="123" w:author="Hawwa Raufath Nizar" w:date="2024-04-25T21:53:00Z"/>
          <w:rFonts w:eastAsia="Times New Roman" w:cstheme="minorHAnsi"/>
          <w:color w:val="000000"/>
          <w:kern w:val="0"/>
          <w:sz w:val="24"/>
          <w:szCs w:val="24"/>
          <w:lang w:val="en-GB"/>
          <w14:ligatures w14:val="none"/>
        </w:rPr>
      </w:pPr>
      <w:commentRangeStart w:id="124"/>
      <w:r>
        <w:rPr>
          <w:rFonts w:eastAsia="Times New Roman" w:cstheme="minorHAnsi"/>
          <w:color w:val="000000"/>
          <w:kern w:val="0"/>
          <w:sz w:val="24"/>
          <w:szCs w:val="24"/>
          <w:lang w:val="en-GB"/>
          <w14:ligatures w14:val="none"/>
        </w:rPr>
        <w:t xml:space="preserve">This </w:t>
      </w:r>
      <w:commentRangeEnd w:id="124"/>
      <w:r w:rsidR="00042814">
        <w:rPr>
          <w:rStyle w:val="CommentReference"/>
        </w:rPr>
        <w:commentReference w:id="124"/>
      </w:r>
      <w:r>
        <w:rPr>
          <w:rFonts w:eastAsia="Times New Roman" w:cstheme="minorHAnsi"/>
          <w:color w:val="000000"/>
          <w:kern w:val="0"/>
          <w:sz w:val="24"/>
          <w:szCs w:val="24"/>
          <w:lang w:val="en-GB"/>
          <w14:ligatures w14:val="none"/>
        </w:rPr>
        <w:t xml:space="preserve">project aims to look at </w:t>
      </w:r>
      <w:r w:rsidRPr="007C231D">
        <w:rPr>
          <w:rFonts w:eastAsia="Times New Roman" w:cstheme="minorHAnsi"/>
          <w:color w:val="000000"/>
          <w:kern w:val="0"/>
          <w:sz w:val="24"/>
          <w:szCs w:val="24"/>
          <w:lang w:val="en-GB"/>
          <w14:ligatures w14:val="none"/>
        </w:rPr>
        <w:t xml:space="preserve">the impact of various </w:t>
      </w:r>
      <w:r w:rsidR="00884C69">
        <w:rPr>
          <w:rFonts w:eastAsia="Times New Roman" w:cstheme="minorHAnsi"/>
          <w:color w:val="000000"/>
          <w:kern w:val="0"/>
          <w:sz w:val="24"/>
          <w:szCs w:val="24"/>
          <w:lang w:val="en-GB"/>
          <w14:ligatures w14:val="none"/>
        </w:rPr>
        <w:t xml:space="preserve">environmental and </w:t>
      </w:r>
      <w:r w:rsidRPr="007C231D">
        <w:rPr>
          <w:rFonts w:eastAsia="Times New Roman" w:cstheme="minorHAnsi"/>
          <w:color w:val="000000"/>
          <w:kern w:val="0"/>
          <w:sz w:val="24"/>
          <w:szCs w:val="24"/>
          <w:lang w:val="en-GB"/>
          <w14:ligatures w14:val="none"/>
        </w:rPr>
        <w:t>hydrological factors on</w:t>
      </w:r>
      <w:del w:id="125" w:author="Hawwa Raufath Nizar" w:date="2024-04-26T20:58:00Z">
        <w:r w:rsidR="00884C69" w:rsidDel="00762D3C">
          <w:rPr>
            <w:rFonts w:eastAsia="Times New Roman" w:cstheme="minorHAnsi"/>
            <w:color w:val="000000"/>
            <w:kern w:val="0"/>
            <w:sz w:val="24"/>
            <w:szCs w:val="24"/>
            <w:lang w:val="en-GB"/>
            <w14:ligatures w14:val="none"/>
          </w:rPr>
          <w:delText xml:space="preserve"> </w:delText>
        </w:r>
        <w:commentRangeStart w:id="126"/>
        <w:commentRangeStart w:id="127"/>
        <w:r w:rsidR="00884C69" w:rsidDel="00762D3C">
          <w:rPr>
            <w:rFonts w:eastAsia="Times New Roman" w:cstheme="minorHAnsi"/>
            <w:color w:val="000000"/>
            <w:kern w:val="0"/>
            <w:sz w:val="24"/>
            <w:szCs w:val="24"/>
            <w:lang w:val="en-GB"/>
            <w14:ligatures w14:val="none"/>
          </w:rPr>
          <w:delText>migratory patterns and ultimately</w:delText>
        </w:r>
        <w:commentRangeEnd w:id="126"/>
        <w:r w:rsidR="001343A6" w:rsidDel="00762D3C">
          <w:rPr>
            <w:rStyle w:val="CommentReference"/>
          </w:rPr>
          <w:commentReference w:id="126"/>
        </w:r>
      </w:del>
      <w:commentRangeEnd w:id="127"/>
      <w:r w:rsidR="00762D3C">
        <w:rPr>
          <w:rStyle w:val="CommentReference"/>
        </w:rPr>
        <w:commentReference w:id="127"/>
      </w:r>
      <w:r w:rsidR="00884C69">
        <w:rPr>
          <w:rFonts w:eastAsia="Times New Roman" w:cstheme="minorHAnsi"/>
          <w:color w:val="000000"/>
          <w:kern w:val="0"/>
          <w:sz w:val="24"/>
          <w:szCs w:val="24"/>
          <w:lang w:val="en-GB"/>
          <w14:ligatures w14:val="none"/>
        </w:rPr>
        <w:t>,</w:t>
      </w:r>
      <w:r w:rsidRPr="007C231D">
        <w:rPr>
          <w:rFonts w:eastAsia="Times New Roman" w:cstheme="minorHAnsi"/>
          <w:color w:val="000000"/>
          <w:kern w:val="0"/>
          <w:sz w:val="24"/>
          <w:szCs w:val="24"/>
          <w:lang w:val="en-GB"/>
          <w14:ligatures w14:val="none"/>
        </w:rPr>
        <w:t xml:space="preserve"> growth</w:t>
      </w:r>
      <w:r w:rsidR="00884C69">
        <w:rPr>
          <w:rFonts w:eastAsia="Times New Roman" w:cstheme="minorHAnsi"/>
          <w:color w:val="000000"/>
          <w:kern w:val="0"/>
          <w:sz w:val="24"/>
          <w:szCs w:val="24"/>
          <w:lang w:val="en-GB"/>
          <w14:ligatures w14:val="none"/>
        </w:rPr>
        <w:t xml:space="preserve"> rate</w:t>
      </w:r>
      <w:r w:rsidRPr="007C231D">
        <w:rPr>
          <w:rFonts w:eastAsia="Times New Roman" w:cstheme="minorHAnsi"/>
          <w:color w:val="000000"/>
          <w:kern w:val="0"/>
          <w:sz w:val="24"/>
          <w:szCs w:val="24"/>
          <w:lang w:val="en-GB"/>
          <w14:ligatures w14:val="none"/>
        </w:rPr>
        <w:t xml:space="preserve"> of golden perch (</w:t>
      </w:r>
      <w:r w:rsidRPr="00355F34">
        <w:rPr>
          <w:rFonts w:eastAsia="Times New Roman" w:cstheme="minorHAnsi"/>
          <w:i/>
          <w:iCs/>
          <w:color w:val="000000"/>
          <w:kern w:val="0"/>
          <w:sz w:val="24"/>
          <w:szCs w:val="24"/>
          <w:lang w:val="en-GB"/>
          <w14:ligatures w14:val="none"/>
        </w:rPr>
        <w:t xml:space="preserve">Macquaria </w:t>
      </w:r>
      <w:proofErr w:type="spellStart"/>
      <w:r w:rsidRPr="00355F34">
        <w:rPr>
          <w:rFonts w:eastAsia="Times New Roman" w:cstheme="minorHAnsi"/>
          <w:i/>
          <w:iCs/>
          <w:color w:val="000000"/>
          <w:kern w:val="0"/>
          <w:sz w:val="24"/>
          <w:szCs w:val="24"/>
          <w:lang w:val="en-GB"/>
          <w14:ligatures w14:val="none"/>
        </w:rPr>
        <w:t>ambigua</w:t>
      </w:r>
      <w:proofErr w:type="spellEnd"/>
      <w:r w:rsidRPr="007C231D">
        <w:rPr>
          <w:rFonts w:eastAsia="Times New Roman" w:cstheme="minorHAnsi"/>
          <w:color w:val="000000"/>
          <w:kern w:val="0"/>
          <w:sz w:val="24"/>
          <w:szCs w:val="24"/>
          <w:lang w:val="en-GB"/>
          <w14:ligatures w14:val="none"/>
        </w:rPr>
        <w:t xml:space="preserve">), Bony </w:t>
      </w:r>
      <w:r w:rsidRPr="007C231D">
        <w:rPr>
          <w:rFonts w:eastAsia="Times New Roman" w:cstheme="minorHAnsi"/>
          <w:color w:val="000000"/>
          <w:kern w:val="0"/>
          <w:sz w:val="24"/>
          <w:szCs w:val="24"/>
          <w:lang w:val="en-GB"/>
          <w14:ligatures w14:val="none"/>
        </w:rPr>
        <w:lastRenderedPageBreak/>
        <w:t>bream (</w:t>
      </w:r>
      <w:proofErr w:type="spellStart"/>
      <w:r w:rsidRPr="00355F34">
        <w:rPr>
          <w:rFonts w:eastAsia="Times New Roman" w:cstheme="minorHAnsi"/>
          <w:i/>
          <w:iCs/>
          <w:color w:val="000000"/>
          <w:kern w:val="0"/>
          <w:sz w:val="24"/>
          <w:szCs w:val="24"/>
          <w:lang w:val="en-GB"/>
          <w14:ligatures w14:val="none"/>
        </w:rPr>
        <w:t>Nematalosa</w:t>
      </w:r>
      <w:proofErr w:type="spellEnd"/>
      <w:r w:rsidRPr="00355F34">
        <w:rPr>
          <w:rFonts w:eastAsia="Times New Roman" w:cstheme="minorHAnsi"/>
          <w:i/>
          <w:iCs/>
          <w:color w:val="000000"/>
          <w:kern w:val="0"/>
          <w:sz w:val="24"/>
          <w:szCs w:val="24"/>
          <w:lang w:val="en-GB"/>
          <w14:ligatures w14:val="none"/>
        </w:rPr>
        <w:t xml:space="preserve"> </w:t>
      </w:r>
      <w:proofErr w:type="spellStart"/>
      <w:r w:rsidRPr="00355F34">
        <w:rPr>
          <w:rFonts w:eastAsia="Times New Roman" w:cstheme="minorHAnsi"/>
          <w:i/>
          <w:iCs/>
          <w:color w:val="000000"/>
          <w:kern w:val="0"/>
          <w:sz w:val="24"/>
          <w:szCs w:val="24"/>
          <w:lang w:val="en-GB"/>
          <w14:ligatures w14:val="none"/>
        </w:rPr>
        <w:t>erebi</w:t>
      </w:r>
      <w:proofErr w:type="spellEnd"/>
      <w:r w:rsidRPr="007C231D">
        <w:rPr>
          <w:rFonts w:eastAsia="Times New Roman" w:cstheme="minorHAnsi"/>
          <w:color w:val="000000"/>
          <w:kern w:val="0"/>
          <w:sz w:val="24"/>
          <w:szCs w:val="24"/>
          <w:lang w:val="en-GB"/>
          <w14:ligatures w14:val="none"/>
        </w:rPr>
        <w:t>) and Common carp (</w:t>
      </w:r>
      <w:r w:rsidRPr="00355F34">
        <w:rPr>
          <w:rFonts w:eastAsia="Times New Roman" w:cstheme="minorHAnsi"/>
          <w:i/>
          <w:iCs/>
          <w:color w:val="000000"/>
          <w:kern w:val="0"/>
          <w:sz w:val="24"/>
          <w:szCs w:val="24"/>
          <w:lang w:val="en-GB"/>
          <w14:ligatures w14:val="none"/>
        </w:rPr>
        <w:t xml:space="preserve">Cyprinus </w:t>
      </w:r>
      <w:proofErr w:type="spellStart"/>
      <w:r w:rsidRPr="00355F34">
        <w:rPr>
          <w:rFonts w:eastAsia="Times New Roman" w:cstheme="minorHAnsi"/>
          <w:i/>
          <w:iCs/>
          <w:color w:val="000000"/>
          <w:kern w:val="0"/>
          <w:sz w:val="24"/>
          <w:szCs w:val="24"/>
          <w:lang w:val="en-GB"/>
          <w14:ligatures w14:val="none"/>
        </w:rPr>
        <w:t>carpio</w:t>
      </w:r>
      <w:proofErr w:type="spellEnd"/>
      <w:r w:rsidRPr="007C231D">
        <w:rPr>
          <w:rFonts w:eastAsia="Times New Roman" w:cstheme="minorHAnsi"/>
          <w:color w:val="000000"/>
          <w:kern w:val="0"/>
          <w:sz w:val="24"/>
          <w:szCs w:val="24"/>
          <w:lang w:val="en-GB"/>
          <w14:ligatures w14:val="none"/>
        </w:rPr>
        <w:t>)</w:t>
      </w:r>
      <w:r>
        <w:rPr>
          <w:rFonts w:eastAsia="Times New Roman" w:cstheme="minorHAnsi"/>
          <w:color w:val="000000"/>
          <w:kern w:val="0"/>
          <w:sz w:val="24"/>
          <w:szCs w:val="24"/>
          <w:lang w:val="en-GB"/>
          <w14:ligatures w14:val="none"/>
        </w:rPr>
        <w:t xml:space="preserve"> populations </w:t>
      </w:r>
      <w:r w:rsidR="00884C69">
        <w:rPr>
          <w:rFonts w:eastAsia="Times New Roman" w:cstheme="minorHAnsi"/>
          <w:color w:val="000000"/>
          <w:kern w:val="0"/>
          <w:sz w:val="24"/>
          <w:szCs w:val="24"/>
          <w:lang w:val="en-GB"/>
          <w14:ligatures w14:val="none"/>
        </w:rPr>
        <w:t>in local riverine systems</w:t>
      </w:r>
      <w:r>
        <w:rPr>
          <w:rFonts w:eastAsia="Times New Roman" w:cstheme="minorHAnsi"/>
          <w:color w:val="000000"/>
          <w:kern w:val="0"/>
          <w:sz w:val="24"/>
          <w:szCs w:val="24"/>
          <w:lang w:val="en-GB"/>
          <w14:ligatures w14:val="none"/>
        </w:rPr>
        <w:t xml:space="preserve"> that experience flow intermittency.</w:t>
      </w:r>
      <w:ins w:id="128" w:author="Hawwa Raufath Nizar" w:date="2024-04-26T16:55:00Z">
        <w:r w:rsidR="00104168">
          <w:rPr>
            <w:rFonts w:eastAsia="Times New Roman" w:cstheme="minorHAnsi"/>
            <w:color w:val="000000"/>
            <w:kern w:val="0"/>
            <w:sz w:val="24"/>
            <w:szCs w:val="24"/>
            <w:lang w:val="en-GB"/>
            <w14:ligatures w14:val="none"/>
          </w:rPr>
          <w:t xml:space="preserve"> Otoliths </w:t>
        </w:r>
        <w:proofErr w:type="gramStart"/>
        <w:r w:rsidR="00104168">
          <w:rPr>
            <w:rFonts w:eastAsia="Times New Roman" w:cstheme="minorHAnsi"/>
            <w:color w:val="000000"/>
            <w:kern w:val="0"/>
            <w:sz w:val="24"/>
            <w:szCs w:val="24"/>
            <w:lang w:val="en-GB"/>
            <w14:ligatures w14:val="none"/>
          </w:rPr>
          <w:t xml:space="preserve">are </w:t>
        </w:r>
      </w:ins>
      <w:r>
        <w:rPr>
          <w:rFonts w:eastAsia="Times New Roman" w:cstheme="minorHAnsi"/>
          <w:color w:val="000000"/>
          <w:kern w:val="0"/>
          <w:sz w:val="24"/>
          <w:szCs w:val="24"/>
          <w:lang w:val="en-GB"/>
          <w14:ligatures w14:val="none"/>
        </w:rPr>
        <w:t xml:space="preserve"> </w:t>
      </w:r>
      <w:commentRangeStart w:id="129"/>
      <w:commentRangeStart w:id="130"/>
      <w:r>
        <w:rPr>
          <w:rFonts w:eastAsia="Times New Roman" w:cstheme="minorHAnsi"/>
          <w:color w:val="000000"/>
          <w:kern w:val="0"/>
          <w:sz w:val="24"/>
          <w:szCs w:val="24"/>
          <w:lang w:val="en-GB"/>
          <w14:ligatures w14:val="none"/>
        </w:rPr>
        <w:t>Otolith</w:t>
      </w:r>
      <w:proofErr w:type="gramEnd"/>
      <w:r>
        <w:rPr>
          <w:rFonts w:eastAsia="Times New Roman" w:cstheme="minorHAnsi"/>
          <w:color w:val="000000"/>
          <w:kern w:val="0"/>
          <w:sz w:val="24"/>
          <w:szCs w:val="24"/>
          <w:lang w:val="en-GB"/>
          <w14:ligatures w14:val="none"/>
        </w:rPr>
        <w:t xml:space="preserve"> biochronology</w:t>
      </w:r>
      <w:commentRangeEnd w:id="129"/>
      <w:r w:rsidR="00042814">
        <w:rPr>
          <w:rStyle w:val="CommentReference"/>
        </w:rPr>
        <w:commentReference w:id="129"/>
      </w:r>
      <w:commentRangeEnd w:id="130"/>
      <w:r w:rsidR="001343A6">
        <w:rPr>
          <w:rStyle w:val="CommentReference"/>
        </w:rPr>
        <w:commentReference w:id="130"/>
      </w:r>
      <w:r>
        <w:rPr>
          <w:rFonts w:eastAsia="Times New Roman" w:cstheme="minorHAnsi"/>
          <w:color w:val="000000"/>
          <w:kern w:val="0"/>
          <w:sz w:val="24"/>
          <w:szCs w:val="24"/>
          <w:lang w:val="en-GB"/>
          <w14:ligatures w14:val="none"/>
        </w:rPr>
        <w:t xml:space="preserve"> will be used as a means of </w:t>
      </w:r>
      <w:r w:rsidR="00884C69">
        <w:rPr>
          <w:rFonts w:eastAsia="Times New Roman" w:cstheme="minorHAnsi"/>
          <w:color w:val="000000"/>
          <w:kern w:val="0"/>
          <w:sz w:val="24"/>
          <w:szCs w:val="24"/>
          <w:lang w:val="en-GB"/>
          <w14:ligatures w14:val="none"/>
        </w:rPr>
        <w:t>examining</w:t>
      </w:r>
      <w:r>
        <w:rPr>
          <w:rFonts w:eastAsia="Times New Roman" w:cstheme="minorHAnsi"/>
          <w:color w:val="000000"/>
          <w:kern w:val="0"/>
          <w:sz w:val="24"/>
          <w:szCs w:val="24"/>
          <w:lang w:val="en-GB"/>
          <w14:ligatures w14:val="none"/>
        </w:rPr>
        <w:t xml:space="preserve"> the impact of </w:t>
      </w:r>
      <w:r w:rsidR="00884C69">
        <w:rPr>
          <w:rFonts w:eastAsia="Times New Roman" w:cstheme="minorHAnsi"/>
          <w:color w:val="000000"/>
          <w:kern w:val="0"/>
          <w:sz w:val="24"/>
          <w:szCs w:val="24"/>
          <w:lang w:val="en-GB"/>
          <w14:ligatures w14:val="none"/>
        </w:rPr>
        <w:t>these factors</w:t>
      </w:r>
      <w:del w:id="131" w:author="Rebecca Cramp" w:date="2024-04-14T09:55:00Z">
        <w:r w:rsidR="00884C69" w:rsidDel="00042814">
          <w:rPr>
            <w:rFonts w:eastAsia="Times New Roman" w:cstheme="minorHAnsi"/>
            <w:color w:val="000000"/>
            <w:kern w:val="0"/>
            <w:sz w:val="24"/>
            <w:szCs w:val="24"/>
            <w:lang w:val="en-GB"/>
            <w14:ligatures w14:val="none"/>
          </w:rPr>
          <w:delText>, including</w:delText>
        </w:r>
      </w:del>
      <w:ins w:id="132" w:author="Rebecca Cramp" w:date="2024-04-14T09:55:00Z">
        <w:r w:rsidR="00042814">
          <w:rPr>
            <w:rFonts w:eastAsia="Times New Roman" w:cstheme="minorHAnsi"/>
            <w:color w:val="000000"/>
            <w:kern w:val="0"/>
            <w:sz w:val="24"/>
            <w:szCs w:val="24"/>
            <w:lang w:val="en-GB"/>
            <w14:ligatures w14:val="none"/>
          </w:rPr>
          <w:t xml:space="preserve"> and</w:t>
        </w:r>
      </w:ins>
      <w:r w:rsidR="00884C69">
        <w:rPr>
          <w:rFonts w:eastAsia="Times New Roman" w:cstheme="minorHAnsi"/>
          <w:color w:val="000000"/>
          <w:kern w:val="0"/>
          <w:sz w:val="24"/>
          <w:szCs w:val="24"/>
          <w:lang w:val="en-GB"/>
          <w14:ligatures w14:val="none"/>
        </w:rPr>
        <w:t xml:space="preserve"> their spatiotemporal variability, </w:t>
      </w:r>
      <w:bookmarkStart w:id="133" w:name="_Hlk163555642"/>
      <w:r w:rsidR="00F82A70">
        <w:rPr>
          <w:rFonts w:eastAsia="Times New Roman" w:cstheme="minorHAnsi"/>
          <w:color w:val="000000"/>
          <w:kern w:val="0"/>
          <w:sz w:val="24"/>
          <w:szCs w:val="24"/>
          <w:lang w:val="en-GB"/>
          <w14:ligatures w14:val="none"/>
        </w:rPr>
        <w:t xml:space="preserve">on </w:t>
      </w:r>
      <w:commentRangeStart w:id="134"/>
      <w:r w:rsidR="00F82A70">
        <w:rPr>
          <w:rFonts w:eastAsia="Times New Roman" w:cstheme="minorHAnsi"/>
          <w:color w:val="000000"/>
          <w:kern w:val="0"/>
          <w:sz w:val="24"/>
          <w:szCs w:val="24"/>
          <w:lang w:val="en-GB"/>
          <w14:ligatures w14:val="none"/>
        </w:rPr>
        <w:t>incremental</w:t>
      </w:r>
      <w:r>
        <w:rPr>
          <w:rFonts w:eastAsia="Times New Roman" w:cstheme="minorHAnsi"/>
          <w:color w:val="000000"/>
          <w:kern w:val="0"/>
          <w:sz w:val="24"/>
          <w:szCs w:val="24"/>
          <w:lang w:val="en-GB"/>
          <w14:ligatures w14:val="none"/>
        </w:rPr>
        <w:t xml:space="preserve"> growth rate</w:t>
      </w:r>
      <w:ins w:id="135" w:author="Rebecca Cramp" w:date="2024-04-14T09:56:00Z">
        <w:r w:rsidR="00042814">
          <w:rPr>
            <w:rFonts w:eastAsia="Times New Roman" w:cstheme="minorHAnsi"/>
            <w:color w:val="000000"/>
            <w:kern w:val="0"/>
            <w:sz w:val="24"/>
            <w:szCs w:val="24"/>
            <w:lang w:val="en-GB"/>
            <w14:ligatures w14:val="none"/>
          </w:rPr>
          <w:t>s</w:t>
        </w:r>
      </w:ins>
      <w:r>
        <w:rPr>
          <w:rFonts w:eastAsia="Times New Roman" w:cstheme="minorHAnsi"/>
          <w:color w:val="000000"/>
          <w:kern w:val="0"/>
          <w:sz w:val="24"/>
          <w:szCs w:val="24"/>
          <w:lang w:val="en-GB"/>
          <w14:ligatures w14:val="none"/>
        </w:rPr>
        <w:t xml:space="preserve"> </w:t>
      </w:r>
      <w:bookmarkEnd w:id="133"/>
      <w:commentRangeEnd w:id="134"/>
      <w:r w:rsidR="00743ACC">
        <w:rPr>
          <w:rStyle w:val="CommentReference"/>
        </w:rPr>
        <w:commentReference w:id="134"/>
      </w:r>
      <w:r>
        <w:rPr>
          <w:rFonts w:eastAsia="Times New Roman" w:cstheme="minorHAnsi"/>
          <w:color w:val="000000"/>
          <w:kern w:val="0"/>
          <w:sz w:val="24"/>
          <w:szCs w:val="24"/>
          <w:lang w:val="en-GB"/>
          <w14:ligatures w14:val="none"/>
        </w:rPr>
        <w:t xml:space="preserve">in these three species across 11 </w:t>
      </w:r>
      <w:ins w:id="136" w:author="Jonathan Marshall" w:date="2024-04-15T15:16:00Z">
        <w:r w:rsidR="00743ACC">
          <w:rPr>
            <w:rFonts w:eastAsia="Times New Roman" w:cstheme="minorHAnsi"/>
            <w:color w:val="000000"/>
            <w:kern w:val="0"/>
            <w:sz w:val="24"/>
            <w:szCs w:val="24"/>
            <w:lang w:val="en-GB"/>
            <w14:ligatures w14:val="none"/>
          </w:rPr>
          <w:t xml:space="preserve">sites in </w:t>
        </w:r>
      </w:ins>
      <w:r>
        <w:rPr>
          <w:rFonts w:eastAsia="Times New Roman" w:cstheme="minorHAnsi"/>
          <w:color w:val="000000"/>
          <w:kern w:val="0"/>
          <w:sz w:val="24"/>
          <w:szCs w:val="24"/>
          <w:lang w:val="en-GB"/>
          <w14:ligatures w14:val="none"/>
        </w:rPr>
        <w:t>rivers in the Northern Murray-Darling Basin.</w:t>
      </w:r>
      <w:ins w:id="137" w:author="Hawwa Raufath Nizar" w:date="2024-04-25T21:49:00Z">
        <w:r w:rsidR="009874EF">
          <w:rPr>
            <w:rFonts w:eastAsia="Times New Roman" w:cstheme="minorHAnsi"/>
            <w:color w:val="000000"/>
            <w:kern w:val="0"/>
            <w:sz w:val="24"/>
            <w:szCs w:val="24"/>
            <w:lang w:val="en-GB"/>
            <w14:ligatures w14:val="none"/>
          </w:rPr>
          <w:t xml:space="preserve"> Why otoliths, why is it valid. Who has used before. </w:t>
        </w:r>
        <w:proofErr w:type="gramStart"/>
        <w:r w:rsidR="009874EF">
          <w:rPr>
            <w:rFonts w:eastAsia="Times New Roman" w:cstheme="minorHAnsi"/>
            <w:color w:val="000000"/>
            <w:kern w:val="0"/>
            <w:sz w:val="24"/>
            <w:szCs w:val="24"/>
            <w:lang w:val="en-GB"/>
            <w14:ligatures w14:val="none"/>
          </w:rPr>
          <w:t>How</w:t>
        </w:r>
      </w:ins>
      <w:proofErr w:type="gramEnd"/>
    </w:p>
    <w:p w14:paraId="1B40CC3E" w14:textId="6BF17CD4" w:rsidR="009874EF" w:rsidRDefault="009874EF" w:rsidP="00415032">
      <w:pPr>
        <w:spacing w:line="360" w:lineRule="auto"/>
        <w:jc w:val="both"/>
        <w:rPr>
          <w:ins w:id="138" w:author="Hawwa Raufath Nizar" w:date="2024-04-25T22:20:00Z"/>
          <w:rFonts w:eastAsia="Times New Roman" w:cstheme="minorHAnsi"/>
          <w:color w:val="000000"/>
          <w:kern w:val="0"/>
          <w:sz w:val="24"/>
          <w:szCs w:val="24"/>
          <w:lang w:val="en-GB"/>
          <w14:ligatures w14:val="none"/>
        </w:rPr>
      </w:pPr>
    </w:p>
    <w:p w14:paraId="3316C86B" w14:textId="77777777" w:rsidR="00762D3C" w:rsidRDefault="00E4354B" w:rsidP="00415032">
      <w:pPr>
        <w:spacing w:line="360" w:lineRule="auto"/>
        <w:jc w:val="both"/>
        <w:rPr>
          <w:ins w:id="139" w:author="Hawwa Raufath Nizar" w:date="2024-04-26T20:57:00Z"/>
          <w:rFonts w:eastAsia="Times New Roman" w:cstheme="minorHAnsi"/>
          <w:color w:val="FF0000"/>
          <w:kern w:val="0"/>
          <w:sz w:val="24"/>
          <w:szCs w:val="24"/>
          <w:lang w:val="en-GB"/>
          <w14:ligatures w14:val="none"/>
        </w:rPr>
      </w:pPr>
      <w:ins w:id="140" w:author="Hawwa Raufath Nizar" w:date="2024-04-26T17:15:00Z">
        <w:r>
          <w:rPr>
            <w:rFonts w:eastAsia="Times New Roman" w:cstheme="minorHAnsi"/>
            <w:color w:val="FF0000"/>
            <w:kern w:val="0"/>
            <w:sz w:val="24"/>
            <w:szCs w:val="24"/>
            <w:lang w:val="en-GB"/>
            <w14:ligatures w14:val="none"/>
          </w:rPr>
          <w:t>Monitoring g</w:t>
        </w:r>
      </w:ins>
      <w:ins w:id="141" w:author="Hawwa Raufath Nizar" w:date="2024-04-26T17:01:00Z">
        <w:r w:rsidR="00104168">
          <w:rPr>
            <w:rFonts w:eastAsia="Times New Roman" w:cstheme="minorHAnsi"/>
            <w:color w:val="FF0000"/>
            <w:kern w:val="0"/>
            <w:sz w:val="24"/>
            <w:szCs w:val="24"/>
            <w:lang w:val="en-GB"/>
            <w14:ligatures w14:val="none"/>
          </w:rPr>
          <w:t>rowth and movement in fi</w:t>
        </w:r>
      </w:ins>
      <w:ins w:id="142" w:author="Hawwa Raufath Nizar" w:date="2024-04-26T16:58:00Z">
        <w:r w:rsidR="00104168">
          <w:rPr>
            <w:rFonts w:eastAsia="Times New Roman" w:cstheme="minorHAnsi"/>
            <w:color w:val="FF0000"/>
            <w:kern w:val="0"/>
            <w:sz w:val="24"/>
            <w:szCs w:val="24"/>
            <w:lang w:val="en-GB"/>
            <w14:ligatures w14:val="none"/>
          </w:rPr>
          <w:t>sh populations</w:t>
        </w:r>
      </w:ins>
      <w:ins w:id="143" w:author="Hawwa Raufath Nizar" w:date="2024-04-26T17:01:00Z">
        <w:r w:rsidR="00104168">
          <w:rPr>
            <w:rFonts w:eastAsia="Times New Roman" w:cstheme="minorHAnsi"/>
            <w:color w:val="FF0000"/>
            <w:kern w:val="0"/>
            <w:sz w:val="24"/>
            <w:szCs w:val="24"/>
            <w:lang w:val="en-GB"/>
            <w14:ligatures w14:val="none"/>
          </w:rPr>
          <w:t xml:space="preserve"> can be</w:t>
        </w:r>
      </w:ins>
      <w:ins w:id="144" w:author="Hawwa Raufath Nizar" w:date="2024-04-26T17:16:00Z">
        <w:r>
          <w:rPr>
            <w:rFonts w:eastAsia="Times New Roman" w:cstheme="minorHAnsi"/>
            <w:color w:val="FF0000"/>
            <w:kern w:val="0"/>
            <w:sz w:val="24"/>
            <w:szCs w:val="24"/>
            <w:lang w:val="en-GB"/>
            <w14:ligatures w14:val="none"/>
          </w:rPr>
          <w:t xml:space="preserve"> </w:t>
        </w:r>
      </w:ins>
      <w:ins w:id="145" w:author="Hawwa Raufath Nizar" w:date="2024-04-26T17:40:00Z">
        <w:r w:rsidR="00B25B41">
          <w:rPr>
            <w:rFonts w:eastAsia="Times New Roman" w:cstheme="minorHAnsi"/>
            <w:color w:val="FF0000"/>
            <w:kern w:val="0"/>
            <w:sz w:val="24"/>
            <w:szCs w:val="24"/>
            <w:lang w:val="en-GB"/>
            <w14:ligatures w14:val="none"/>
          </w:rPr>
          <w:t>challenging</w:t>
        </w:r>
      </w:ins>
      <w:ins w:id="146" w:author="Hawwa Raufath Nizar" w:date="2024-04-26T17:16:00Z">
        <w:r>
          <w:rPr>
            <w:rFonts w:eastAsia="Times New Roman" w:cstheme="minorHAnsi"/>
            <w:color w:val="FF0000"/>
            <w:kern w:val="0"/>
            <w:sz w:val="24"/>
            <w:szCs w:val="24"/>
            <w:lang w:val="en-GB"/>
            <w14:ligatures w14:val="none"/>
          </w:rPr>
          <w:t xml:space="preserve">, </w:t>
        </w:r>
      </w:ins>
      <w:ins w:id="147" w:author="Hawwa Raufath Nizar" w:date="2024-04-26T17:40:00Z">
        <w:r w:rsidR="00B25B41">
          <w:rPr>
            <w:rFonts w:eastAsia="Times New Roman" w:cstheme="minorHAnsi"/>
            <w:color w:val="FF0000"/>
            <w:kern w:val="0"/>
            <w:sz w:val="24"/>
            <w:szCs w:val="24"/>
            <w:lang w:val="en-GB"/>
            <w14:ligatures w14:val="none"/>
          </w:rPr>
          <w:t>particularly</w:t>
        </w:r>
      </w:ins>
      <w:ins w:id="148" w:author="Hawwa Raufath Nizar" w:date="2024-04-26T17:16:00Z">
        <w:r>
          <w:rPr>
            <w:rFonts w:eastAsia="Times New Roman" w:cstheme="minorHAnsi"/>
            <w:color w:val="FF0000"/>
            <w:kern w:val="0"/>
            <w:sz w:val="24"/>
            <w:szCs w:val="24"/>
            <w:lang w:val="en-GB"/>
            <w14:ligatures w14:val="none"/>
          </w:rPr>
          <w:t xml:space="preserve"> when the species in question exhibit migratory behaviour</w:t>
        </w:r>
      </w:ins>
      <w:ins w:id="149" w:author="Hawwa Raufath Nizar" w:date="2024-04-26T17:41:00Z">
        <w:r w:rsidR="00B25B41">
          <w:rPr>
            <w:rFonts w:eastAsia="Times New Roman" w:cstheme="minorHAnsi"/>
            <w:color w:val="FF0000"/>
            <w:kern w:val="0"/>
            <w:sz w:val="24"/>
            <w:szCs w:val="24"/>
            <w:lang w:val="en-GB"/>
            <w14:ligatures w14:val="none"/>
          </w:rPr>
          <w:t xml:space="preserve">. </w:t>
        </w:r>
        <w:proofErr w:type="spellStart"/>
        <w:r w:rsidR="00B25B41">
          <w:rPr>
            <w:rFonts w:eastAsia="Times New Roman" w:cstheme="minorHAnsi"/>
            <w:color w:val="FF0000"/>
            <w:kern w:val="0"/>
            <w:sz w:val="24"/>
            <w:szCs w:val="24"/>
            <w:lang w:val="en-GB"/>
            <w14:ligatures w14:val="none"/>
          </w:rPr>
          <w:t>S</w:t>
        </w:r>
      </w:ins>
      <w:ins w:id="150" w:author="Hawwa Raufath Nizar" w:date="2024-04-26T17:13:00Z">
        <w:r w:rsidR="000423B2" w:rsidRPr="000423B2">
          <w:rPr>
            <w:rFonts w:eastAsia="Times New Roman" w:cstheme="minorHAnsi"/>
            <w:color w:val="FF0000"/>
            <w:kern w:val="0"/>
            <w:sz w:val="24"/>
            <w:szCs w:val="24"/>
            <w:lang w:val="en-GB"/>
            <w14:ligatures w14:val="none"/>
          </w:rPr>
          <w:t>clerochronological</w:t>
        </w:r>
        <w:proofErr w:type="spellEnd"/>
        <w:r w:rsidR="000423B2">
          <w:rPr>
            <w:rFonts w:eastAsia="Times New Roman" w:cstheme="minorHAnsi"/>
            <w:color w:val="FF0000"/>
            <w:kern w:val="0"/>
            <w:sz w:val="24"/>
            <w:szCs w:val="24"/>
            <w:lang w:val="en-GB"/>
            <w14:ligatures w14:val="none"/>
          </w:rPr>
          <w:t xml:space="preserve"> studies</w:t>
        </w:r>
      </w:ins>
      <w:ins w:id="151" w:author="Hawwa Raufath Nizar" w:date="2024-04-26T17:41:00Z">
        <w:r w:rsidR="00B25B41">
          <w:rPr>
            <w:rFonts w:eastAsia="Times New Roman" w:cstheme="minorHAnsi"/>
            <w:color w:val="FF0000"/>
            <w:kern w:val="0"/>
            <w:sz w:val="24"/>
            <w:szCs w:val="24"/>
            <w:lang w:val="en-GB"/>
            <w14:ligatures w14:val="none"/>
          </w:rPr>
          <w:t>, which analyse</w:t>
        </w:r>
      </w:ins>
      <w:ins w:id="152" w:author="Hawwa Raufath Nizar" w:date="2024-04-26T17:17:00Z">
        <w:r>
          <w:rPr>
            <w:rFonts w:eastAsia="Times New Roman" w:cstheme="minorHAnsi"/>
            <w:color w:val="FF0000"/>
            <w:kern w:val="0"/>
            <w:sz w:val="24"/>
            <w:szCs w:val="24"/>
            <w:lang w:val="en-GB"/>
            <w14:ligatures w14:val="none"/>
          </w:rPr>
          <w:t xml:space="preserve"> incremental </w:t>
        </w:r>
      </w:ins>
      <w:ins w:id="153" w:author="Hawwa Raufath Nizar" w:date="2024-04-26T17:01:00Z">
        <w:r w:rsidR="00104168">
          <w:rPr>
            <w:rFonts w:eastAsia="Times New Roman" w:cstheme="minorHAnsi"/>
            <w:color w:val="FF0000"/>
            <w:kern w:val="0"/>
            <w:sz w:val="24"/>
            <w:szCs w:val="24"/>
            <w:lang w:val="en-GB"/>
            <w14:ligatures w14:val="none"/>
          </w:rPr>
          <w:t>marks on calcified structures</w:t>
        </w:r>
      </w:ins>
      <w:ins w:id="154" w:author="Hawwa Raufath Nizar" w:date="2024-04-26T17:41:00Z">
        <w:r w:rsidR="00B25B41">
          <w:rPr>
            <w:rFonts w:eastAsia="Times New Roman" w:cstheme="minorHAnsi"/>
            <w:color w:val="FF0000"/>
            <w:kern w:val="0"/>
            <w:sz w:val="24"/>
            <w:szCs w:val="24"/>
            <w:lang w:val="en-GB"/>
            <w14:ligatures w14:val="none"/>
          </w:rPr>
          <w:t>,</w:t>
        </w:r>
      </w:ins>
      <w:ins w:id="155" w:author="Hawwa Raufath Nizar" w:date="2024-04-26T17:01:00Z">
        <w:r w:rsidR="00104168">
          <w:rPr>
            <w:rFonts w:eastAsia="Times New Roman" w:cstheme="minorHAnsi"/>
            <w:color w:val="FF0000"/>
            <w:kern w:val="0"/>
            <w:sz w:val="24"/>
            <w:szCs w:val="24"/>
            <w:lang w:val="en-GB"/>
            <w14:ligatures w14:val="none"/>
          </w:rPr>
          <w:t xml:space="preserve"> </w:t>
        </w:r>
      </w:ins>
      <w:ins w:id="156" w:author="Hawwa Raufath Nizar" w:date="2024-04-26T19:24:00Z">
        <w:r w:rsidR="006541D9">
          <w:rPr>
            <w:rFonts w:eastAsia="Times New Roman" w:cstheme="minorHAnsi"/>
            <w:color w:val="FF0000"/>
            <w:kern w:val="0"/>
            <w:sz w:val="24"/>
            <w:szCs w:val="24"/>
            <w:lang w:val="en-GB"/>
            <w14:ligatures w14:val="none"/>
          </w:rPr>
          <w:t>are</w:t>
        </w:r>
      </w:ins>
      <w:ins w:id="157" w:author="Hawwa Raufath Nizar" w:date="2024-04-26T19:17:00Z">
        <w:r w:rsidR="006541D9">
          <w:rPr>
            <w:rFonts w:eastAsia="Times New Roman" w:cstheme="minorHAnsi"/>
            <w:color w:val="FF0000"/>
            <w:kern w:val="0"/>
            <w:sz w:val="24"/>
            <w:szCs w:val="24"/>
            <w:lang w:val="en-GB"/>
            <w14:ligatures w14:val="none"/>
          </w:rPr>
          <w:t xml:space="preserve"> one method utilised to address</w:t>
        </w:r>
      </w:ins>
      <w:ins w:id="158" w:author="Hawwa Raufath Nizar" w:date="2024-04-26T17:45:00Z">
        <w:r w:rsidR="00B25B41">
          <w:rPr>
            <w:rFonts w:eastAsia="Times New Roman" w:cstheme="minorHAnsi"/>
            <w:color w:val="FF0000"/>
            <w:kern w:val="0"/>
            <w:sz w:val="24"/>
            <w:szCs w:val="24"/>
            <w:lang w:val="en-GB"/>
            <w14:ligatures w14:val="none"/>
          </w:rPr>
          <w:t xml:space="preserve"> </w:t>
        </w:r>
      </w:ins>
      <w:ins w:id="159" w:author="Hawwa Raufath Nizar" w:date="2024-04-26T17:43:00Z">
        <w:r w:rsidR="00B25B41">
          <w:rPr>
            <w:rFonts w:eastAsia="Times New Roman" w:cstheme="minorHAnsi"/>
            <w:color w:val="FF0000"/>
            <w:kern w:val="0"/>
            <w:sz w:val="24"/>
            <w:szCs w:val="24"/>
            <w:lang w:val="en-GB"/>
            <w14:ligatures w14:val="none"/>
          </w:rPr>
          <w:t>this issue</w:t>
        </w:r>
      </w:ins>
      <w:ins w:id="160" w:author="Hawwa Raufath Nizar" w:date="2024-04-26T17:18:00Z">
        <w:r>
          <w:rPr>
            <w:rFonts w:eastAsia="Times New Roman" w:cstheme="minorHAnsi"/>
            <w:color w:val="FF0000"/>
            <w:kern w:val="0"/>
            <w:sz w:val="24"/>
            <w:szCs w:val="24"/>
            <w:lang w:val="en-GB"/>
            <w14:ligatures w14:val="none"/>
          </w:rPr>
          <w:t xml:space="preserve">. In particular, </w:t>
        </w:r>
      </w:ins>
      <w:ins w:id="161" w:author="Hawwa Raufath Nizar" w:date="2024-04-26T19:18:00Z">
        <w:r w:rsidR="006541D9">
          <w:rPr>
            <w:rFonts w:eastAsia="Times New Roman" w:cstheme="minorHAnsi"/>
            <w:color w:val="FF0000"/>
            <w:kern w:val="0"/>
            <w:sz w:val="24"/>
            <w:szCs w:val="24"/>
            <w:lang w:val="en-GB"/>
            <w14:ligatures w14:val="none"/>
          </w:rPr>
          <w:t>otolith</w:t>
        </w:r>
      </w:ins>
      <w:ins w:id="162" w:author="Hawwa Raufath Nizar" w:date="2024-04-26T17:18:00Z">
        <w:r>
          <w:rPr>
            <w:rFonts w:eastAsia="Times New Roman" w:cstheme="minorHAnsi"/>
            <w:color w:val="FF0000"/>
            <w:kern w:val="0"/>
            <w:sz w:val="24"/>
            <w:szCs w:val="24"/>
            <w:lang w:val="en-GB"/>
            <w14:ligatures w14:val="none"/>
          </w:rPr>
          <w:t xml:space="preserve"> (ear bone) </w:t>
        </w:r>
      </w:ins>
      <w:ins w:id="163" w:author="Hawwa Raufath Nizar" w:date="2024-04-26T19:18:00Z">
        <w:r w:rsidR="006541D9">
          <w:rPr>
            <w:rFonts w:eastAsia="Times New Roman" w:cstheme="minorHAnsi"/>
            <w:color w:val="FF0000"/>
            <w:kern w:val="0"/>
            <w:sz w:val="24"/>
            <w:szCs w:val="24"/>
            <w:lang w:val="en-GB"/>
            <w14:ligatures w14:val="none"/>
          </w:rPr>
          <w:t xml:space="preserve">growth rings </w:t>
        </w:r>
      </w:ins>
      <w:ins w:id="164" w:author="Hawwa Raufath Nizar" w:date="2024-04-26T17:31:00Z">
        <w:r w:rsidR="00DC6A2A">
          <w:rPr>
            <w:rFonts w:eastAsia="Times New Roman" w:cstheme="minorHAnsi"/>
            <w:color w:val="FF0000"/>
            <w:kern w:val="0"/>
            <w:sz w:val="24"/>
            <w:szCs w:val="24"/>
            <w:lang w:val="en-GB"/>
            <w14:ligatures w14:val="none"/>
          </w:rPr>
          <w:t xml:space="preserve">are </w:t>
        </w:r>
      </w:ins>
      <w:ins w:id="165" w:author="Hawwa Raufath Nizar" w:date="2024-04-26T19:14:00Z">
        <w:r w:rsidR="006541D9">
          <w:rPr>
            <w:rFonts w:eastAsia="Times New Roman" w:cstheme="minorHAnsi"/>
            <w:color w:val="FF0000"/>
            <w:kern w:val="0"/>
            <w:sz w:val="24"/>
            <w:szCs w:val="24"/>
            <w:lang w:val="en-GB"/>
            <w14:ligatures w14:val="none"/>
          </w:rPr>
          <w:t xml:space="preserve">widely </w:t>
        </w:r>
      </w:ins>
      <w:ins w:id="166" w:author="Hawwa Raufath Nizar" w:date="2024-04-26T19:15:00Z">
        <w:r w:rsidR="006541D9">
          <w:rPr>
            <w:rFonts w:eastAsia="Times New Roman" w:cstheme="minorHAnsi"/>
            <w:color w:val="FF0000"/>
            <w:kern w:val="0"/>
            <w:sz w:val="24"/>
            <w:szCs w:val="24"/>
            <w:lang w:val="en-GB"/>
            <w14:ligatures w14:val="none"/>
          </w:rPr>
          <w:t xml:space="preserve">researched </w:t>
        </w:r>
      </w:ins>
      <w:ins w:id="167" w:author="Hawwa Raufath Nizar" w:date="2024-04-26T19:14:00Z">
        <w:r w:rsidR="006541D9">
          <w:rPr>
            <w:rFonts w:eastAsia="Times New Roman" w:cstheme="minorHAnsi"/>
            <w:color w:val="FF0000"/>
            <w:kern w:val="0"/>
            <w:sz w:val="24"/>
            <w:szCs w:val="24"/>
            <w:lang w:val="en-GB"/>
            <w14:ligatures w14:val="none"/>
          </w:rPr>
          <w:t xml:space="preserve">and </w:t>
        </w:r>
      </w:ins>
      <w:ins w:id="168" w:author="Hawwa Raufath Nizar" w:date="2024-04-26T19:15:00Z">
        <w:r w:rsidR="006541D9">
          <w:rPr>
            <w:rFonts w:eastAsia="Times New Roman" w:cstheme="minorHAnsi"/>
            <w:color w:val="FF0000"/>
            <w:kern w:val="0"/>
            <w:sz w:val="24"/>
            <w:szCs w:val="24"/>
            <w:lang w:val="en-GB"/>
            <w14:ligatures w14:val="none"/>
          </w:rPr>
          <w:t xml:space="preserve">recognised </w:t>
        </w:r>
      </w:ins>
      <w:ins w:id="169" w:author="Hawwa Raufath Nizar" w:date="2024-04-26T19:14:00Z">
        <w:r w:rsidR="006541D9">
          <w:rPr>
            <w:rFonts w:eastAsia="Times New Roman" w:cstheme="minorHAnsi"/>
            <w:color w:val="FF0000"/>
            <w:kern w:val="0"/>
            <w:sz w:val="24"/>
            <w:szCs w:val="24"/>
            <w:lang w:val="en-GB"/>
            <w14:ligatures w14:val="none"/>
          </w:rPr>
          <w:t>as</w:t>
        </w:r>
      </w:ins>
      <w:ins w:id="170" w:author="Hawwa Raufath Nizar" w:date="2024-04-26T19:15:00Z">
        <w:r w:rsidR="006541D9">
          <w:rPr>
            <w:rFonts w:eastAsia="Times New Roman" w:cstheme="minorHAnsi"/>
            <w:color w:val="FF0000"/>
            <w:kern w:val="0"/>
            <w:sz w:val="24"/>
            <w:szCs w:val="24"/>
            <w:lang w:val="en-GB"/>
            <w14:ligatures w14:val="none"/>
          </w:rPr>
          <w:t xml:space="preserve"> </w:t>
        </w:r>
      </w:ins>
      <w:ins w:id="171" w:author="Hawwa Raufath Nizar" w:date="2024-04-26T19:19:00Z">
        <w:r w:rsidR="006541D9">
          <w:rPr>
            <w:rFonts w:eastAsia="Times New Roman" w:cstheme="minorHAnsi"/>
            <w:color w:val="FF0000"/>
            <w:kern w:val="0"/>
            <w:sz w:val="24"/>
            <w:szCs w:val="24"/>
            <w:lang w:val="en-GB"/>
            <w14:ligatures w14:val="none"/>
          </w:rPr>
          <w:t>effective</w:t>
        </w:r>
      </w:ins>
      <w:ins w:id="172" w:author="Hawwa Raufath Nizar" w:date="2024-04-26T17:02:00Z">
        <w:r w:rsidR="00104168">
          <w:rPr>
            <w:rFonts w:eastAsia="Times New Roman" w:cstheme="minorHAnsi"/>
            <w:color w:val="FF0000"/>
            <w:kern w:val="0"/>
            <w:sz w:val="24"/>
            <w:szCs w:val="24"/>
            <w:lang w:val="en-GB"/>
            <w14:ligatures w14:val="none"/>
          </w:rPr>
          <w:t xml:space="preserve"> </w:t>
        </w:r>
      </w:ins>
      <w:ins w:id="173" w:author="Hawwa Raufath Nizar" w:date="2024-04-26T17:31:00Z">
        <w:r w:rsidR="00DC6A2A">
          <w:rPr>
            <w:rFonts w:eastAsia="Times New Roman" w:cstheme="minorHAnsi"/>
            <w:color w:val="FF0000"/>
            <w:kern w:val="0"/>
            <w:sz w:val="24"/>
            <w:szCs w:val="24"/>
            <w:lang w:val="en-GB"/>
            <w14:ligatures w14:val="none"/>
          </w:rPr>
          <w:t>prox</w:t>
        </w:r>
      </w:ins>
      <w:ins w:id="174" w:author="Hawwa Raufath Nizar" w:date="2024-04-26T17:32:00Z">
        <w:r w:rsidR="00DC6A2A">
          <w:rPr>
            <w:rFonts w:eastAsia="Times New Roman" w:cstheme="minorHAnsi"/>
            <w:color w:val="FF0000"/>
            <w:kern w:val="0"/>
            <w:sz w:val="24"/>
            <w:szCs w:val="24"/>
            <w:lang w:val="en-GB"/>
            <w14:ligatures w14:val="none"/>
          </w:rPr>
          <w:t xml:space="preserve">ies </w:t>
        </w:r>
      </w:ins>
      <w:ins w:id="175" w:author="Hawwa Raufath Nizar" w:date="2024-04-26T17:02:00Z">
        <w:r w:rsidR="00104168">
          <w:rPr>
            <w:rFonts w:eastAsia="Times New Roman" w:cstheme="minorHAnsi"/>
            <w:color w:val="FF0000"/>
            <w:kern w:val="0"/>
            <w:sz w:val="24"/>
            <w:szCs w:val="24"/>
            <w:lang w:val="en-GB"/>
            <w14:ligatures w14:val="none"/>
          </w:rPr>
          <w:t xml:space="preserve">for </w:t>
        </w:r>
      </w:ins>
      <w:ins w:id="176" w:author="Hawwa Raufath Nizar" w:date="2024-04-26T19:18:00Z">
        <w:r w:rsidR="006541D9">
          <w:rPr>
            <w:rFonts w:eastAsia="Times New Roman" w:cstheme="minorHAnsi"/>
            <w:color w:val="FF0000"/>
            <w:kern w:val="0"/>
            <w:sz w:val="24"/>
            <w:szCs w:val="24"/>
            <w:lang w:val="en-GB"/>
            <w14:ligatures w14:val="none"/>
          </w:rPr>
          <w:t xml:space="preserve">tracking </w:t>
        </w:r>
      </w:ins>
      <w:ins w:id="177" w:author="Hawwa Raufath Nizar" w:date="2024-04-26T17:14:00Z">
        <w:r w:rsidR="000423B2">
          <w:rPr>
            <w:rFonts w:eastAsia="Times New Roman" w:cstheme="minorHAnsi"/>
            <w:color w:val="FF0000"/>
            <w:kern w:val="0"/>
            <w:sz w:val="24"/>
            <w:szCs w:val="24"/>
            <w:lang w:val="en-GB"/>
            <w14:ligatures w14:val="none"/>
          </w:rPr>
          <w:t xml:space="preserve">fish </w:t>
        </w:r>
      </w:ins>
      <w:ins w:id="178" w:author="Hawwa Raufath Nizar" w:date="2024-04-26T17:02:00Z">
        <w:r w:rsidR="00104168">
          <w:rPr>
            <w:rFonts w:eastAsia="Times New Roman" w:cstheme="minorHAnsi"/>
            <w:color w:val="FF0000"/>
            <w:kern w:val="0"/>
            <w:sz w:val="24"/>
            <w:szCs w:val="24"/>
            <w:lang w:val="en-GB"/>
            <w14:ligatures w14:val="none"/>
          </w:rPr>
          <w:t>growth</w:t>
        </w:r>
      </w:ins>
      <w:ins w:id="179" w:author="Hawwa Raufath Nizar" w:date="2024-04-26T20:30:00Z">
        <w:r w:rsidR="00FD1C10">
          <w:rPr>
            <w:rFonts w:eastAsia="Times New Roman" w:cstheme="minorHAnsi"/>
            <w:color w:val="FF0000"/>
            <w:kern w:val="0"/>
            <w:sz w:val="24"/>
            <w:szCs w:val="24"/>
            <w:lang w:val="en-GB"/>
            <w14:ligatures w14:val="none"/>
          </w:rPr>
          <w:t xml:space="preserve">, as well as the impact of </w:t>
        </w:r>
      </w:ins>
      <w:ins w:id="180" w:author="Hawwa Raufath Nizar" w:date="2024-04-26T20:37:00Z">
        <w:r w:rsidR="00FD1C10">
          <w:rPr>
            <w:rFonts w:eastAsia="Times New Roman" w:cstheme="minorHAnsi"/>
            <w:color w:val="FF0000"/>
            <w:kern w:val="0"/>
            <w:sz w:val="24"/>
            <w:szCs w:val="24"/>
            <w:lang w:val="en-GB"/>
            <w14:ligatures w14:val="none"/>
          </w:rPr>
          <w:t>pertinent</w:t>
        </w:r>
      </w:ins>
      <w:ins w:id="181" w:author="Hawwa Raufath Nizar" w:date="2024-04-26T20:30:00Z">
        <w:r w:rsidR="00FD1C10">
          <w:rPr>
            <w:rFonts w:eastAsia="Times New Roman" w:cstheme="minorHAnsi"/>
            <w:color w:val="FF0000"/>
            <w:kern w:val="0"/>
            <w:sz w:val="24"/>
            <w:szCs w:val="24"/>
            <w:lang w:val="en-GB"/>
            <w14:ligatures w14:val="none"/>
          </w:rPr>
          <w:t xml:space="preserve"> </w:t>
        </w:r>
      </w:ins>
      <w:ins w:id="182" w:author="Hawwa Raufath Nizar" w:date="2024-04-26T20:37:00Z">
        <w:r w:rsidR="00FD1C10">
          <w:rPr>
            <w:rFonts w:eastAsia="Times New Roman" w:cstheme="minorHAnsi"/>
            <w:color w:val="FF0000"/>
            <w:kern w:val="0"/>
            <w:sz w:val="24"/>
            <w:szCs w:val="24"/>
            <w:lang w:val="en-GB"/>
            <w14:ligatures w14:val="none"/>
          </w:rPr>
          <w:t>environmental</w:t>
        </w:r>
      </w:ins>
      <w:ins w:id="183" w:author="Hawwa Raufath Nizar" w:date="2024-04-26T20:30:00Z">
        <w:r w:rsidR="00FD1C10">
          <w:rPr>
            <w:rFonts w:eastAsia="Times New Roman" w:cstheme="minorHAnsi"/>
            <w:color w:val="FF0000"/>
            <w:kern w:val="0"/>
            <w:sz w:val="24"/>
            <w:szCs w:val="24"/>
            <w:lang w:val="en-GB"/>
            <w14:ligatures w14:val="none"/>
          </w:rPr>
          <w:t xml:space="preserve"> parameters such as </w:t>
        </w:r>
      </w:ins>
      <w:ins w:id="184" w:author="Hawwa Raufath Nizar" w:date="2024-04-26T20:37:00Z">
        <w:r w:rsidR="00FD1C10">
          <w:rPr>
            <w:rFonts w:eastAsia="Times New Roman" w:cstheme="minorHAnsi"/>
            <w:color w:val="FF0000"/>
            <w:kern w:val="0"/>
            <w:sz w:val="24"/>
            <w:szCs w:val="24"/>
            <w:lang w:val="en-GB"/>
            <w14:ligatures w14:val="none"/>
          </w:rPr>
          <w:t>temperature</w:t>
        </w:r>
      </w:ins>
      <w:ins w:id="185" w:author="Hawwa Raufath Nizar" w:date="2024-04-26T20:54:00Z">
        <w:r w:rsidR="00762D3C">
          <w:rPr>
            <w:rFonts w:eastAsia="Times New Roman" w:cstheme="minorHAnsi"/>
            <w:color w:val="FF0000"/>
            <w:kern w:val="0"/>
            <w:sz w:val="24"/>
            <w:szCs w:val="24"/>
            <w:lang w:val="en-GB"/>
            <w14:ligatures w14:val="none"/>
          </w:rPr>
          <w:t xml:space="preserve"> </w:t>
        </w:r>
      </w:ins>
      <w:ins w:id="186" w:author="Hawwa Raufath Nizar" w:date="2024-04-26T17:06:00Z">
        <w:r w:rsidR="000423B2">
          <w:rPr>
            <w:rFonts w:eastAsia="Times New Roman" w:cstheme="minorHAnsi"/>
            <w:color w:val="FF0000"/>
            <w:kern w:val="0"/>
            <w:sz w:val="24"/>
            <w:szCs w:val="24"/>
            <w:lang w:val="en-GB"/>
            <w14:ligatures w14:val="none"/>
          </w:rPr>
          <w:fldChar w:fldCharType="begin" w:fldLock="1"/>
        </w:r>
      </w:ins>
      <w:r w:rsidR="00D5517D">
        <w:rPr>
          <w:rFonts w:eastAsia="Times New Roman" w:cstheme="minorHAnsi"/>
          <w:color w:val="FF0000"/>
          <w:kern w:val="0"/>
          <w:sz w:val="24"/>
          <w:szCs w:val="24"/>
          <w:lang w:val="en-GB"/>
          <w14:ligatures w14:val="none"/>
        </w:rPr>
        <w:instrText>ADDIN CSL_CITATION {"citationItems":[{"id":"ITEM-1","itemData":{"DOI":"10.1111/1365-2656.12999","ISSN":"0021-8790","abstract":"Fishing and climate change are profoundly impacting marine biota through unnatural selection and exposure to potentially stressful environmental conditions. Their effects, however, are often considered in isolation, and then only at the population level, despite there being great potential for synergistic selection on the individual. We explored how fishing and climate variability interact to affect an important driver of fishery productivity and population dynamics: individual growth rate. We projected that average growth rate would increase as waters warm, a harvest‐induced release from density dependence would promote adult growth, and that fishing would increase the sensitivity of somatic growth to temperature. We measured growth increments from the otoliths of 400 purple wrasse ( Notolabrius funicola ), a site‐attached temperate marine reef fish inhabiting an ocean warming hotspot. These were used to generate nearly two decades of annually resolved growth estimates from three populations spanning a period before and after the onset of commercial fishing. We used hierarchical models to partition variation in growth within and between individuals and populations, and attribute it to intrinsic (age, individual‐specific) and extrinsic (local and regional climate, fishing) drivers. At the population scale, we detected predictable additive increases in average growth rate associated with warming and a release from density dependence. A fishing–warming synergy only became apparent at the individual scale where harvest resulted in the 50% reduction of thermal growth reaction norm diversity. This phenotypic change was primarily caused by the loss of larger individuals that showed a strong positive response to temperature change after the onset of size‐selective harvesting. We speculate that the dramatic loss of individual‐level biocomplexity is caused by either inadvertent fisheries selectivity based on behaviour, or the disruption of social hierarchies resulting from the selective harvesting of large, dominant and resource‐rich individuals. Whatever the cause, the removal of individuals that display a positive growth response to temperature could substantially reduce species’ capacity to adapt to climate change at temperatures well below those previously thought stressful.","author":[{"dropping-particle":"","family":"Morrongiello","given":"John R.","non-dropping-particle":"","parse-names":false,"suffix":""},{"dropping-particle":"","family":"Sweetman","given":"Philip C.","non-dropping-particle":"","parse-names":false,"suffix":""},{"dropping-particle":"","family":"Thresher","given":"Ronald E.","non-dropping-particle":"","parse-names":false,"suffix":""}],"container-title":"Journal of Animal Ecology","editor":[{"dropping-particle":"","family":"Aubry","given":"Lise","non-dropping-particle":"","parse-names":false,"suffix":""}],"id":"ITEM-1","issue":"11","issued":{"date-parts":[["2019","11","23"]]},"page":"1645-1656","title":"Fishing constrains phenotypic responses of marine fish to climate variability","type":"article-journal","volume":"88"},"uris":["http://www.mendeley.com/documents/?uuid=84c1c41b-0edb-47b7-bf28-768cb463bb6f"]},{"id":"ITEM-2","itemData":{"DOI":"10.1002/ecs2.2553","ISSN":"2150-8925","abstract":"Identifying trends and drivers of fish growth in commercial species is important for ongoing sustainable management, but there is a critical shortage of long‐term datasets in marine systems. Using otolith (ear bone) sclerochronology and mixed‐effects modeling, we reconstructed nearly four decades (37 yr) of growth across four oceanographically diverse regions in an iconic fishery species, snapper ( Chrysophrys auratus ). Growth was then related to environmental factors (sea surface temperature, chlorophyll‐ a , and Southern Oscillation Index) and population performance indicators (recruitment and commercial catch). Across the decades, growth rates declined in the two most productive fishery regions. Chlorophyll‐ a (a measure of primary productivity) was the best predictor of growth for all regions, but direction and magnitude of the relationships varied, indicating regional‐specific differences in intra‐specific competition. Sea surface temperature was positively correlated with fish growth, but negatively correlated after temperature reached optimum thermal maxima, which suggests individuals in warmer regions may be under thermal stress. Growth also decreased at the extremes of the Southern Oscillation Index, indicating fish growth is impeded in significant climatic events. Contrasting relationships between growth, catch, and recruitment indicated regional‐specific density‐dependent effects, with growth positively correlated with population size in one region but negatively correlated in another. Our results indicate that under future ocean warming and increased frequency of extreme climate events, fish growth and fisheries productivity are likely to be affected. Furthermore, the interactive effects of extrinsic factors also indicated that stressors on fisheries should be managed collectively. We show that otolith chronologies are an effective method to assess long‐term trends and drivers of growth in fishery species. Such informed ecological predictions will help shape the sustainable management of fisheries under future changing climates.","author":[{"dropping-particle":"","family":"Martino","given":"Jasmin C.","non-dropping-particle":"","parse-names":false,"suffix":""},{"dropping-particle":"","family":"Fowler","given":"Anthony J.","non-dropping-particle":"","parse-names":false,"suffix":""},{"dropping-particle":"","family":"Doubleday","given":"Zoë A.","non-dropping-particle":"","parse-names":false,"suffix":""},{"dropping-particle":"","family":"Grammer","given":"Gretchen L.","non-dropping-particle":"","parse-names":false,"suffix":""},{"dropping-particle":"","family":"Gillanders","given":"Bronwyn M.","non-dropping-particle":"","parse-names":false,"suffix":""}],"container-title":"Ecosphere","id":"ITEM-2","issue":"1","issued":{"date-parts":[["2019","1","22"]]},"title":"Using otolith chronologies to understand long‐term trends and extrinsic drivers of growth in fisheries","type":"article-journal","volume":"10"},"uris":["http://www.mendeley.com/documents/?uuid=d6b336df-fa47-4e6f-925c-2576882fda85"]},{"id":"ITEM-3","itemData":{"DOI":"10.1007/s00227-012-1913-x","ISSN":"0025-3162","author":[{"dropping-particle":"","family":"Gillanders","given":"B. M.","non-dropping-particle":"","parse-names":false,"suffix":""},{"dropping-particle":"","family":"Black","given":"B. A.","non-dropping-particle":"","parse-names":false,"suffix":""},{"dropping-particle":"","family":"Meekan","given":"M. G.","non-dropping-particle":"","parse-names":false,"suffix":""},{"dropping-particle":"","family":"Morrison","given":"M. A.","non-dropping-particle":"","parse-names":false,"suffix":""}],"container-title":"Marine Biology","id":"ITEM-3","issue":"6","issued":{"date-parts":[["2012","6","23"]]},"page":"1327-1333","title":"Climatic effects on the growth of a temperate reef fish from the Southern Hemisphere: a biochronological approach","type":"article-journal","volume":"159"},"uris":["http://www.mendeley.com/documents/?uuid=9a5f5075-81a5-4a47-9341-cde486341d46"]},{"id":"ITEM-4","itemData":{"DOI":"10.1155/2023/8372923","ISSN":"1439-0426","abstract":"Understanding drivers of recruitment variation in fish populations requires research conducted on early life stages. Examination of fish otoliths provides useful information for estimating hatching dates, growth, and survival rates of larvae and for investigating the relationship between early life stage phenology and variation in environmental factors such as climate and food availability. In the Laurentian (i.e., North American) Great Lakes, significant reductions in the number of young (ages 1–4 years) lake whitefish (Coregonus clupeaformis) recruiting into the population and commercial fishery have raised questions about factors affecting growth and survival of the larval life stage. Here, we investigate the utility of using otoliths to estimate the age and growth of larval lake whitefish. We raised offspring of wild-caught parents from Lake Simcoe (Ontario, Canada) in a hatchery environment and analyzed otoliths of these known age fish for 75 days posthatch. We further examined otoliths of wild-sampled larvae and age 0 lake whitefish from Lake Huron. We found a strong linear relationship between known age and number of postcheck increments on the otolith and between growth of the otolith and fish length. Increments formed at nearly 1 (0.9) per day beginning at day 20 after hatch. Check and subsequent increment formation was associated with disappearance of the yolk sac. Wild fish had more prominent checkmarks and grew slower than hatchery fish. Thus, otolith analysis represents a promising tool to examine dynamics of early life stages of lake whitefish, although further research is required on the effects of environmental conditions on otolith microstructure.","author":[{"dropping-particle":"","family":"Dunlop","given":"Erin S.","non-dropping-particle":"","parse-names":false,"suffix":""},{"dropping-particle":"","family":"Hébert","given":"Issac","non-dropping-particle":"","parse-names":false,"suffix":""},{"dropping-particle":"","family":"Taylor","given":"Courtney","non-dropping-particle":"","parse-names":false,"suffix":""}],"container-title":"Journal of Applied Ichthyology","editor":[{"dropping-particle":"","family":"Khan","given":"Umar","non-dropping-particle":"","parse-names":false,"suffix":""}],"id":"ITEM-4","issued":{"date-parts":[["2023","6","8"]]},"page":"1-16","title":"Validation of the Use of Otoliths to Estimate Age and Growth of Larval Lake Whitefish, Coregonus clupeaformis","type":"article-journal","volume":"2023"},"uris":["http://www.mendeley.com/documents/?uuid=3155adc7-5a8e-42a0-9764-891d2bebe021"]}],"mendeley":{"formattedCitation":"(Dunlop et al., 2023; Gillanders et al., 2012; Martino et al., 2019; Morrongiello et al., 2019)","plainTextFormattedCitation":"(Dunlop et al., 2023; Gillanders et al., 2012; Martino et al., 2019; Morrongiello et al., 2019)","previouslyFormattedCitation":"(Fey, 2006; Gillanders et al., 2012; Martino et al., 2019; Morrongiello et al., 2019)"},"properties":{"noteIndex":0},"schema":"https://github.com/citation-style-language/schema/raw/master/csl-citation.json"}</w:instrText>
      </w:r>
      <w:r w:rsidR="000423B2">
        <w:rPr>
          <w:rFonts w:eastAsia="Times New Roman" w:cstheme="minorHAnsi"/>
          <w:color w:val="FF0000"/>
          <w:kern w:val="0"/>
          <w:sz w:val="24"/>
          <w:szCs w:val="24"/>
          <w:lang w:val="en-GB"/>
          <w14:ligatures w14:val="none"/>
        </w:rPr>
        <w:fldChar w:fldCharType="separate"/>
      </w:r>
      <w:r w:rsidR="00D5517D" w:rsidRPr="00D5517D">
        <w:rPr>
          <w:rFonts w:eastAsia="Times New Roman" w:cstheme="minorHAnsi"/>
          <w:noProof/>
          <w:color w:val="FF0000"/>
          <w:kern w:val="0"/>
          <w:sz w:val="24"/>
          <w:szCs w:val="24"/>
          <w:lang w:val="en-GB"/>
          <w14:ligatures w14:val="none"/>
        </w:rPr>
        <w:t>(Dunlop et al., 2023; Gillanders et al., 2012; Martino et al., 2019; Morrongiello et al., 2019)</w:t>
      </w:r>
      <w:ins w:id="187" w:author="Hawwa Raufath Nizar" w:date="2024-04-26T17:06:00Z">
        <w:r w:rsidR="000423B2">
          <w:rPr>
            <w:rFonts w:eastAsia="Times New Roman" w:cstheme="minorHAnsi"/>
            <w:color w:val="FF0000"/>
            <w:kern w:val="0"/>
            <w:sz w:val="24"/>
            <w:szCs w:val="24"/>
            <w:lang w:val="en-GB"/>
            <w14:ligatures w14:val="none"/>
          </w:rPr>
          <w:fldChar w:fldCharType="end"/>
        </w:r>
      </w:ins>
      <w:ins w:id="188" w:author="Hawwa Raufath Nizar" w:date="2024-04-26T17:21:00Z">
        <w:r>
          <w:rPr>
            <w:rFonts w:eastAsia="Times New Roman" w:cstheme="minorHAnsi"/>
            <w:color w:val="FF0000"/>
            <w:kern w:val="0"/>
            <w:sz w:val="24"/>
            <w:szCs w:val="24"/>
            <w:lang w:val="en-GB"/>
            <w14:ligatures w14:val="none"/>
          </w:rPr>
          <w:t xml:space="preserve">. </w:t>
        </w:r>
      </w:ins>
    </w:p>
    <w:p w14:paraId="19C7B3B2" w14:textId="0B4D648A" w:rsidR="007E0D7A" w:rsidRPr="007E0D7A" w:rsidRDefault="00762D3C" w:rsidP="00415032">
      <w:pPr>
        <w:spacing w:line="360" w:lineRule="auto"/>
        <w:jc w:val="both"/>
        <w:rPr>
          <w:ins w:id="189" w:author="Hawwa Raufath Nizar" w:date="2024-04-25T21:49:00Z"/>
          <w:rFonts w:eastAsia="Times New Roman" w:cstheme="minorHAnsi"/>
          <w:color w:val="FF0000"/>
          <w:kern w:val="0"/>
          <w:sz w:val="24"/>
          <w:szCs w:val="24"/>
          <w:lang w:val="en-GB"/>
          <w14:ligatures w14:val="none"/>
          <w:rPrChange w:id="190" w:author="Hawwa Raufath Nizar" w:date="2024-04-25T22:20:00Z">
            <w:rPr>
              <w:ins w:id="191" w:author="Hawwa Raufath Nizar" w:date="2024-04-25T21:49:00Z"/>
              <w:rFonts w:eastAsia="Times New Roman" w:cstheme="minorHAnsi"/>
              <w:color w:val="000000"/>
              <w:kern w:val="0"/>
              <w:sz w:val="24"/>
              <w:szCs w:val="24"/>
              <w:lang w:val="en-GB"/>
              <w14:ligatures w14:val="none"/>
            </w:rPr>
          </w:rPrChange>
        </w:rPr>
      </w:pPr>
      <w:ins w:id="192" w:author="Hawwa Raufath Nizar" w:date="2024-04-26T20:57:00Z">
        <w:r>
          <w:rPr>
            <w:rFonts w:eastAsia="Times New Roman" w:cstheme="minorHAnsi"/>
            <w:color w:val="000000"/>
            <w:kern w:val="0"/>
            <w:sz w:val="24"/>
            <w:szCs w:val="24"/>
            <w:lang w:val="en-GB"/>
            <w14:ligatures w14:val="none"/>
          </w:rPr>
          <w:t xml:space="preserve">While a number of factors such as diet, temperature and age of the fish does impact how closely otolith size may reflect growth rate </w:t>
        </w:r>
        <w:r>
          <w:rPr>
            <w:rFonts w:eastAsia="Times New Roman" w:cstheme="minorHAnsi"/>
            <w:color w:val="000000"/>
            <w:kern w:val="0"/>
            <w:sz w:val="24"/>
            <w:szCs w:val="24"/>
            <w:lang w:val="en-GB"/>
            <w14:ligatures w14:val="none"/>
          </w:rPr>
          <w:fldChar w:fldCharType="begin" w:fldLock="1"/>
        </w:r>
        <w:r>
          <w:rPr>
            <w:rFonts w:eastAsia="Times New Roman" w:cstheme="minorHAnsi"/>
            <w:color w:val="000000"/>
            <w:kern w:val="0"/>
            <w:sz w:val="24"/>
            <w:szCs w:val="24"/>
            <w:lang w:val="en-GB"/>
            <w14:ligatures w14:val="none"/>
          </w:rPr>
          <w:instrText>ADDIN CSL_CITATION {"citationItems":[{"id":"ITEM-1","itemData":{"DOI":"10.1139/cjfas-2015-0471","ISSN":"0706-652X","abstract":"Curves describing the length–otolith size relationships for juveniles and adults of six fish species with widely differing biological characteristics were fitted simultaneously to fish length and otolith size at age, assuming that deviations from those curves are correlated rather than independent. The trajectories of the somatic and otolith growth curves throughout life, which reflect changing ratios of somatic to otolith growth rates, varied markedly among species and resulted in differing trends in the relationships formed between fish and otolith size. Correlations between deviations from predicted values were always positive. Dependence of length on otolith growth rate (i.e., “growth effect”) and “correlated errors in variables” introduce bias into parameter estimates obtained from regressions describing the allometric relationships between fish lengths and otolith sizes. The approach taken in this study to describe somatic and otolith growth accounted for both of these effects and that of age to produce more reliable determinations of the length–otolith size relationships used for back-calculation and assumed when drawing inferences from sclerochronological studies.","author":[{"dropping-particle":"","family":"Ashworth","given":"Eloïse C.","non-dropping-particle":"","parse-names":false,"suffix":""},{"dropping-particle":"","family":"Hall","given":"Norman G.","non-dropping-particle":"","parse-names":false,"suffix":""},{"dropping-particle":"","family":"Hesp","given":"S. Alex","non-dropping-particle":"","parse-names":false,"suffix":""},{"dropping-particle":"","family":"Coulson","given":"Peter G.","non-dropping-particle":"","parse-names":false,"suffix":""},{"dropping-particle":"","family":"Potter","given":"Ian C.","non-dropping-particle":"","parse-names":false,"suffix":""}],"container-title":"Canadian Journal of Fisheries and Aquatic Sciences","id":"ITEM-1","issue":"5","issued":{"date-parts":[["2017","5"]]},"page":"680-692","title":"Age and growth rate variation influence the functional relationship between somatic and otolith size","type":"article-journal","volume":"74"},"uris":["http://www.mendeley.com/documents/?uuid=24f4294d-1960-4c78-8825-72ee414dc699"]},{"id":"ITEM-2","itemData":{"DOI":"10.1111/j.1095-8649.2006.01151.x","ISSN":"0022-1112","abstract":"Otolith growth rates of the early life stages of herring Clupea harengus ( n = 472) and smelt Osmerus eperlanus ( n = 348) collected in the Vistula Lagoon (Baltic Sea) during 1997–1999 were analysed. The larvae and early juveniles were not only collected in the same geographical area they were also of the same size (range 15–43 mm standard length, L S ), similar ages and were collected during the same seasons (May to July). Although the two clupeid species experienced very similar environmental conditions, there were significant discrepancies in the analysed relationships. The otolith growth of larval and juvenile smelt was very strongly related to somatic growth while temperature had a minor effect. In herring, the effect of somatic growth, although clearly visible and statistically highly significant, was of less importance than temperature. Furthermore, variation in the otolith size and L S relationship was affected by temperature and somatic growth in both species, but the variance of otolith size at L S was higher for herring than for smelt. Although growth backcalculation from otoliths can presently be recommended as an appropriate method for use with both smelt and herring (despite possibly lower precision and accuracy with the latter), other methods referring directly to short‐term increment width changes ( e.g. marginal increment analysis) are recommended for smelt but not for herring.","author":[{"dropping-particle":"","family":"Fey","given":"D. P.","non-dropping-particle":"","parse-names":false,"suffix":""}],"container-title":"Journal of Fish Biology","id":"ITEM-2","issue":"3","issued":{"date-parts":[["2006","9","16"]]},"page":"794-806","title":"The effect of temperature and somatic growth on otolith growth: the discrepancy between two clupeid species from a similar environment","type":"article-journal","volume":"69"},"uris":["http://www.mendeley.com/documents/?uuid=7599ee82-8b71-49f2-9053-dc68e1d0eb66"]}],"mendeley":{"formattedCitation":"(Ashworth et al., 2017; Fey, 2006)","plainTextFormattedCitation":"(Ashworth et al., 2017; Fey, 2006)","previouslyFormattedCitation":"(Ashworth et al., 2017; Fey, 2006)"},"properties":{"noteIndex":0},"schema":"https://github.com/citation-style-language/schema/raw/master/csl-citation.json"}</w:instrText>
        </w:r>
        <w:r>
          <w:rPr>
            <w:rFonts w:eastAsia="Times New Roman" w:cstheme="minorHAnsi"/>
            <w:color w:val="000000"/>
            <w:kern w:val="0"/>
            <w:sz w:val="24"/>
            <w:szCs w:val="24"/>
            <w:lang w:val="en-GB"/>
            <w14:ligatures w14:val="none"/>
          </w:rPr>
          <w:fldChar w:fldCharType="separate"/>
        </w:r>
        <w:r w:rsidRPr="0058446A">
          <w:rPr>
            <w:rFonts w:eastAsia="Times New Roman" w:cstheme="minorHAnsi"/>
            <w:noProof/>
            <w:color w:val="000000"/>
            <w:kern w:val="0"/>
            <w:sz w:val="24"/>
            <w:szCs w:val="24"/>
            <w:lang w:val="en-GB"/>
            <w14:ligatures w14:val="none"/>
          </w:rPr>
          <w:t>(Ashworth et al., 2017; Fey, 2006)</w:t>
        </w:r>
        <w:r>
          <w:rPr>
            <w:rFonts w:eastAsia="Times New Roman" w:cstheme="minorHAnsi"/>
            <w:color w:val="000000"/>
            <w:kern w:val="0"/>
            <w:sz w:val="24"/>
            <w:szCs w:val="24"/>
            <w:lang w:val="en-GB"/>
            <w14:ligatures w14:val="none"/>
          </w:rPr>
          <w:fldChar w:fldCharType="end"/>
        </w:r>
        <w:r>
          <w:rPr>
            <w:rFonts w:eastAsia="Times New Roman" w:cstheme="minorHAnsi"/>
            <w:color w:val="000000"/>
            <w:kern w:val="0"/>
            <w:sz w:val="24"/>
            <w:szCs w:val="24"/>
            <w:lang w:val="en-GB"/>
            <w14:ligatures w14:val="none"/>
          </w:rPr>
          <w:t>,</w:t>
        </w:r>
      </w:ins>
    </w:p>
    <w:p w14:paraId="50B69ED9" w14:textId="109D6C8D" w:rsidR="00757CEE" w:rsidRDefault="009C274D" w:rsidP="00415032">
      <w:pPr>
        <w:spacing w:line="360" w:lineRule="auto"/>
        <w:jc w:val="both"/>
        <w:rPr>
          <w:rFonts w:eastAsia="Times New Roman" w:cstheme="minorHAnsi"/>
          <w:color w:val="000000"/>
          <w:kern w:val="0"/>
          <w:sz w:val="24"/>
          <w:szCs w:val="24"/>
          <w:lang w:val="en-GB"/>
          <w14:ligatures w14:val="none"/>
        </w:rPr>
      </w:pPr>
      <w:del w:id="193" w:author="Hawwa Raufath Nizar" w:date="2024-04-25T21:49:00Z">
        <w:r w:rsidDel="009874EF">
          <w:rPr>
            <w:rFonts w:eastAsia="Times New Roman" w:cstheme="minorHAnsi"/>
            <w:color w:val="000000"/>
            <w:kern w:val="0"/>
            <w:sz w:val="24"/>
            <w:szCs w:val="24"/>
            <w:lang w:val="en-GB"/>
            <w14:ligatures w14:val="none"/>
          </w:rPr>
          <w:delText xml:space="preserve"> </w:delText>
        </w:r>
      </w:del>
      <w:r>
        <w:rPr>
          <w:rFonts w:eastAsia="Times New Roman" w:cstheme="minorHAnsi"/>
          <w:color w:val="000000"/>
          <w:kern w:val="0"/>
          <w:sz w:val="24"/>
          <w:szCs w:val="24"/>
          <w:lang w:val="en-GB"/>
          <w14:ligatures w14:val="none"/>
        </w:rPr>
        <w:t xml:space="preserve"> </w:t>
      </w:r>
      <w:r w:rsidR="00A814CE">
        <w:rPr>
          <w:rFonts w:eastAsia="Times New Roman" w:cstheme="minorHAnsi"/>
          <w:color w:val="000000"/>
          <w:kern w:val="0"/>
          <w:sz w:val="24"/>
          <w:szCs w:val="24"/>
          <w:lang w:val="en-GB"/>
          <w14:ligatures w14:val="none"/>
        </w:rPr>
        <w:t xml:space="preserve">This project not only aims to answer specific research questions regarding the magnitude and effect of </w:t>
      </w:r>
      <w:commentRangeStart w:id="194"/>
      <w:r w:rsidR="00A814CE">
        <w:rPr>
          <w:rFonts w:eastAsia="Times New Roman" w:cstheme="minorHAnsi"/>
          <w:color w:val="000000"/>
          <w:kern w:val="0"/>
          <w:sz w:val="24"/>
          <w:szCs w:val="24"/>
          <w:lang w:val="en-GB"/>
          <w14:ligatures w14:val="none"/>
        </w:rPr>
        <w:t>various predictive factors</w:t>
      </w:r>
      <w:commentRangeEnd w:id="194"/>
      <w:r w:rsidR="00042814">
        <w:rPr>
          <w:rStyle w:val="CommentReference"/>
        </w:rPr>
        <w:commentReference w:id="194"/>
      </w:r>
      <w:ins w:id="195" w:author="Hawwa Raufath Nizar" w:date="2024-04-26T20:55:00Z">
        <w:r w:rsidR="00762D3C">
          <w:rPr>
            <w:rFonts w:eastAsia="Times New Roman" w:cstheme="minorHAnsi"/>
            <w:color w:val="000000"/>
            <w:kern w:val="0"/>
            <w:sz w:val="24"/>
            <w:szCs w:val="24"/>
            <w:lang w:val="en-GB"/>
            <w14:ligatures w14:val="none"/>
          </w:rPr>
          <w:t xml:space="preserve"> such as </w:t>
        </w:r>
      </w:ins>
      <w:ins w:id="196" w:author="Hawwa Raufath Nizar" w:date="2024-04-26T20:56:00Z">
        <w:r w:rsidR="00762D3C">
          <w:rPr>
            <w:rFonts w:eastAsia="Times New Roman" w:cstheme="minorHAnsi"/>
            <w:color w:val="000000"/>
            <w:kern w:val="0"/>
            <w:sz w:val="24"/>
            <w:szCs w:val="24"/>
            <w:lang w:val="en-GB"/>
            <w14:ligatures w14:val="none"/>
          </w:rPr>
          <w:t>temperature and flow variability</w:t>
        </w:r>
      </w:ins>
      <w:r w:rsidR="00A814CE">
        <w:rPr>
          <w:rFonts w:eastAsia="Times New Roman" w:cstheme="minorHAnsi"/>
          <w:color w:val="000000"/>
          <w:kern w:val="0"/>
          <w:sz w:val="24"/>
          <w:szCs w:val="24"/>
          <w:lang w:val="en-GB"/>
          <w14:ligatures w14:val="none"/>
        </w:rPr>
        <w:t xml:space="preserve"> on growth, but also to contribute to</w:t>
      </w:r>
      <w:r w:rsidR="00A814CE" w:rsidRPr="00A814CE">
        <w:rPr>
          <w:rFonts w:eastAsia="Times New Roman" w:cstheme="minorHAnsi"/>
          <w:color w:val="000000"/>
          <w:kern w:val="0"/>
          <w:sz w:val="24"/>
          <w:szCs w:val="24"/>
          <w:lang w:val="en-GB"/>
          <w14:ligatures w14:val="none"/>
        </w:rPr>
        <w:t xml:space="preserve"> the broader discourse on sustainable water resource management in the face of</w:t>
      </w:r>
      <w:r w:rsidR="00A814CE">
        <w:rPr>
          <w:rFonts w:eastAsia="Times New Roman" w:cstheme="minorHAnsi"/>
          <w:color w:val="000000"/>
          <w:kern w:val="0"/>
          <w:sz w:val="24"/>
          <w:szCs w:val="24"/>
          <w:lang w:val="en-GB"/>
          <w14:ligatures w14:val="none"/>
        </w:rPr>
        <w:t xml:space="preserve"> increasing</w:t>
      </w:r>
      <w:r w:rsidR="00A814CE" w:rsidRPr="00A814CE">
        <w:rPr>
          <w:rFonts w:eastAsia="Times New Roman" w:cstheme="minorHAnsi"/>
          <w:color w:val="000000"/>
          <w:kern w:val="0"/>
          <w:sz w:val="24"/>
          <w:szCs w:val="24"/>
          <w:lang w:val="en-GB"/>
          <w14:ligatures w14:val="none"/>
        </w:rPr>
        <w:t xml:space="preserve"> climate </w:t>
      </w:r>
      <w:del w:id="197" w:author="Rebecca Cramp" w:date="2024-04-14T09:56:00Z">
        <w:r w:rsidR="00A814CE" w:rsidDel="00042814">
          <w:rPr>
            <w:rFonts w:eastAsia="Times New Roman" w:cstheme="minorHAnsi"/>
            <w:color w:val="000000"/>
            <w:kern w:val="0"/>
            <w:sz w:val="24"/>
            <w:szCs w:val="24"/>
            <w:lang w:val="en-GB"/>
            <w14:ligatures w14:val="none"/>
          </w:rPr>
          <w:delText xml:space="preserve">vulnerability </w:delText>
        </w:r>
      </w:del>
      <w:ins w:id="198" w:author="Rebecca Cramp" w:date="2024-04-14T09:56:00Z">
        <w:r w:rsidR="00042814">
          <w:rPr>
            <w:rFonts w:eastAsia="Times New Roman" w:cstheme="minorHAnsi"/>
            <w:color w:val="000000"/>
            <w:kern w:val="0"/>
            <w:sz w:val="24"/>
            <w:szCs w:val="24"/>
            <w:lang w:val="en-GB"/>
            <w14:ligatures w14:val="none"/>
          </w:rPr>
          <w:t xml:space="preserve">variability </w:t>
        </w:r>
      </w:ins>
      <w:r w:rsidR="00A814CE">
        <w:rPr>
          <w:rFonts w:eastAsia="Times New Roman" w:cstheme="minorHAnsi"/>
          <w:color w:val="000000"/>
          <w:kern w:val="0"/>
          <w:sz w:val="24"/>
          <w:szCs w:val="24"/>
          <w:lang w:val="en-GB"/>
          <w14:ligatures w14:val="none"/>
        </w:rPr>
        <w:t xml:space="preserve">and anthropogenic disturbance. </w:t>
      </w:r>
      <w:del w:id="199" w:author="Rebecca Cramp" w:date="2024-04-14T09:56:00Z">
        <w:r w:rsidR="00A814CE" w:rsidDel="00042814">
          <w:rPr>
            <w:rFonts w:eastAsia="Times New Roman" w:cstheme="minorHAnsi"/>
            <w:color w:val="000000"/>
            <w:kern w:val="0"/>
            <w:sz w:val="24"/>
            <w:szCs w:val="24"/>
            <w:lang w:val="en-GB"/>
            <w14:ligatures w14:val="none"/>
          </w:rPr>
          <w:delText>Thus, in</w:delText>
        </w:r>
        <w:r w:rsidR="00A814CE" w:rsidRPr="00A814CE" w:rsidDel="00042814">
          <w:rPr>
            <w:rFonts w:eastAsia="Times New Roman" w:cstheme="minorHAnsi"/>
            <w:color w:val="000000"/>
            <w:kern w:val="0"/>
            <w:sz w:val="24"/>
            <w:szCs w:val="24"/>
            <w:lang w:val="en-GB"/>
            <w14:ligatures w14:val="none"/>
          </w:rPr>
          <w:delText xml:space="preserve"> adhering to the principles of reproducible </w:delText>
        </w:r>
        <w:r w:rsidR="00A814CE" w:rsidDel="00042814">
          <w:rPr>
            <w:rFonts w:eastAsia="Times New Roman" w:cstheme="minorHAnsi"/>
            <w:color w:val="000000"/>
            <w:kern w:val="0"/>
            <w:sz w:val="24"/>
            <w:szCs w:val="24"/>
            <w:lang w:val="en-GB"/>
            <w14:ligatures w14:val="none"/>
          </w:rPr>
          <w:delText>research</w:delText>
        </w:r>
        <w:r w:rsidR="00A814CE" w:rsidRPr="00A814CE" w:rsidDel="00042814">
          <w:rPr>
            <w:rFonts w:eastAsia="Times New Roman" w:cstheme="minorHAnsi"/>
            <w:color w:val="000000"/>
            <w:kern w:val="0"/>
            <w:sz w:val="24"/>
            <w:szCs w:val="24"/>
            <w:lang w:val="en-GB"/>
            <w14:ligatures w14:val="none"/>
          </w:rPr>
          <w:delText xml:space="preserve">, this </w:delText>
        </w:r>
        <w:r w:rsidR="00A814CE" w:rsidDel="00042814">
          <w:rPr>
            <w:rFonts w:eastAsia="Times New Roman" w:cstheme="minorHAnsi"/>
            <w:color w:val="000000"/>
            <w:kern w:val="0"/>
            <w:sz w:val="24"/>
            <w:szCs w:val="24"/>
            <w:lang w:val="en-GB"/>
            <w14:ligatures w14:val="none"/>
          </w:rPr>
          <w:delText>project</w:delText>
        </w:r>
        <w:r w:rsidR="00A814CE" w:rsidRPr="00A814CE" w:rsidDel="00042814">
          <w:rPr>
            <w:rFonts w:eastAsia="Times New Roman" w:cstheme="minorHAnsi"/>
            <w:color w:val="000000"/>
            <w:kern w:val="0"/>
            <w:sz w:val="24"/>
            <w:szCs w:val="24"/>
            <w:lang w:val="en-GB"/>
            <w14:ligatures w14:val="none"/>
          </w:rPr>
          <w:delText xml:space="preserve"> will ensure that a</w:delText>
        </w:r>
      </w:del>
      <w:ins w:id="200" w:author="Rebecca Cramp" w:date="2024-04-14T09:56:00Z">
        <w:r w:rsidR="00042814">
          <w:rPr>
            <w:rFonts w:eastAsia="Times New Roman" w:cstheme="minorHAnsi"/>
            <w:color w:val="000000"/>
            <w:kern w:val="0"/>
            <w:sz w:val="24"/>
            <w:szCs w:val="24"/>
            <w:lang w:val="en-GB"/>
            <w14:ligatures w14:val="none"/>
          </w:rPr>
          <w:t>A</w:t>
        </w:r>
      </w:ins>
      <w:r w:rsidR="00A814CE" w:rsidRPr="00A814CE">
        <w:rPr>
          <w:rFonts w:eastAsia="Times New Roman" w:cstheme="minorHAnsi"/>
          <w:color w:val="000000"/>
          <w:kern w:val="0"/>
          <w:sz w:val="24"/>
          <w:szCs w:val="24"/>
          <w:lang w:val="en-GB"/>
          <w14:ligatures w14:val="none"/>
        </w:rPr>
        <w:t xml:space="preserve">ll research outputs </w:t>
      </w:r>
      <w:del w:id="201" w:author="Rebecca Cramp" w:date="2024-04-14T09:57:00Z">
        <w:r w:rsidR="00A814CE" w:rsidRPr="00A814CE" w:rsidDel="00042814">
          <w:rPr>
            <w:rFonts w:eastAsia="Times New Roman" w:cstheme="minorHAnsi"/>
            <w:color w:val="000000"/>
            <w:kern w:val="0"/>
            <w:sz w:val="24"/>
            <w:szCs w:val="24"/>
            <w:lang w:val="en-GB"/>
            <w14:ligatures w14:val="none"/>
          </w:rPr>
          <w:delText xml:space="preserve">are </w:delText>
        </w:r>
      </w:del>
      <w:ins w:id="202" w:author="Rebecca Cramp" w:date="2024-04-14T09:57:00Z">
        <w:r w:rsidR="00042814">
          <w:rPr>
            <w:rFonts w:eastAsia="Times New Roman" w:cstheme="minorHAnsi"/>
            <w:color w:val="000000"/>
            <w:kern w:val="0"/>
            <w:sz w:val="24"/>
            <w:szCs w:val="24"/>
            <w:lang w:val="en-GB"/>
            <w14:ligatures w14:val="none"/>
          </w:rPr>
          <w:t>will be</w:t>
        </w:r>
        <w:r w:rsidR="00042814" w:rsidRPr="00A814CE">
          <w:rPr>
            <w:rFonts w:eastAsia="Times New Roman" w:cstheme="minorHAnsi"/>
            <w:color w:val="000000"/>
            <w:kern w:val="0"/>
            <w:sz w:val="24"/>
            <w:szCs w:val="24"/>
            <w:lang w:val="en-GB"/>
            <w14:ligatures w14:val="none"/>
          </w:rPr>
          <w:t xml:space="preserve"> </w:t>
        </w:r>
      </w:ins>
      <w:r w:rsidR="00A814CE" w:rsidRPr="00A814CE">
        <w:rPr>
          <w:rFonts w:eastAsia="Times New Roman" w:cstheme="minorHAnsi"/>
          <w:color w:val="000000"/>
          <w:kern w:val="0"/>
          <w:sz w:val="24"/>
          <w:szCs w:val="24"/>
          <w:lang w:val="en-GB"/>
          <w14:ligatures w14:val="none"/>
        </w:rPr>
        <w:t>transparent and accessible</w:t>
      </w:r>
      <w:r w:rsidR="00A814CE">
        <w:rPr>
          <w:rFonts w:eastAsia="Times New Roman" w:cstheme="minorHAnsi"/>
          <w:color w:val="000000"/>
          <w:kern w:val="0"/>
          <w:sz w:val="24"/>
          <w:szCs w:val="24"/>
          <w:lang w:val="en-GB"/>
          <w14:ligatures w14:val="none"/>
        </w:rPr>
        <w:t xml:space="preserve"> via </w:t>
      </w:r>
      <w:del w:id="203" w:author="Rebecca Cramp" w:date="2024-04-14T09:57:00Z">
        <w:r w:rsidR="00A814CE" w:rsidDel="00042814">
          <w:rPr>
            <w:rFonts w:eastAsia="Times New Roman" w:cstheme="minorHAnsi"/>
            <w:color w:val="000000"/>
            <w:kern w:val="0"/>
            <w:sz w:val="24"/>
            <w:szCs w:val="24"/>
            <w:lang w:val="en-GB"/>
            <w14:ligatures w14:val="none"/>
          </w:rPr>
          <w:delText xml:space="preserve">its </w:delText>
        </w:r>
      </w:del>
      <w:ins w:id="204" w:author="Rebecca Cramp" w:date="2024-04-14T09:57:00Z">
        <w:r w:rsidR="00042814">
          <w:rPr>
            <w:rFonts w:eastAsia="Times New Roman" w:cstheme="minorHAnsi"/>
            <w:color w:val="000000"/>
            <w:kern w:val="0"/>
            <w:sz w:val="24"/>
            <w:szCs w:val="24"/>
            <w:lang w:val="en-GB"/>
            <w14:ligatures w14:val="none"/>
          </w:rPr>
          <w:t xml:space="preserve">a </w:t>
        </w:r>
      </w:ins>
      <w:r w:rsidR="00A814CE">
        <w:rPr>
          <w:rFonts w:eastAsia="Times New Roman" w:cstheme="minorHAnsi"/>
          <w:color w:val="000000"/>
          <w:kern w:val="0"/>
          <w:sz w:val="24"/>
          <w:szCs w:val="24"/>
          <w:lang w:val="en-GB"/>
          <w14:ligatures w14:val="none"/>
        </w:rPr>
        <w:t>GitHub repository</w:t>
      </w:r>
      <w:r w:rsidR="00A814CE" w:rsidRPr="00A814CE">
        <w:rPr>
          <w:rFonts w:eastAsia="Times New Roman" w:cstheme="minorHAnsi"/>
          <w:color w:val="000000"/>
          <w:kern w:val="0"/>
          <w:sz w:val="24"/>
          <w:szCs w:val="24"/>
          <w:lang w:val="en-GB"/>
          <w14:ligatures w14:val="none"/>
        </w:rPr>
        <w:t xml:space="preserve">, facilitating further research and application. </w:t>
      </w:r>
    </w:p>
    <w:p w14:paraId="3FE43B73" w14:textId="77777777" w:rsidR="003674A9" w:rsidRDefault="003674A9" w:rsidP="00415032">
      <w:pPr>
        <w:spacing w:line="360" w:lineRule="auto"/>
        <w:jc w:val="both"/>
        <w:rPr>
          <w:rFonts w:eastAsia="Times New Roman" w:cstheme="minorHAnsi"/>
          <w:color w:val="000000"/>
          <w:kern w:val="0"/>
          <w:sz w:val="24"/>
          <w:szCs w:val="24"/>
          <w:lang w:val="en-GB"/>
          <w14:ligatures w14:val="none"/>
        </w:rPr>
      </w:pPr>
    </w:p>
    <w:p w14:paraId="1D1F19FC" w14:textId="77777777" w:rsidR="003674A9" w:rsidRDefault="003674A9" w:rsidP="00415032">
      <w:pPr>
        <w:spacing w:line="360" w:lineRule="auto"/>
        <w:jc w:val="both"/>
        <w:rPr>
          <w:rFonts w:eastAsia="Times New Roman" w:cstheme="minorHAnsi"/>
          <w:color w:val="000000"/>
          <w:kern w:val="0"/>
          <w:sz w:val="24"/>
          <w:szCs w:val="24"/>
          <w:lang w:val="en-GB"/>
          <w14:ligatures w14:val="none"/>
        </w:rPr>
      </w:pPr>
    </w:p>
    <w:p w14:paraId="74C70A05" w14:textId="77777777" w:rsidR="003674A9" w:rsidRDefault="003674A9" w:rsidP="00415032">
      <w:pPr>
        <w:spacing w:line="360" w:lineRule="auto"/>
        <w:jc w:val="both"/>
        <w:rPr>
          <w:rFonts w:eastAsia="Times New Roman" w:cstheme="minorHAnsi"/>
          <w:color w:val="000000"/>
          <w:kern w:val="0"/>
          <w:sz w:val="24"/>
          <w:szCs w:val="24"/>
          <w:lang w:val="en-GB"/>
          <w14:ligatures w14:val="none"/>
        </w:rPr>
      </w:pPr>
    </w:p>
    <w:p w14:paraId="11327735" w14:textId="77777777" w:rsidR="003674A9" w:rsidRDefault="003674A9" w:rsidP="00415032">
      <w:pPr>
        <w:spacing w:line="360" w:lineRule="auto"/>
        <w:jc w:val="both"/>
        <w:rPr>
          <w:rFonts w:eastAsia="Times New Roman" w:cstheme="minorHAnsi"/>
          <w:color w:val="000000"/>
          <w:kern w:val="0"/>
          <w:sz w:val="24"/>
          <w:szCs w:val="24"/>
          <w:lang w:val="en-GB"/>
          <w14:ligatures w14:val="none"/>
        </w:rPr>
      </w:pPr>
    </w:p>
    <w:p w14:paraId="0C8C4558" w14:textId="77777777" w:rsidR="003674A9" w:rsidRDefault="003674A9" w:rsidP="00415032">
      <w:pPr>
        <w:spacing w:line="360" w:lineRule="auto"/>
        <w:jc w:val="both"/>
        <w:rPr>
          <w:rFonts w:eastAsia="Times New Roman" w:cstheme="minorHAnsi"/>
          <w:color w:val="000000"/>
          <w:kern w:val="0"/>
          <w:sz w:val="24"/>
          <w:szCs w:val="24"/>
          <w:lang w:val="en-GB"/>
          <w14:ligatures w14:val="none"/>
        </w:rPr>
      </w:pPr>
    </w:p>
    <w:p w14:paraId="2EBDB16D" w14:textId="77777777" w:rsidR="003674A9" w:rsidRDefault="003674A9" w:rsidP="00415032">
      <w:pPr>
        <w:spacing w:line="360" w:lineRule="auto"/>
        <w:jc w:val="both"/>
        <w:rPr>
          <w:rFonts w:eastAsia="Times New Roman" w:cstheme="minorHAnsi"/>
          <w:color w:val="000000"/>
          <w:kern w:val="0"/>
          <w:sz w:val="24"/>
          <w:szCs w:val="24"/>
          <w:lang w:val="en-GB"/>
          <w14:ligatures w14:val="none"/>
        </w:rPr>
      </w:pPr>
    </w:p>
    <w:p w14:paraId="130497C4" w14:textId="77777777" w:rsidR="003674A9" w:rsidRDefault="003674A9" w:rsidP="00415032">
      <w:pPr>
        <w:spacing w:line="360" w:lineRule="auto"/>
        <w:jc w:val="both"/>
        <w:rPr>
          <w:rFonts w:eastAsia="Times New Roman" w:cstheme="minorHAnsi"/>
          <w:color w:val="000000"/>
          <w:kern w:val="0"/>
          <w:sz w:val="24"/>
          <w:szCs w:val="24"/>
          <w:lang w:val="en-GB"/>
          <w14:ligatures w14:val="none"/>
        </w:rPr>
      </w:pPr>
    </w:p>
    <w:p w14:paraId="1981048D" w14:textId="77777777" w:rsidR="00F82A70" w:rsidRDefault="00F82A70" w:rsidP="00415032">
      <w:pPr>
        <w:spacing w:line="360" w:lineRule="auto"/>
        <w:jc w:val="both"/>
        <w:rPr>
          <w:rFonts w:eastAsia="Times New Roman" w:cstheme="minorHAnsi"/>
          <w:color w:val="000000"/>
          <w:kern w:val="0"/>
          <w:sz w:val="24"/>
          <w:szCs w:val="24"/>
          <w:lang w:val="en-GB"/>
          <w14:ligatures w14:val="none"/>
        </w:rPr>
      </w:pPr>
    </w:p>
    <w:p w14:paraId="1C0A51B0" w14:textId="2AFCB6C4" w:rsidR="00F86229" w:rsidRPr="00F86229" w:rsidRDefault="003674A9" w:rsidP="00415032">
      <w:pPr>
        <w:pStyle w:val="Heading1"/>
        <w:jc w:val="both"/>
      </w:pPr>
      <w:r>
        <w:t>Methods and Approach</w:t>
      </w:r>
    </w:p>
    <w:p w14:paraId="239F742F" w14:textId="77777777" w:rsidR="003674A9" w:rsidRPr="003674A9" w:rsidRDefault="003674A9" w:rsidP="00415032">
      <w:pPr>
        <w:pStyle w:val="Heading2"/>
        <w:jc w:val="both"/>
      </w:pPr>
      <w:bookmarkStart w:id="205" w:name="_Toc145651992"/>
      <w:r w:rsidRPr="003674A9">
        <w:t>2.1 Data Sources</w:t>
      </w:r>
      <w:bookmarkEnd w:id="205"/>
    </w:p>
    <w:p w14:paraId="5C9632D7" w14:textId="2C90C76D" w:rsidR="00266494" w:rsidRDefault="00266494" w:rsidP="00415032">
      <w:pPr>
        <w:spacing w:line="360" w:lineRule="auto"/>
        <w:jc w:val="both"/>
        <w:rPr>
          <w:rFonts w:eastAsia="Times New Roman" w:cstheme="minorHAnsi"/>
          <w:color w:val="000000"/>
          <w:kern w:val="0"/>
          <w:sz w:val="24"/>
          <w:szCs w:val="24"/>
          <w:lang w:val="en-GB"/>
          <w14:ligatures w14:val="none"/>
        </w:rPr>
      </w:pPr>
      <w:r w:rsidRPr="00266494">
        <w:rPr>
          <w:rFonts w:eastAsia="Times New Roman" w:cstheme="minorHAnsi"/>
          <w:color w:val="000000"/>
          <w:kern w:val="0"/>
          <w:sz w:val="24"/>
          <w:szCs w:val="24"/>
          <w:lang w:val="en-GB"/>
          <w14:ligatures w14:val="none"/>
        </w:rPr>
        <w:t xml:space="preserve">A range of ecological and environmental datasets </w:t>
      </w:r>
      <w:commentRangeStart w:id="206"/>
      <w:del w:id="207" w:author="Rebecca Cramp" w:date="2024-04-14T09:57:00Z">
        <w:r w:rsidRPr="00266494" w:rsidDel="00042814">
          <w:rPr>
            <w:rFonts w:eastAsia="Times New Roman" w:cstheme="minorHAnsi"/>
            <w:color w:val="000000"/>
            <w:kern w:val="0"/>
            <w:sz w:val="24"/>
            <w:szCs w:val="24"/>
            <w:lang w:val="en-GB"/>
            <w14:ligatures w14:val="none"/>
          </w:rPr>
          <w:delText xml:space="preserve">was </w:delText>
        </w:r>
      </w:del>
      <w:ins w:id="208" w:author="Rebecca Cramp" w:date="2024-04-14T09:57:00Z">
        <w:r w:rsidR="00042814">
          <w:rPr>
            <w:rFonts w:eastAsia="Times New Roman" w:cstheme="minorHAnsi"/>
            <w:color w:val="000000"/>
            <w:kern w:val="0"/>
            <w:sz w:val="24"/>
            <w:szCs w:val="24"/>
            <w:lang w:val="en-GB"/>
            <w14:ligatures w14:val="none"/>
          </w:rPr>
          <w:t>will be</w:t>
        </w:r>
      </w:ins>
      <w:commentRangeEnd w:id="206"/>
      <w:ins w:id="209" w:author="Rebecca Cramp" w:date="2024-04-14T09:58:00Z">
        <w:r w:rsidR="00042814">
          <w:rPr>
            <w:rStyle w:val="CommentReference"/>
          </w:rPr>
          <w:commentReference w:id="206"/>
        </w:r>
      </w:ins>
      <w:ins w:id="210" w:author="Rebecca Cramp" w:date="2024-04-14T09:57:00Z">
        <w:r w:rsidR="00042814" w:rsidRPr="00266494">
          <w:rPr>
            <w:rFonts w:eastAsia="Times New Roman" w:cstheme="minorHAnsi"/>
            <w:color w:val="000000"/>
            <w:kern w:val="0"/>
            <w:sz w:val="24"/>
            <w:szCs w:val="24"/>
            <w:lang w:val="en-GB"/>
            <w14:ligatures w14:val="none"/>
          </w:rPr>
          <w:t xml:space="preserve"> </w:t>
        </w:r>
      </w:ins>
      <w:del w:id="211" w:author="Rebecca Cramp" w:date="2024-04-14T09:57:00Z">
        <w:r w:rsidRPr="00266494" w:rsidDel="00042814">
          <w:rPr>
            <w:rFonts w:eastAsia="Times New Roman" w:cstheme="minorHAnsi"/>
            <w:color w:val="000000"/>
            <w:kern w:val="0"/>
            <w:sz w:val="24"/>
            <w:szCs w:val="24"/>
            <w:lang w:val="en-GB"/>
            <w14:ligatures w14:val="none"/>
          </w:rPr>
          <w:delText xml:space="preserve">utilized </w:delText>
        </w:r>
      </w:del>
      <w:ins w:id="212" w:author="Rebecca Cramp" w:date="2024-04-14T09:57:00Z">
        <w:r w:rsidR="00042814" w:rsidRPr="00266494">
          <w:rPr>
            <w:rFonts w:eastAsia="Times New Roman" w:cstheme="minorHAnsi"/>
            <w:color w:val="000000"/>
            <w:kern w:val="0"/>
            <w:sz w:val="24"/>
            <w:szCs w:val="24"/>
            <w:lang w:val="en-GB"/>
            <w14:ligatures w14:val="none"/>
          </w:rPr>
          <w:t>utili</w:t>
        </w:r>
        <w:r w:rsidR="00042814">
          <w:rPr>
            <w:rFonts w:eastAsia="Times New Roman" w:cstheme="minorHAnsi"/>
            <w:color w:val="000000"/>
            <w:kern w:val="0"/>
            <w:sz w:val="24"/>
            <w:szCs w:val="24"/>
            <w:lang w:val="en-GB"/>
            <w14:ligatures w14:val="none"/>
          </w:rPr>
          <w:t>s</w:t>
        </w:r>
        <w:r w:rsidR="00042814" w:rsidRPr="00266494">
          <w:rPr>
            <w:rFonts w:eastAsia="Times New Roman" w:cstheme="minorHAnsi"/>
            <w:color w:val="000000"/>
            <w:kern w:val="0"/>
            <w:sz w:val="24"/>
            <w:szCs w:val="24"/>
            <w:lang w:val="en-GB"/>
            <w14:ligatures w14:val="none"/>
          </w:rPr>
          <w:t xml:space="preserve">ed </w:t>
        </w:r>
      </w:ins>
      <w:r w:rsidRPr="00266494">
        <w:rPr>
          <w:rFonts w:eastAsia="Times New Roman" w:cstheme="minorHAnsi"/>
          <w:color w:val="000000"/>
          <w:kern w:val="0"/>
          <w:sz w:val="24"/>
          <w:szCs w:val="24"/>
          <w:lang w:val="en-GB"/>
          <w14:ligatures w14:val="none"/>
        </w:rPr>
        <w:t>for this project, including data on otolith-derived incremental growth rates</w:t>
      </w:r>
      <w:ins w:id="213" w:author="Jonathan Marshall" w:date="2024-04-15T15:17:00Z">
        <w:r w:rsidR="00743ACC">
          <w:rPr>
            <w:rFonts w:eastAsia="Times New Roman" w:cstheme="minorHAnsi"/>
            <w:color w:val="000000"/>
            <w:kern w:val="0"/>
            <w:sz w:val="24"/>
            <w:szCs w:val="24"/>
            <w:lang w:val="en-GB"/>
            <w14:ligatures w14:val="none"/>
          </w:rPr>
          <w:t>, from age 1 to age 2</w:t>
        </w:r>
      </w:ins>
      <w:r w:rsidRPr="00266494">
        <w:rPr>
          <w:rFonts w:eastAsia="Times New Roman" w:cstheme="minorHAnsi"/>
          <w:color w:val="000000"/>
          <w:kern w:val="0"/>
          <w:sz w:val="24"/>
          <w:szCs w:val="24"/>
          <w:lang w:val="en-GB"/>
          <w14:ligatures w14:val="none"/>
        </w:rPr>
        <w:t xml:space="preserve"> for the three fish species, river flow metrics, and annual average temperature readings. These datasets </w:t>
      </w:r>
      <w:del w:id="214" w:author="Rebecca Cramp" w:date="2024-04-14T09:57:00Z">
        <w:r w:rsidRPr="00266494" w:rsidDel="00042814">
          <w:rPr>
            <w:rFonts w:eastAsia="Times New Roman" w:cstheme="minorHAnsi"/>
            <w:color w:val="000000"/>
            <w:kern w:val="0"/>
            <w:sz w:val="24"/>
            <w:szCs w:val="24"/>
            <w:lang w:val="en-GB"/>
            <w14:ligatures w14:val="none"/>
          </w:rPr>
          <w:delText xml:space="preserve">were </w:delText>
        </w:r>
      </w:del>
      <w:ins w:id="215" w:author="Rebecca Cramp" w:date="2024-04-14T09:57:00Z">
        <w:r w:rsidR="00042814">
          <w:rPr>
            <w:rFonts w:eastAsia="Times New Roman" w:cstheme="minorHAnsi"/>
            <w:color w:val="000000"/>
            <w:kern w:val="0"/>
            <w:sz w:val="24"/>
            <w:szCs w:val="24"/>
            <w:lang w:val="en-GB"/>
            <w14:ligatures w14:val="none"/>
          </w:rPr>
          <w:t>will be</w:t>
        </w:r>
        <w:r w:rsidR="00042814" w:rsidRPr="00266494">
          <w:rPr>
            <w:rFonts w:eastAsia="Times New Roman" w:cstheme="minorHAnsi"/>
            <w:color w:val="000000"/>
            <w:kern w:val="0"/>
            <w:sz w:val="24"/>
            <w:szCs w:val="24"/>
            <w:lang w:val="en-GB"/>
            <w14:ligatures w14:val="none"/>
          </w:rPr>
          <w:t xml:space="preserve"> </w:t>
        </w:r>
      </w:ins>
      <w:r w:rsidRPr="00266494">
        <w:rPr>
          <w:rFonts w:eastAsia="Times New Roman" w:cstheme="minorHAnsi"/>
          <w:color w:val="000000"/>
          <w:kern w:val="0"/>
          <w:sz w:val="24"/>
          <w:szCs w:val="24"/>
          <w:lang w:val="en-GB"/>
          <w14:ligatures w14:val="none"/>
        </w:rPr>
        <w:t xml:space="preserve">accessed and extracted via a </w:t>
      </w:r>
      <w:commentRangeStart w:id="216"/>
      <w:r w:rsidRPr="00266494">
        <w:rPr>
          <w:rFonts w:eastAsia="Times New Roman" w:cstheme="minorHAnsi"/>
          <w:color w:val="000000"/>
          <w:kern w:val="0"/>
          <w:sz w:val="24"/>
          <w:szCs w:val="24"/>
          <w:lang w:val="en-GB"/>
          <w14:ligatures w14:val="none"/>
        </w:rPr>
        <w:t>Power BI Solution</w:t>
      </w:r>
      <w:commentRangeEnd w:id="216"/>
      <w:r w:rsidR="00042814">
        <w:rPr>
          <w:rStyle w:val="CommentReference"/>
        </w:rPr>
        <w:commentReference w:id="216"/>
      </w:r>
      <w:r w:rsidRPr="00266494">
        <w:rPr>
          <w:rFonts w:eastAsia="Times New Roman" w:cstheme="minorHAnsi"/>
          <w:color w:val="000000"/>
          <w:kern w:val="0"/>
          <w:sz w:val="24"/>
          <w:szCs w:val="24"/>
          <w:lang w:val="en-GB"/>
          <w14:ligatures w14:val="none"/>
        </w:rPr>
        <w:t xml:space="preserve"> developed by La Trobe University, with input from the Department of Environment and Science (DES), Queensland. The streamflow data and </w:t>
      </w:r>
      <w:commentRangeStart w:id="217"/>
      <w:r w:rsidRPr="00266494">
        <w:rPr>
          <w:rFonts w:eastAsia="Times New Roman" w:cstheme="minorHAnsi"/>
          <w:color w:val="000000"/>
          <w:kern w:val="0"/>
          <w:sz w:val="24"/>
          <w:szCs w:val="24"/>
          <w:lang w:val="en-GB"/>
          <w14:ligatures w14:val="none"/>
        </w:rPr>
        <w:t xml:space="preserve">temperature data </w:t>
      </w:r>
      <w:commentRangeEnd w:id="217"/>
      <w:r w:rsidR="00743ACC">
        <w:rPr>
          <w:rStyle w:val="CommentReference"/>
        </w:rPr>
        <w:commentReference w:id="217"/>
      </w:r>
      <w:r w:rsidRPr="00266494">
        <w:rPr>
          <w:rFonts w:eastAsia="Times New Roman" w:cstheme="minorHAnsi"/>
          <w:color w:val="000000"/>
          <w:kern w:val="0"/>
          <w:sz w:val="24"/>
          <w:szCs w:val="24"/>
          <w:lang w:val="en-GB"/>
          <w14:ligatures w14:val="none"/>
        </w:rPr>
        <w:t xml:space="preserve">contained therein </w:t>
      </w:r>
      <w:del w:id="218" w:author="Rebecca Cramp" w:date="2024-04-14T09:58:00Z">
        <w:r w:rsidRPr="00266494" w:rsidDel="00042814">
          <w:rPr>
            <w:rFonts w:eastAsia="Times New Roman" w:cstheme="minorHAnsi"/>
            <w:color w:val="000000"/>
            <w:kern w:val="0"/>
            <w:sz w:val="24"/>
            <w:szCs w:val="24"/>
            <w:lang w:val="en-GB"/>
            <w14:ligatures w14:val="none"/>
          </w:rPr>
          <w:delText xml:space="preserve">were </w:delText>
        </w:r>
      </w:del>
      <w:ins w:id="219" w:author="Rebecca Cramp" w:date="2024-04-14T09:58:00Z">
        <w:r w:rsidR="00042814">
          <w:rPr>
            <w:rFonts w:eastAsia="Times New Roman" w:cstheme="minorHAnsi"/>
            <w:color w:val="000000"/>
            <w:kern w:val="0"/>
            <w:sz w:val="24"/>
            <w:szCs w:val="24"/>
            <w:lang w:val="en-GB"/>
            <w14:ligatures w14:val="none"/>
          </w:rPr>
          <w:t>will be</w:t>
        </w:r>
        <w:r w:rsidR="00042814" w:rsidRPr="00266494">
          <w:rPr>
            <w:rFonts w:eastAsia="Times New Roman" w:cstheme="minorHAnsi"/>
            <w:color w:val="000000"/>
            <w:kern w:val="0"/>
            <w:sz w:val="24"/>
            <w:szCs w:val="24"/>
            <w:lang w:val="en-GB"/>
            <w14:ligatures w14:val="none"/>
          </w:rPr>
          <w:t xml:space="preserve"> </w:t>
        </w:r>
      </w:ins>
      <w:r w:rsidRPr="00266494">
        <w:rPr>
          <w:rFonts w:eastAsia="Times New Roman" w:cstheme="minorHAnsi"/>
          <w:color w:val="000000"/>
          <w:kern w:val="0"/>
          <w:sz w:val="24"/>
          <w:szCs w:val="24"/>
          <w:lang w:val="en-GB"/>
          <w14:ligatures w14:val="none"/>
        </w:rPr>
        <w:t xml:space="preserve">sourced from stream gauges installed within the </w:t>
      </w:r>
      <w:commentRangeStart w:id="220"/>
      <w:r w:rsidRPr="00266494">
        <w:rPr>
          <w:rFonts w:eastAsia="Times New Roman" w:cstheme="minorHAnsi"/>
          <w:color w:val="000000"/>
          <w:kern w:val="0"/>
          <w:sz w:val="24"/>
          <w:szCs w:val="24"/>
          <w:lang w:val="en-GB"/>
          <w14:ligatures w14:val="none"/>
        </w:rPr>
        <w:t>study area.</w:t>
      </w:r>
      <w:commentRangeEnd w:id="220"/>
      <w:r w:rsidR="00042814">
        <w:rPr>
          <w:rStyle w:val="CommentReference"/>
        </w:rPr>
        <w:commentReference w:id="220"/>
      </w:r>
      <w:r w:rsidRPr="00266494">
        <w:rPr>
          <w:rFonts w:eastAsia="Times New Roman" w:cstheme="minorHAnsi"/>
          <w:color w:val="000000"/>
          <w:kern w:val="0"/>
          <w:sz w:val="24"/>
          <w:szCs w:val="24"/>
          <w:lang w:val="en-GB"/>
          <w14:ligatures w14:val="none"/>
        </w:rPr>
        <w:t xml:space="preserve"> The raw datasets </w:t>
      </w:r>
      <w:del w:id="221" w:author="Rebecca Cramp" w:date="2024-04-14T09:59:00Z">
        <w:r w:rsidRPr="00266494" w:rsidDel="00042814">
          <w:rPr>
            <w:rFonts w:eastAsia="Times New Roman" w:cstheme="minorHAnsi"/>
            <w:color w:val="000000"/>
            <w:kern w:val="0"/>
            <w:sz w:val="24"/>
            <w:szCs w:val="24"/>
            <w:lang w:val="en-GB"/>
            <w14:ligatures w14:val="none"/>
          </w:rPr>
          <w:delText xml:space="preserve">were </w:delText>
        </w:r>
      </w:del>
      <w:ins w:id="222" w:author="Rebecca Cramp" w:date="2024-04-14T09:59:00Z">
        <w:r w:rsidR="00042814">
          <w:rPr>
            <w:rFonts w:eastAsia="Times New Roman" w:cstheme="minorHAnsi"/>
            <w:color w:val="000000"/>
            <w:kern w:val="0"/>
            <w:sz w:val="24"/>
            <w:szCs w:val="24"/>
            <w:lang w:val="en-GB"/>
            <w14:ligatures w14:val="none"/>
          </w:rPr>
          <w:t>will be</w:t>
        </w:r>
        <w:r w:rsidR="00042814" w:rsidRPr="00266494">
          <w:rPr>
            <w:rFonts w:eastAsia="Times New Roman" w:cstheme="minorHAnsi"/>
            <w:color w:val="000000"/>
            <w:kern w:val="0"/>
            <w:sz w:val="24"/>
            <w:szCs w:val="24"/>
            <w:lang w:val="en-GB"/>
            <w14:ligatures w14:val="none"/>
          </w:rPr>
          <w:t xml:space="preserve"> </w:t>
        </w:r>
      </w:ins>
      <w:r w:rsidRPr="00266494">
        <w:rPr>
          <w:rFonts w:eastAsia="Times New Roman" w:cstheme="minorHAnsi"/>
          <w:color w:val="000000"/>
          <w:kern w:val="0"/>
          <w:sz w:val="24"/>
          <w:szCs w:val="24"/>
          <w:lang w:val="en-GB"/>
          <w14:ligatures w14:val="none"/>
        </w:rPr>
        <w:t xml:space="preserve">collated and organized via R, to create a consolidated dataset that </w:t>
      </w:r>
      <w:del w:id="223" w:author="Rebecca Cramp" w:date="2024-04-14T09:59:00Z">
        <w:r w:rsidRPr="00266494" w:rsidDel="00042814">
          <w:rPr>
            <w:rFonts w:eastAsia="Times New Roman" w:cstheme="minorHAnsi"/>
            <w:color w:val="000000"/>
            <w:kern w:val="0"/>
            <w:sz w:val="24"/>
            <w:szCs w:val="24"/>
            <w:lang w:val="en-GB"/>
            <w14:ligatures w14:val="none"/>
          </w:rPr>
          <w:delText xml:space="preserve">was </w:delText>
        </w:r>
      </w:del>
      <w:ins w:id="224" w:author="Rebecca Cramp" w:date="2024-04-14T09:59:00Z">
        <w:r w:rsidR="00042814">
          <w:rPr>
            <w:rFonts w:eastAsia="Times New Roman" w:cstheme="minorHAnsi"/>
            <w:color w:val="000000"/>
            <w:kern w:val="0"/>
            <w:sz w:val="24"/>
            <w:szCs w:val="24"/>
            <w:lang w:val="en-GB"/>
            <w14:ligatures w14:val="none"/>
          </w:rPr>
          <w:t>will be</w:t>
        </w:r>
        <w:r w:rsidR="00042814" w:rsidRPr="00266494">
          <w:rPr>
            <w:rFonts w:eastAsia="Times New Roman" w:cstheme="minorHAnsi"/>
            <w:color w:val="000000"/>
            <w:kern w:val="0"/>
            <w:sz w:val="24"/>
            <w:szCs w:val="24"/>
            <w:lang w:val="en-GB"/>
            <w14:ligatures w14:val="none"/>
          </w:rPr>
          <w:t xml:space="preserve"> </w:t>
        </w:r>
      </w:ins>
      <w:r w:rsidRPr="00266494">
        <w:rPr>
          <w:rFonts w:eastAsia="Times New Roman" w:cstheme="minorHAnsi"/>
          <w:color w:val="000000"/>
          <w:kern w:val="0"/>
          <w:sz w:val="24"/>
          <w:szCs w:val="24"/>
          <w:lang w:val="en-GB"/>
          <w14:ligatures w14:val="none"/>
        </w:rPr>
        <w:t xml:space="preserve">used for </w:t>
      </w:r>
      <w:del w:id="225" w:author="Rebecca Cramp" w:date="2024-04-14T09:59:00Z">
        <w:r w:rsidRPr="00266494" w:rsidDel="00042814">
          <w:rPr>
            <w:rFonts w:eastAsia="Times New Roman" w:cstheme="minorHAnsi"/>
            <w:color w:val="000000"/>
            <w:kern w:val="0"/>
            <w:sz w:val="24"/>
            <w:szCs w:val="24"/>
            <w:lang w:val="en-GB"/>
            <w14:ligatures w14:val="none"/>
          </w:rPr>
          <w:delText xml:space="preserve">further </w:delText>
        </w:r>
      </w:del>
      <w:ins w:id="226" w:author="Rebecca Cramp" w:date="2024-04-14T09:59:00Z">
        <w:r w:rsidR="00042814">
          <w:rPr>
            <w:rFonts w:eastAsia="Times New Roman" w:cstheme="minorHAnsi"/>
            <w:color w:val="000000"/>
            <w:kern w:val="0"/>
            <w:sz w:val="24"/>
            <w:szCs w:val="24"/>
            <w:lang w:val="en-GB"/>
            <w14:ligatures w14:val="none"/>
          </w:rPr>
          <w:t>subsequent</w:t>
        </w:r>
        <w:r w:rsidR="00042814" w:rsidRPr="00266494">
          <w:rPr>
            <w:rFonts w:eastAsia="Times New Roman" w:cstheme="minorHAnsi"/>
            <w:color w:val="000000"/>
            <w:kern w:val="0"/>
            <w:sz w:val="24"/>
            <w:szCs w:val="24"/>
            <w:lang w:val="en-GB"/>
            <w14:ligatures w14:val="none"/>
          </w:rPr>
          <w:t xml:space="preserve"> </w:t>
        </w:r>
      </w:ins>
      <w:r w:rsidRPr="00266494">
        <w:rPr>
          <w:rFonts w:eastAsia="Times New Roman" w:cstheme="minorHAnsi"/>
          <w:color w:val="000000"/>
          <w:kern w:val="0"/>
          <w:sz w:val="24"/>
          <w:szCs w:val="24"/>
          <w:lang w:val="en-GB"/>
          <w14:ligatures w14:val="none"/>
        </w:rPr>
        <w:t xml:space="preserve">data </w:t>
      </w:r>
      <w:del w:id="227" w:author="Rebecca Cramp" w:date="2024-04-14T09:59:00Z">
        <w:r w:rsidRPr="00266494" w:rsidDel="00042814">
          <w:rPr>
            <w:rFonts w:eastAsia="Times New Roman" w:cstheme="minorHAnsi"/>
            <w:color w:val="000000"/>
            <w:kern w:val="0"/>
            <w:sz w:val="24"/>
            <w:szCs w:val="24"/>
            <w:lang w:val="en-GB"/>
            <w14:ligatures w14:val="none"/>
          </w:rPr>
          <w:delText xml:space="preserve">cleaning and </w:delText>
        </w:r>
      </w:del>
      <w:r w:rsidRPr="00266494">
        <w:rPr>
          <w:rFonts w:eastAsia="Times New Roman" w:cstheme="minorHAnsi"/>
          <w:color w:val="000000"/>
          <w:kern w:val="0"/>
          <w:sz w:val="24"/>
          <w:szCs w:val="24"/>
          <w:lang w:val="en-GB"/>
          <w14:ligatures w14:val="none"/>
        </w:rPr>
        <w:t>analysis.</w:t>
      </w:r>
    </w:p>
    <w:p w14:paraId="1A806931" w14:textId="77777777" w:rsidR="00A84230" w:rsidRDefault="00A84230" w:rsidP="00415032">
      <w:pPr>
        <w:spacing w:line="360" w:lineRule="auto"/>
        <w:jc w:val="both"/>
        <w:rPr>
          <w:rFonts w:eastAsia="Times New Roman" w:cstheme="minorHAnsi"/>
          <w:color w:val="000000"/>
          <w:kern w:val="0"/>
          <w:sz w:val="24"/>
          <w:szCs w:val="24"/>
          <w:lang w:val="en-GB"/>
          <w14:ligatures w14:val="none"/>
        </w:rPr>
      </w:pPr>
    </w:p>
    <w:p w14:paraId="3DD2714A" w14:textId="77777777" w:rsidR="00A84230" w:rsidRPr="00A84230" w:rsidRDefault="00A84230" w:rsidP="00415032">
      <w:pPr>
        <w:pStyle w:val="Heading2"/>
        <w:jc w:val="both"/>
      </w:pPr>
      <w:r w:rsidRPr="00A84230">
        <w:t>2.2 Predictor Variables</w:t>
      </w:r>
    </w:p>
    <w:p w14:paraId="4D50FB79" w14:textId="36CAF58F" w:rsidR="00A84230" w:rsidRPr="00A84230" w:rsidRDefault="00A84230" w:rsidP="00415032">
      <w:pPr>
        <w:spacing w:line="360" w:lineRule="auto"/>
        <w:jc w:val="both"/>
        <w:rPr>
          <w:rFonts w:eastAsia="Times New Roman" w:cstheme="minorHAnsi"/>
          <w:color w:val="000000"/>
          <w:kern w:val="0"/>
          <w:sz w:val="24"/>
          <w:szCs w:val="24"/>
          <w:lang w:val="en-GB"/>
          <w14:ligatures w14:val="none"/>
        </w:rPr>
      </w:pPr>
      <w:del w:id="228" w:author="Rebecca Cramp" w:date="2024-04-14T10:00:00Z">
        <w:r w:rsidDel="00042814">
          <w:rPr>
            <w:rFonts w:eastAsia="Times New Roman" w:cstheme="minorHAnsi"/>
            <w:color w:val="000000"/>
            <w:kern w:val="0"/>
            <w:sz w:val="24"/>
            <w:szCs w:val="24"/>
            <w:lang w:val="en-GB"/>
            <w14:ligatures w14:val="none"/>
          </w:rPr>
          <w:delText>As outlined above, t</w:delText>
        </w:r>
      </w:del>
      <w:ins w:id="229" w:author="Rebecca Cramp" w:date="2024-04-14T10:00:00Z">
        <w:r w:rsidR="00042814">
          <w:rPr>
            <w:rFonts w:eastAsia="Times New Roman" w:cstheme="minorHAnsi"/>
            <w:color w:val="000000"/>
            <w:kern w:val="0"/>
            <w:sz w:val="24"/>
            <w:szCs w:val="24"/>
            <w:lang w:val="en-GB"/>
            <w14:ligatures w14:val="none"/>
          </w:rPr>
          <w:t>T</w:t>
        </w:r>
      </w:ins>
      <w:r w:rsidRPr="00A84230">
        <w:rPr>
          <w:rFonts w:eastAsia="Times New Roman" w:cstheme="minorHAnsi"/>
          <w:color w:val="000000"/>
          <w:kern w:val="0"/>
          <w:sz w:val="24"/>
          <w:szCs w:val="24"/>
          <w:lang w:val="en-GB"/>
          <w14:ligatures w14:val="none"/>
        </w:rPr>
        <w:t xml:space="preserve">he primary focus of the analysis will be to evaluate the impact of </w:t>
      </w:r>
      <w:r>
        <w:rPr>
          <w:rFonts w:eastAsia="Times New Roman" w:cstheme="minorHAnsi"/>
          <w:color w:val="000000"/>
          <w:kern w:val="0"/>
          <w:sz w:val="24"/>
          <w:szCs w:val="24"/>
          <w:lang w:val="en-GB"/>
          <w14:ligatures w14:val="none"/>
        </w:rPr>
        <w:t xml:space="preserve">various </w:t>
      </w:r>
      <w:r w:rsidRPr="00A84230">
        <w:rPr>
          <w:rFonts w:eastAsia="Times New Roman" w:cstheme="minorHAnsi"/>
          <w:color w:val="000000"/>
          <w:kern w:val="0"/>
          <w:sz w:val="24"/>
          <w:szCs w:val="24"/>
          <w:lang w:val="en-GB"/>
          <w14:ligatures w14:val="none"/>
        </w:rPr>
        <w:t xml:space="preserve">environmental and hydrological factors on the </w:t>
      </w:r>
      <w:r w:rsidR="00231189">
        <w:rPr>
          <w:rFonts w:eastAsia="Times New Roman" w:cstheme="minorHAnsi"/>
          <w:color w:val="000000"/>
          <w:kern w:val="0"/>
          <w:sz w:val="24"/>
          <w:szCs w:val="24"/>
          <w:lang w:val="en-GB"/>
          <w14:ligatures w14:val="none"/>
        </w:rPr>
        <w:t xml:space="preserve">annual </w:t>
      </w:r>
      <w:r w:rsidRPr="00A84230">
        <w:rPr>
          <w:rFonts w:eastAsia="Times New Roman" w:cstheme="minorHAnsi"/>
          <w:color w:val="000000"/>
          <w:kern w:val="0"/>
          <w:sz w:val="24"/>
          <w:szCs w:val="24"/>
          <w:lang w:val="en-GB"/>
          <w14:ligatures w14:val="none"/>
        </w:rPr>
        <w:t xml:space="preserve">growth rates </w:t>
      </w:r>
      <w:ins w:id="230" w:author="Rebecca Cramp" w:date="2024-04-14T10:00:00Z">
        <w:r w:rsidR="00042814">
          <w:rPr>
            <w:rFonts w:eastAsia="Times New Roman" w:cstheme="minorHAnsi"/>
            <w:color w:val="000000"/>
            <w:kern w:val="0"/>
            <w:sz w:val="24"/>
            <w:szCs w:val="24"/>
            <w:lang w:val="en-GB"/>
            <w14:ligatures w14:val="none"/>
          </w:rPr>
          <w:t>(</w:t>
        </w:r>
      </w:ins>
      <w:ins w:id="231" w:author="Rebecca Cramp" w:date="2024-04-14T10:01:00Z">
        <w:r w:rsidR="00042814">
          <w:rPr>
            <w:rFonts w:eastAsia="Times New Roman" w:cstheme="minorHAnsi"/>
            <w:color w:val="000000"/>
            <w:kern w:val="0"/>
            <w:sz w:val="24"/>
            <w:szCs w:val="24"/>
            <w:lang w:val="en-GB"/>
            <w14:ligatures w14:val="none"/>
          </w:rPr>
          <w:t xml:space="preserve">via otolith growth rings) </w:t>
        </w:r>
      </w:ins>
      <w:r w:rsidRPr="00A84230">
        <w:rPr>
          <w:rFonts w:eastAsia="Times New Roman" w:cstheme="minorHAnsi"/>
          <w:color w:val="000000"/>
          <w:kern w:val="0"/>
          <w:sz w:val="24"/>
          <w:szCs w:val="24"/>
          <w:lang w:val="en-GB"/>
          <w14:ligatures w14:val="none"/>
        </w:rPr>
        <w:t xml:space="preserve">of </w:t>
      </w:r>
      <w:r>
        <w:rPr>
          <w:rFonts w:eastAsia="Times New Roman" w:cstheme="minorHAnsi"/>
          <w:color w:val="000000"/>
          <w:kern w:val="0"/>
          <w:sz w:val="24"/>
          <w:szCs w:val="24"/>
          <w:lang w:val="en-GB"/>
          <w14:ligatures w14:val="none"/>
        </w:rPr>
        <w:t>three lotic fish species</w:t>
      </w:r>
      <w:r w:rsidRPr="00A84230">
        <w:rPr>
          <w:rFonts w:eastAsia="Times New Roman" w:cstheme="minorHAnsi"/>
          <w:color w:val="000000"/>
          <w:kern w:val="0"/>
          <w:sz w:val="24"/>
          <w:szCs w:val="24"/>
          <w:lang w:val="en-GB"/>
          <w14:ligatures w14:val="none"/>
        </w:rPr>
        <w:t xml:space="preserve">. </w:t>
      </w:r>
      <w:commentRangeStart w:id="232"/>
      <w:r w:rsidRPr="00A84230">
        <w:rPr>
          <w:rFonts w:eastAsia="Times New Roman" w:cstheme="minorHAnsi"/>
          <w:color w:val="000000"/>
          <w:kern w:val="0"/>
          <w:sz w:val="24"/>
          <w:szCs w:val="24"/>
          <w:lang w:val="en-GB"/>
          <w14:ligatures w14:val="none"/>
        </w:rPr>
        <w:t>The predictor variables, derived from the data sourced through the Power BI dashboard</w:t>
      </w:r>
      <w:commentRangeEnd w:id="232"/>
      <w:r w:rsidR="00A10F50">
        <w:rPr>
          <w:rStyle w:val="CommentReference"/>
        </w:rPr>
        <w:commentReference w:id="232"/>
      </w:r>
      <w:r w:rsidRPr="00A84230">
        <w:rPr>
          <w:rFonts w:eastAsia="Times New Roman" w:cstheme="minorHAnsi"/>
          <w:color w:val="000000"/>
          <w:kern w:val="0"/>
          <w:sz w:val="24"/>
          <w:szCs w:val="24"/>
          <w:lang w:val="en-GB"/>
          <w14:ligatures w14:val="none"/>
        </w:rPr>
        <w:t>, will include:</w:t>
      </w:r>
    </w:p>
    <w:p w14:paraId="5C706B37" w14:textId="6487E3B6" w:rsidR="0078519E" w:rsidRDefault="0078519E" w:rsidP="00415032">
      <w:pPr>
        <w:pStyle w:val="ListParagraph"/>
        <w:numPr>
          <w:ilvl w:val="0"/>
          <w:numId w:val="2"/>
        </w:numPr>
        <w:spacing w:line="360" w:lineRule="auto"/>
        <w:jc w:val="both"/>
        <w:rPr>
          <w:rFonts w:eastAsia="Times New Roman" w:cstheme="minorHAnsi"/>
          <w:color w:val="000000"/>
          <w:kern w:val="0"/>
          <w:sz w:val="24"/>
          <w:szCs w:val="24"/>
          <w:lang w:val="en-GB"/>
          <w14:ligatures w14:val="none"/>
        </w:rPr>
      </w:pPr>
      <w:r>
        <w:rPr>
          <w:rFonts w:eastAsia="Times New Roman" w:cstheme="minorHAnsi"/>
          <w:color w:val="000000"/>
          <w:kern w:val="0"/>
          <w:sz w:val="24"/>
          <w:szCs w:val="24"/>
          <w:lang w:val="en-GB"/>
          <w14:ligatures w14:val="none"/>
        </w:rPr>
        <w:t xml:space="preserve">Flow Volume: The </w:t>
      </w:r>
      <w:r w:rsidRPr="0078519E">
        <w:rPr>
          <w:rFonts w:eastAsia="Times New Roman" w:cstheme="minorHAnsi"/>
          <w:color w:val="000000"/>
          <w:kern w:val="0"/>
          <w:sz w:val="24"/>
          <w:szCs w:val="24"/>
          <w:lang w:val="en-GB"/>
          <w14:ligatures w14:val="none"/>
        </w:rPr>
        <w:t xml:space="preserve">mean, minimum, maximum </w:t>
      </w:r>
      <w:ins w:id="233" w:author="Rebecca Cramp" w:date="2024-04-14T10:05:00Z">
        <w:r w:rsidR="00B132C2">
          <w:rPr>
            <w:rFonts w:eastAsia="Times New Roman" w:cstheme="minorHAnsi"/>
            <w:color w:val="000000"/>
            <w:kern w:val="0"/>
            <w:sz w:val="24"/>
            <w:szCs w:val="24"/>
            <w:lang w:val="en-GB"/>
            <w14:ligatures w14:val="none"/>
          </w:rPr>
          <w:t xml:space="preserve">water </w:t>
        </w:r>
      </w:ins>
      <w:r w:rsidRPr="0078519E">
        <w:rPr>
          <w:rFonts w:eastAsia="Times New Roman" w:cstheme="minorHAnsi"/>
          <w:color w:val="000000"/>
          <w:kern w:val="0"/>
          <w:sz w:val="24"/>
          <w:szCs w:val="24"/>
          <w:lang w:val="en-GB"/>
          <w14:ligatures w14:val="none"/>
        </w:rPr>
        <w:t>levels, to reflect the dynamics of water flow within the habitat.</w:t>
      </w:r>
    </w:p>
    <w:p w14:paraId="64EB2DF4" w14:textId="31CB435A" w:rsidR="0078519E" w:rsidRDefault="0078519E" w:rsidP="00415032">
      <w:pPr>
        <w:pStyle w:val="ListParagraph"/>
        <w:numPr>
          <w:ilvl w:val="0"/>
          <w:numId w:val="2"/>
        </w:numPr>
        <w:spacing w:line="360" w:lineRule="auto"/>
        <w:jc w:val="both"/>
        <w:rPr>
          <w:rFonts w:eastAsia="Times New Roman" w:cstheme="minorHAnsi"/>
          <w:color w:val="000000"/>
          <w:kern w:val="0"/>
          <w:sz w:val="24"/>
          <w:szCs w:val="24"/>
          <w:lang w:val="en-GB"/>
          <w14:ligatures w14:val="none"/>
        </w:rPr>
      </w:pPr>
      <w:r w:rsidRPr="0078519E">
        <w:rPr>
          <w:rFonts w:eastAsia="Times New Roman" w:cstheme="minorHAnsi"/>
          <w:color w:val="000000"/>
          <w:kern w:val="0"/>
          <w:sz w:val="24"/>
          <w:szCs w:val="24"/>
          <w:lang w:val="en-GB"/>
          <w14:ligatures w14:val="none"/>
        </w:rPr>
        <w:t xml:space="preserve">Flow Duration: The length of time </w:t>
      </w:r>
      <w:r w:rsidR="00C10D41">
        <w:rPr>
          <w:rFonts w:eastAsia="Times New Roman" w:cstheme="minorHAnsi"/>
          <w:color w:val="000000"/>
          <w:kern w:val="0"/>
          <w:sz w:val="24"/>
          <w:szCs w:val="24"/>
          <w:lang w:val="en-GB"/>
          <w14:ligatures w14:val="none"/>
        </w:rPr>
        <w:t xml:space="preserve">for which </w:t>
      </w:r>
      <w:r w:rsidRPr="0078519E">
        <w:rPr>
          <w:rFonts w:eastAsia="Times New Roman" w:cstheme="minorHAnsi"/>
          <w:color w:val="000000"/>
          <w:kern w:val="0"/>
          <w:sz w:val="24"/>
          <w:szCs w:val="24"/>
          <w:lang w:val="en-GB"/>
          <w14:ligatures w14:val="none"/>
        </w:rPr>
        <w:t xml:space="preserve">water flow is sustained </w:t>
      </w:r>
      <w:commentRangeStart w:id="234"/>
      <w:r w:rsidRPr="0078519E">
        <w:rPr>
          <w:rFonts w:eastAsia="Times New Roman" w:cstheme="minorHAnsi"/>
          <w:color w:val="000000"/>
          <w:kern w:val="0"/>
          <w:sz w:val="24"/>
          <w:szCs w:val="24"/>
          <w:lang w:val="en-GB"/>
          <w14:ligatures w14:val="none"/>
        </w:rPr>
        <w:t>at various levels</w:t>
      </w:r>
      <w:commentRangeEnd w:id="234"/>
      <w:r w:rsidR="00B132C2">
        <w:rPr>
          <w:rStyle w:val="CommentReference"/>
        </w:rPr>
        <w:commentReference w:id="234"/>
      </w:r>
      <w:r w:rsidRPr="0078519E">
        <w:rPr>
          <w:rFonts w:eastAsia="Times New Roman" w:cstheme="minorHAnsi"/>
          <w:color w:val="000000"/>
          <w:kern w:val="0"/>
          <w:sz w:val="24"/>
          <w:szCs w:val="24"/>
          <w:lang w:val="en-GB"/>
          <w14:ligatures w14:val="none"/>
        </w:rPr>
        <w:t xml:space="preserve">, </w:t>
      </w:r>
      <w:r w:rsidR="00C10D41">
        <w:rPr>
          <w:rFonts w:eastAsia="Times New Roman" w:cstheme="minorHAnsi"/>
          <w:color w:val="000000"/>
          <w:kern w:val="0"/>
          <w:sz w:val="24"/>
          <w:szCs w:val="24"/>
          <w:lang w:val="en-GB"/>
          <w14:ligatures w14:val="none"/>
        </w:rPr>
        <w:t>affecting</w:t>
      </w:r>
      <w:r w:rsidRPr="0078519E">
        <w:rPr>
          <w:rFonts w:eastAsia="Times New Roman" w:cstheme="minorHAnsi"/>
          <w:color w:val="000000"/>
          <w:kern w:val="0"/>
          <w:sz w:val="24"/>
          <w:szCs w:val="24"/>
          <w:lang w:val="en-GB"/>
          <w14:ligatures w14:val="none"/>
        </w:rPr>
        <w:t xml:space="preserve"> connectivity </w:t>
      </w:r>
      <w:r w:rsidR="00C10D41">
        <w:rPr>
          <w:rFonts w:eastAsia="Times New Roman" w:cstheme="minorHAnsi"/>
          <w:color w:val="000000"/>
          <w:kern w:val="0"/>
          <w:sz w:val="24"/>
          <w:szCs w:val="24"/>
          <w:lang w:val="en-GB"/>
          <w14:ligatures w14:val="none"/>
        </w:rPr>
        <w:t>and movement</w:t>
      </w:r>
      <w:r w:rsidRPr="0078519E">
        <w:rPr>
          <w:rFonts w:eastAsia="Times New Roman" w:cstheme="minorHAnsi"/>
          <w:color w:val="000000"/>
          <w:kern w:val="0"/>
          <w:sz w:val="24"/>
          <w:szCs w:val="24"/>
          <w:lang w:val="en-GB"/>
          <w14:ligatures w14:val="none"/>
        </w:rPr>
        <w:t>.</w:t>
      </w:r>
      <w:bookmarkStart w:id="235" w:name="_Hlk163560497"/>
    </w:p>
    <w:p w14:paraId="1FCBF357" w14:textId="7E638212" w:rsidR="0078519E" w:rsidRPr="0078519E" w:rsidRDefault="0078519E" w:rsidP="00415032">
      <w:pPr>
        <w:pStyle w:val="ListParagraph"/>
        <w:numPr>
          <w:ilvl w:val="0"/>
          <w:numId w:val="2"/>
        </w:numPr>
        <w:spacing w:line="360" w:lineRule="auto"/>
        <w:jc w:val="both"/>
        <w:rPr>
          <w:rFonts w:eastAsia="Times New Roman" w:cstheme="minorHAnsi"/>
          <w:color w:val="000000"/>
          <w:kern w:val="0"/>
          <w:sz w:val="24"/>
          <w:szCs w:val="24"/>
          <w:lang w:val="en-GB"/>
          <w14:ligatures w14:val="none"/>
        </w:rPr>
      </w:pPr>
      <w:del w:id="236" w:author="Rebecca Cramp" w:date="2024-04-14T10:06:00Z">
        <w:r w:rsidRPr="0078519E" w:rsidDel="00B132C2">
          <w:rPr>
            <w:rFonts w:eastAsia="Times New Roman" w:cstheme="minorHAnsi"/>
            <w:color w:val="000000"/>
            <w:kern w:val="0"/>
            <w:sz w:val="24"/>
            <w:szCs w:val="24"/>
            <w:lang w:val="en-GB"/>
            <w14:ligatures w14:val="none"/>
          </w:rPr>
          <w:lastRenderedPageBreak/>
          <w:delText xml:space="preserve"> </w:delText>
        </w:r>
      </w:del>
      <w:r w:rsidRPr="0078519E">
        <w:rPr>
          <w:rFonts w:eastAsia="Times New Roman" w:cstheme="minorHAnsi"/>
          <w:color w:val="000000"/>
          <w:kern w:val="0"/>
          <w:sz w:val="24"/>
          <w:szCs w:val="24"/>
          <w:lang w:val="en-GB"/>
          <w14:ligatures w14:val="none"/>
        </w:rPr>
        <w:t>Bank</w:t>
      </w:r>
      <w:ins w:id="237" w:author="Rebecca Cramp" w:date="2024-04-14T10:06:00Z">
        <w:r w:rsidR="00B132C2">
          <w:rPr>
            <w:rFonts w:eastAsia="Times New Roman" w:cstheme="minorHAnsi"/>
            <w:color w:val="000000"/>
            <w:kern w:val="0"/>
            <w:sz w:val="24"/>
            <w:szCs w:val="24"/>
            <w:lang w:val="en-GB"/>
            <w14:ligatures w14:val="none"/>
          </w:rPr>
          <w:t xml:space="preserve"> </w:t>
        </w:r>
      </w:ins>
      <w:r w:rsidRPr="0078519E">
        <w:rPr>
          <w:rFonts w:eastAsia="Times New Roman" w:cstheme="minorHAnsi"/>
          <w:color w:val="000000"/>
          <w:kern w:val="0"/>
          <w:sz w:val="24"/>
          <w:szCs w:val="24"/>
          <w:lang w:val="en-GB"/>
          <w14:ligatures w14:val="none"/>
        </w:rPr>
        <w:t xml:space="preserve">full Flow </w:t>
      </w:r>
      <w:bookmarkEnd w:id="235"/>
      <w:r w:rsidR="00C10D41">
        <w:rPr>
          <w:rFonts w:eastAsia="Times New Roman" w:cstheme="minorHAnsi"/>
          <w:color w:val="000000"/>
          <w:kern w:val="0"/>
          <w:sz w:val="24"/>
          <w:szCs w:val="24"/>
          <w:lang w:val="en-GB"/>
          <w14:ligatures w14:val="none"/>
        </w:rPr>
        <w:t>Conditions</w:t>
      </w:r>
      <w:r w:rsidRPr="0078519E">
        <w:rPr>
          <w:rFonts w:eastAsia="Times New Roman" w:cstheme="minorHAnsi"/>
          <w:color w:val="000000"/>
          <w:kern w:val="0"/>
          <w:sz w:val="24"/>
          <w:szCs w:val="24"/>
          <w:lang w:val="en-GB"/>
          <w14:ligatures w14:val="none"/>
        </w:rPr>
        <w:t xml:space="preserve">: </w:t>
      </w:r>
      <w:r w:rsidR="00C10D41">
        <w:rPr>
          <w:rFonts w:eastAsia="Times New Roman" w:cstheme="minorHAnsi"/>
          <w:color w:val="000000"/>
          <w:kern w:val="0"/>
          <w:sz w:val="24"/>
          <w:szCs w:val="24"/>
          <w:lang w:val="en-GB"/>
          <w14:ligatures w14:val="none"/>
        </w:rPr>
        <w:t xml:space="preserve">Indicates </w:t>
      </w:r>
      <w:r w:rsidRPr="0078519E">
        <w:rPr>
          <w:rFonts w:eastAsia="Times New Roman" w:cstheme="minorHAnsi"/>
          <w:color w:val="000000"/>
          <w:kern w:val="0"/>
          <w:sz w:val="24"/>
          <w:szCs w:val="24"/>
          <w:lang w:val="en-GB"/>
          <w14:ligatures w14:val="none"/>
        </w:rPr>
        <w:t>the</w:t>
      </w:r>
      <w:r w:rsidR="00C10D41">
        <w:rPr>
          <w:rFonts w:eastAsia="Times New Roman" w:cstheme="minorHAnsi"/>
          <w:color w:val="000000"/>
          <w:kern w:val="0"/>
          <w:sz w:val="24"/>
          <w:szCs w:val="24"/>
          <w:lang w:val="en-GB"/>
          <w14:ligatures w14:val="none"/>
        </w:rPr>
        <w:t xml:space="preserve"> maximum carrying capacity of the river, without overflowing, </w:t>
      </w:r>
      <w:commentRangeStart w:id="238"/>
      <w:r w:rsidR="00C10D41">
        <w:rPr>
          <w:rFonts w:eastAsia="Times New Roman" w:cstheme="minorHAnsi"/>
          <w:color w:val="000000"/>
          <w:kern w:val="0"/>
          <w:sz w:val="24"/>
          <w:szCs w:val="24"/>
          <w:lang w:val="en-GB"/>
          <w14:ligatures w14:val="none"/>
        </w:rPr>
        <w:t>and consequently</w:t>
      </w:r>
      <w:r w:rsidRPr="0078519E">
        <w:rPr>
          <w:rFonts w:eastAsia="Times New Roman" w:cstheme="minorHAnsi"/>
          <w:color w:val="000000"/>
          <w:kern w:val="0"/>
          <w:sz w:val="24"/>
          <w:szCs w:val="24"/>
          <w:lang w:val="en-GB"/>
          <w14:ligatures w14:val="none"/>
        </w:rPr>
        <w:t xml:space="preserve"> </w:t>
      </w:r>
      <w:r w:rsidR="00C10D41">
        <w:rPr>
          <w:rFonts w:eastAsia="Times New Roman" w:cstheme="minorHAnsi"/>
          <w:color w:val="000000"/>
          <w:kern w:val="0"/>
          <w:sz w:val="24"/>
          <w:szCs w:val="24"/>
          <w:lang w:val="en-GB"/>
          <w14:ligatures w14:val="none"/>
        </w:rPr>
        <w:t>disrupting</w:t>
      </w:r>
      <w:r w:rsidRPr="0078519E">
        <w:rPr>
          <w:rFonts w:eastAsia="Times New Roman" w:cstheme="minorHAnsi"/>
          <w:color w:val="000000"/>
          <w:kern w:val="0"/>
          <w:sz w:val="24"/>
          <w:szCs w:val="24"/>
          <w:lang w:val="en-GB"/>
          <w14:ligatures w14:val="none"/>
        </w:rPr>
        <w:t xml:space="preserve"> sediment transport</w:t>
      </w:r>
      <w:r w:rsidR="00C10D41">
        <w:rPr>
          <w:rFonts w:eastAsia="Times New Roman" w:cstheme="minorHAnsi"/>
          <w:color w:val="000000"/>
          <w:kern w:val="0"/>
          <w:sz w:val="24"/>
          <w:szCs w:val="24"/>
          <w:lang w:val="en-GB"/>
          <w14:ligatures w14:val="none"/>
        </w:rPr>
        <w:t>ation</w:t>
      </w:r>
      <w:r w:rsidRPr="0078519E">
        <w:rPr>
          <w:rFonts w:eastAsia="Times New Roman" w:cstheme="minorHAnsi"/>
          <w:color w:val="000000"/>
          <w:kern w:val="0"/>
          <w:sz w:val="24"/>
          <w:szCs w:val="24"/>
          <w:lang w:val="en-GB"/>
          <w14:ligatures w14:val="none"/>
        </w:rPr>
        <w:t xml:space="preserve"> and habitat structure</w:t>
      </w:r>
      <w:commentRangeEnd w:id="238"/>
      <w:r w:rsidR="00B132C2">
        <w:rPr>
          <w:rStyle w:val="CommentReference"/>
        </w:rPr>
        <w:commentReference w:id="238"/>
      </w:r>
      <w:r w:rsidRPr="0078519E">
        <w:rPr>
          <w:rFonts w:eastAsia="Times New Roman" w:cstheme="minorHAnsi"/>
          <w:color w:val="000000"/>
          <w:kern w:val="0"/>
          <w:sz w:val="24"/>
          <w:szCs w:val="24"/>
          <w:lang w:val="en-GB"/>
          <w14:ligatures w14:val="none"/>
        </w:rPr>
        <w:t>.</w:t>
      </w:r>
    </w:p>
    <w:p w14:paraId="6E4314C0" w14:textId="41FDC421" w:rsidR="0078519E" w:rsidRPr="0078519E" w:rsidRDefault="0078519E" w:rsidP="00415032">
      <w:pPr>
        <w:pStyle w:val="ListParagraph"/>
        <w:numPr>
          <w:ilvl w:val="0"/>
          <w:numId w:val="2"/>
        </w:numPr>
        <w:spacing w:line="360" w:lineRule="auto"/>
        <w:jc w:val="both"/>
        <w:rPr>
          <w:rFonts w:eastAsia="Times New Roman" w:cstheme="minorHAnsi"/>
          <w:color w:val="000000"/>
          <w:kern w:val="0"/>
          <w:sz w:val="24"/>
          <w:szCs w:val="24"/>
          <w:lang w:val="en-GB"/>
          <w14:ligatures w14:val="none"/>
        </w:rPr>
      </w:pPr>
      <w:commentRangeStart w:id="239"/>
      <w:r w:rsidRPr="0078519E">
        <w:rPr>
          <w:rFonts w:eastAsia="Times New Roman" w:cstheme="minorHAnsi"/>
          <w:color w:val="000000"/>
          <w:kern w:val="0"/>
          <w:sz w:val="24"/>
          <w:szCs w:val="24"/>
          <w:lang w:val="en-GB"/>
          <w14:ligatures w14:val="none"/>
        </w:rPr>
        <w:t>Flow Days</w:t>
      </w:r>
      <w:commentRangeEnd w:id="239"/>
      <w:r w:rsidR="00A10F50">
        <w:rPr>
          <w:rStyle w:val="CommentReference"/>
        </w:rPr>
        <w:commentReference w:id="239"/>
      </w:r>
      <w:r w:rsidRPr="0078519E">
        <w:rPr>
          <w:rFonts w:eastAsia="Times New Roman" w:cstheme="minorHAnsi"/>
          <w:color w:val="000000"/>
          <w:kern w:val="0"/>
          <w:sz w:val="24"/>
          <w:szCs w:val="24"/>
          <w:lang w:val="en-GB"/>
          <w14:ligatures w14:val="none"/>
        </w:rPr>
        <w:t xml:space="preserve">: The number of days with </w:t>
      </w:r>
      <w:commentRangeStart w:id="240"/>
      <w:r w:rsidRPr="0078519E">
        <w:rPr>
          <w:rFonts w:eastAsia="Times New Roman" w:cstheme="minorHAnsi"/>
          <w:color w:val="000000"/>
          <w:kern w:val="0"/>
          <w:sz w:val="24"/>
          <w:szCs w:val="24"/>
          <w:lang w:val="en-GB"/>
          <w14:ligatures w14:val="none"/>
        </w:rPr>
        <w:t xml:space="preserve">significant </w:t>
      </w:r>
      <w:ins w:id="241" w:author="Rebecca Cramp" w:date="2024-04-14T10:04:00Z">
        <w:r w:rsidR="00B132C2">
          <w:rPr>
            <w:rFonts w:eastAsia="Times New Roman" w:cstheme="minorHAnsi"/>
            <w:color w:val="000000"/>
            <w:kern w:val="0"/>
            <w:sz w:val="24"/>
            <w:szCs w:val="24"/>
            <w:lang w:val="en-GB"/>
            <w14:ligatures w14:val="none"/>
          </w:rPr>
          <w:t xml:space="preserve">water </w:t>
        </w:r>
      </w:ins>
      <w:r w:rsidRPr="0078519E">
        <w:rPr>
          <w:rFonts w:eastAsia="Times New Roman" w:cstheme="minorHAnsi"/>
          <w:color w:val="000000"/>
          <w:kern w:val="0"/>
          <w:sz w:val="24"/>
          <w:szCs w:val="24"/>
          <w:lang w:val="en-GB"/>
          <w14:ligatures w14:val="none"/>
        </w:rPr>
        <w:t>flow</w:t>
      </w:r>
      <w:commentRangeEnd w:id="240"/>
      <w:r w:rsidR="00B132C2">
        <w:rPr>
          <w:rStyle w:val="CommentReference"/>
        </w:rPr>
        <w:commentReference w:id="240"/>
      </w:r>
      <w:r w:rsidRPr="0078519E">
        <w:rPr>
          <w:rFonts w:eastAsia="Times New Roman" w:cstheme="minorHAnsi"/>
          <w:color w:val="000000"/>
          <w:kern w:val="0"/>
          <w:sz w:val="24"/>
          <w:szCs w:val="24"/>
          <w:lang w:val="en-GB"/>
          <w14:ligatures w14:val="none"/>
        </w:rPr>
        <w:t xml:space="preserve">, potentially affecting feeding opportunities and </w:t>
      </w:r>
      <w:r w:rsidR="00C10D41">
        <w:rPr>
          <w:rFonts w:eastAsia="Times New Roman" w:cstheme="minorHAnsi"/>
          <w:color w:val="000000"/>
          <w:kern w:val="0"/>
          <w:sz w:val="24"/>
          <w:szCs w:val="24"/>
          <w:lang w:val="en-GB"/>
          <w14:ligatures w14:val="none"/>
        </w:rPr>
        <w:t>other interactions within the food web</w:t>
      </w:r>
      <w:r w:rsidRPr="0078519E">
        <w:rPr>
          <w:rFonts w:eastAsia="Times New Roman" w:cstheme="minorHAnsi"/>
          <w:color w:val="000000"/>
          <w:kern w:val="0"/>
          <w:sz w:val="24"/>
          <w:szCs w:val="24"/>
          <w:lang w:val="en-GB"/>
          <w14:ligatures w14:val="none"/>
        </w:rPr>
        <w:t>.</w:t>
      </w:r>
    </w:p>
    <w:p w14:paraId="62E69FDF" w14:textId="080910D2" w:rsidR="0078519E" w:rsidRDefault="00231189" w:rsidP="00415032">
      <w:pPr>
        <w:pStyle w:val="ListParagraph"/>
        <w:numPr>
          <w:ilvl w:val="0"/>
          <w:numId w:val="2"/>
        </w:numPr>
        <w:spacing w:line="360" w:lineRule="auto"/>
        <w:jc w:val="both"/>
        <w:rPr>
          <w:rFonts w:eastAsia="Times New Roman" w:cstheme="minorHAnsi"/>
          <w:color w:val="000000"/>
          <w:kern w:val="0"/>
          <w:sz w:val="24"/>
          <w:szCs w:val="24"/>
          <w:lang w:val="en-GB"/>
          <w14:ligatures w14:val="none"/>
        </w:rPr>
      </w:pPr>
      <w:r w:rsidRPr="0078519E">
        <w:rPr>
          <w:rFonts w:eastAsia="Times New Roman" w:cstheme="minorHAnsi"/>
          <w:color w:val="000000"/>
          <w:kern w:val="0"/>
          <w:sz w:val="24"/>
          <w:szCs w:val="24"/>
          <w:lang w:val="en-GB"/>
          <w14:ligatures w14:val="none"/>
        </w:rPr>
        <w:t xml:space="preserve">Water Temperature (Annual Average): Indicating the thermal </w:t>
      </w:r>
      <w:r w:rsidR="00C10D41" w:rsidRPr="0078519E">
        <w:rPr>
          <w:rFonts w:eastAsia="Times New Roman" w:cstheme="minorHAnsi"/>
          <w:color w:val="000000"/>
          <w:kern w:val="0"/>
          <w:sz w:val="24"/>
          <w:szCs w:val="24"/>
          <w:lang w:val="en-GB"/>
          <w14:ligatures w14:val="none"/>
        </w:rPr>
        <w:t>conditions</w:t>
      </w:r>
      <w:r w:rsidR="00C10D41">
        <w:rPr>
          <w:rFonts w:eastAsia="Times New Roman" w:cstheme="minorHAnsi"/>
          <w:color w:val="000000"/>
          <w:kern w:val="0"/>
          <w:sz w:val="24"/>
          <w:szCs w:val="24"/>
          <w:lang w:val="en-GB"/>
          <w14:ligatures w14:val="none"/>
        </w:rPr>
        <w:t xml:space="preserve"> experienced at the study sites annually</w:t>
      </w:r>
      <w:r w:rsidRPr="0078519E">
        <w:rPr>
          <w:rFonts w:eastAsia="Times New Roman" w:cstheme="minorHAnsi"/>
          <w:color w:val="000000"/>
          <w:kern w:val="0"/>
          <w:sz w:val="24"/>
          <w:szCs w:val="24"/>
          <w:lang w:val="en-GB"/>
          <w14:ligatures w14:val="none"/>
        </w:rPr>
        <w:t>.</w:t>
      </w:r>
      <w:r w:rsidR="0078519E" w:rsidRPr="0078519E">
        <w:rPr>
          <w:rFonts w:eastAsia="Times New Roman" w:cstheme="minorHAnsi"/>
          <w:color w:val="000000"/>
          <w:kern w:val="0"/>
          <w:sz w:val="24"/>
          <w:szCs w:val="24"/>
          <w:lang w:val="en-GB"/>
          <w14:ligatures w14:val="none"/>
        </w:rPr>
        <w:t xml:space="preserve"> </w:t>
      </w:r>
    </w:p>
    <w:p w14:paraId="6F763914" w14:textId="20FDD5BE" w:rsidR="00231189" w:rsidRPr="0078519E" w:rsidRDefault="0078519E" w:rsidP="00415032">
      <w:pPr>
        <w:pStyle w:val="ListParagraph"/>
        <w:numPr>
          <w:ilvl w:val="0"/>
          <w:numId w:val="2"/>
        </w:numPr>
        <w:spacing w:line="360" w:lineRule="auto"/>
        <w:jc w:val="both"/>
        <w:rPr>
          <w:rFonts w:eastAsia="Times New Roman" w:cstheme="minorHAnsi"/>
          <w:color w:val="000000"/>
          <w:kern w:val="0"/>
          <w:sz w:val="24"/>
          <w:szCs w:val="24"/>
          <w:lang w:val="en-GB"/>
          <w14:ligatures w14:val="none"/>
        </w:rPr>
      </w:pPr>
      <w:r w:rsidRPr="0078519E">
        <w:rPr>
          <w:rFonts w:eastAsia="Times New Roman" w:cstheme="minorHAnsi"/>
          <w:color w:val="000000"/>
          <w:kern w:val="0"/>
          <w:sz w:val="24"/>
          <w:szCs w:val="24"/>
          <w:lang w:val="en-GB"/>
          <w14:ligatures w14:val="none"/>
        </w:rPr>
        <w:t xml:space="preserve">Temperature Accumulation (Degree Days): A cumulative measure of heat exposure </w:t>
      </w:r>
      <w:commentRangeStart w:id="242"/>
      <w:commentRangeStart w:id="243"/>
      <w:r w:rsidRPr="0078519E">
        <w:rPr>
          <w:rFonts w:eastAsia="Times New Roman" w:cstheme="minorHAnsi"/>
          <w:color w:val="000000"/>
          <w:kern w:val="0"/>
          <w:sz w:val="24"/>
          <w:szCs w:val="24"/>
          <w:lang w:val="en-GB"/>
          <w14:ligatures w14:val="none"/>
        </w:rPr>
        <w:t>over time</w:t>
      </w:r>
      <w:commentRangeEnd w:id="242"/>
      <w:r w:rsidR="00B132C2">
        <w:rPr>
          <w:rStyle w:val="CommentReference"/>
        </w:rPr>
        <w:commentReference w:id="242"/>
      </w:r>
      <w:commentRangeEnd w:id="243"/>
      <w:r w:rsidR="00A10F50">
        <w:rPr>
          <w:rStyle w:val="CommentReference"/>
        </w:rPr>
        <w:commentReference w:id="243"/>
      </w:r>
      <w:r w:rsidRPr="0078519E">
        <w:rPr>
          <w:rFonts w:eastAsia="Times New Roman" w:cstheme="minorHAnsi"/>
          <w:color w:val="000000"/>
          <w:kern w:val="0"/>
          <w:sz w:val="24"/>
          <w:szCs w:val="24"/>
          <w:lang w:val="en-GB"/>
          <w14:ligatures w14:val="none"/>
        </w:rPr>
        <w:t xml:space="preserve">, </w:t>
      </w:r>
      <w:r w:rsidR="00C10D41">
        <w:rPr>
          <w:rFonts w:eastAsia="Times New Roman" w:cstheme="minorHAnsi"/>
          <w:color w:val="000000"/>
          <w:kern w:val="0"/>
          <w:sz w:val="24"/>
          <w:szCs w:val="24"/>
          <w:lang w:val="en-GB"/>
          <w14:ligatures w14:val="none"/>
        </w:rPr>
        <w:t xml:space="preserve">which influences </w:t>
      </w:r>
      <w:ins w:id="244" w:author="Rebecca Cramp" w:date="2024-04-14T10:05:00Z">
        <w:r w:rsidR="00B132C2">
          <w:rPr>
            <w:rFonts w:eastAsia="Times New Roman" w:cstheme="minorHAnsi"/>
            <w:color w:val="000000"/>
            <w:kern w:val="0"/>
            <w:sz w:val="24"/>
            <w:szCs w:val="24"/>
            <w:lang w:val="en-GB"/>
            <w14:ligatures w14:val="none"/>
          </w:rPr>
          <w:t xml:space="preserve">fish </w:t>
        </w:r>
      </w:ins>
      <w:r w:rsidRPr="0078519E">
        <w:rPr>
          <w:rFonts w:eastAsia="Times New Roman" w:cstheme="minorHAnsi"/>
          <w:color w:val="000000"/>
          <w:kern w:val="0"/>
          <w:sz w:val="24"/>
          <w:szCs w:val="24"/>
          <w:lang w:val="en-GB"/>
          <w14:ligatures w14:val="none"/>
        </w:rPr>
        <w:t>metabolic rates and growth cycles.</w:t>
      </w:r>
    </w:p>
    <w:p w14:paraId="766EAC19" w14:textId="3CEE4156" w:rsidR="00231189" w:rsidRDefault="00231189" w:rsidP="00415032">
      <w:pPr>
        <w:pStyle w:val="ListParagraph"/>
        <w:numPr>
          <w:ilvl w:val="0"/>
          <w:numId w:val="2"/>
        </w:numPr>
        <w:spacing w:line="360" w:lineRule="auto"/>
        <w:jc w:val="both"/>
        <w:rPr>
          <w:rFonts w:eastAsia="Times New Roman" w:cstheme="minorHAnsi"/>
          <w:color w:val="000000"/>
          <w:kern w:val="0"/>
          <w:sz w:val="24"/>
          <w:szCs w:val="24"/>
          <w:lang w:val="en-GB"/>
          <w14:ligatures w14:val="none"/>
        </w:rPr>
      </w:pPr>
      <w:r w:rsidRPr="0078519E">
        <w:rPr>
          <w:rFonts w:eastAsia="Times New Roman" w:cstheme="minorHAnsi"/>
          <w:color w:val="000000"/>
          <w:kern w:val="0"/>
          <w:sz w:val="24"/>
          <w:szCs w:val="24"/>
          <w:lang w:val="en-GB"/>
          <w14:ligatures w14:val="none"/>
        </w:rPr>
        <w:t xml:space="preserve">Drought and Flood Events: Instances of extreme low and high </w:t>
      </w:r>
      <w:ins w:id="245" w:author="Rebecca Cramp" w:date="2024-04-14T10:05:00Z">
        <w:r w:rsidR="00B132C2">
          <w:rPr>
            <w:rFonts w:eastAsia="Times New Roman" w:cstheme="minorHAnsi"/>
            <w:color w:val="000000"/>
            <w:kern w:val="0"/>
            <w:sz w:val="24"/>
            <w:szCs w:val="24"/>
            <w:lang w:val="en-GB"/>
            <w14:ligatures w14:val="none"/>
          </w:rPr>
          <w:t xml:space="preserve">waterhole </w:t>
        </w:r>
      </w:ins>
      <w:r w:rsidR="0078519E">
        <w:rPr>
          <w:rFonts w:eastAsia="Times New Roman" w:cstheme="minorHAnsi"/>
          <w:color w:val="000000"/>
          <w:kern w:val="0"/>
          <w:sz w:val="24"/>
          <w:szCs w:val="24"/>
          <w:lang w:val="en-GB"/>
          <w14:ligatures w14:val="none"/>
        </w:rPr>
        <w:t>volume</w:t>
      </w:r>
      <w:r w:rsidRPr="0078519E">
        <w:rPr>
          <w:rFonts w:eastAsia="Times New Roman" w:cstheme="minorHAnsi"/>
          <w:color w:val="000000"/>
          <w:kern w:val="0"/>
          <w:sz w:val="24"/>
          <w:szCs w:val="24"/>
          <w:lang w:val="en-GB"/>
          <w14:ligatures w14:val="none"/>
        </w:rPr>
        <w:t>, affecting habitat quality and food availability.</w:t>
      </w:r>
    </w:p>
    <w:p w14:paraId="1D4EE4C3" w14:textId="77777777" w:rsidR="0078519E" w:rsidRPr="0078519E" w:rsidRDefault="0078519E" w:rsidP="00415032">
      <w:pPr>
        <w:spacing w:line="360" w:lineRule="auto"/>
        <w:ind w:left="360"/>
        <w:jc w:val="both"/>
        <w:rPr>
          <w:rFonts w:eastAsia="Times New Roman" w:cstheme="minorHAnsi"/>
          <w:color w:val="000000"/>
          <w:kern w:val="0"/>
          <w:sz w:val="24"/>
          <w:szCs w:val="24"/>
          <w:lang w:val="en-GB"/>
          <w14:ligatures w14:val="none"/>
        </w:rPr>
      </w:pPr>
    </w:p>
    <w:p w14:paraId="21F38325" w14:textId="40B79618" w:rsidR="00231189" w:rsidRPr="00231189" w:rsidRDefault="00C10D41" w:rsidP="00415032">
      <w:pPr>
        <w:spacing w:line="360" w:lineRule="auto"/>
        <w:jc w:val="both"/>
        <w:rPr>
          <w:rFonts w:eastAsia="Times New Roman" w:cstheme="minorHAnsi"/>
          <w:color w:val="000000"/>
          <w:kern w:val="0"/>
          <w:sz w:val="24"/>
          <w:szCs w:val="24"/>
          <w:lang w:val="en-GB"/>
          <w14:ligatures w14:val="none"/>
        </w:rPr>
      </w:pPr>
      <w:commentRangeStart w:id="246"/>
      <w:r w:rsidRPr="00A84230">
        <w:rPr>
          <w:rFonts w:eastAsia="Times New Roman" w:cstheme="minorHAnsi"/>
          <w:color w:val="000000"/>
          <w:kern w:val="0"/>
          <w:sz w:val="24"/>
          <w:szCs w:val="24"/>
          <w:lang w:val="en-GB"/>
          <w14:ligatures w14:val="none"/>
        </w:rPr>
        <w:t xml:space="preserve">Additional variables </w:t>
      </w:r>
      <w:commentRangeEnd w:id="246"/>
      <w:r w:rsidR="00A10F50">
        <w:rPr>
          <w:rStyle w:val="CommentReference"/>
        </w:rPr>
        <w:commentReference w:id="246"/>
      </w:r>
      <w:r w:rsidRPr="00A84230">
        <w:rPr>
          <w:rFonts w:eastAsia="Times New Roman" w:cstheme="minorHAnsi"/>
          <w:color w:val="000000"/>
          <w:kern w:val="0"/>
          <w:sz w:val="24"/>
          <w:szCs w:val="24"/>
          <w:lang w:val="en-GB"/>
          <w14:ligatures w14:val="none"/>
        </w:rPr>
        <w:t>might be considered depending on their availability and relevance to the growth patterns observed</w:t>
      </w:r>
      <w:commentRangeStart w:id="247"/>
      <w:commentRangeStart w:id="248"/>
      <w:r w:rsidRPr="00A84230">
        <w:rPr>
          <w:rFonts w:eastAsia="Times New Roman" w:cstheme="minorHAnsi"/>
          <w:color w:val="000000"/>
          <w:kern w:val="0"/>
          <w:sz w:val="24"/>
          <w:szCs w:val="24"/>
          <w:lang w:val="en-GB"/>
          <w14:ligatures w14:val="none"/>
        </w:rPr>
        <w:t xml:space="preserve"> in the otolith data</w:t>
      </w:r>
      <w:commentRangeEnd w:id="247"/>
      <w:r w:rsidR="00B132C2">
        <w:rPr>
          <w:rStyle w:val="CommentReference"/>
        </w:rPr>
        <w:commentReference w:id="247"/>
      </w:r>
      <w:commentRangeEnd w:id="248"/>
      <w:r w:rsidR="00495852">
        <w:rPr>
          <w:rStyle w:val="CommentReference"/>
        </w:rPr>
        <w:commentReference w:id="248"/>
      </w:r>
      <w:r w:rsidRPr="00A84230">
        <w:rPr>
          <w:rFonts w:eastAsia="Times New Roman" w:cstheme="minorHAnsi"/>
          <w:color w:val="000000"/>
          <w:kern w:val="0"/>
          <w:sz w:val="24"/>
          <w:szCs w:val="24"/>
          <w:lang w:val="en-GB"/>
          <w14:ligatures w14:val="none"/>
        </w:rPr>
        <w:t>. These could encompass environmental features such as habitat composition, water quality parameters, and anthropogenic influences</w:t>
      </w:r>
      <w:r>
        <w:rPr>
          <w:rFonts w:eastAsia="Times New Roman" w:cstheme="minorHAnsi"/>
          <w:color w:val="000000"/>
          <w:kern w:val="0"/>
          <w:sz w:val="24"/>
          <w:szCs w:val="24"/>
          <w:lang w:val="en-GB"/>
          <w14:ligatures w14:val="none"/>
        </w:rPr>
        <w:t>.</w:t>
      </w:r>
      <w:r w:rsidRPr="00C10D41">
        <w:rPr>
          <w:rFonts w:eastAsia="Times New Roman" w:cstheme="minorHAnsi"/>
          <w:color w:val="000000"/>
          <w:kern w:val="0"/>
          <w:sz w:val="24"/>
          <w:szCs w:val="24"/>
          <w:lang w:val="en-GB"/>
          <w14:ligatures w14:val="none"/>
        </w:rPr>
        <w:t xml:space="preserve"> </w:t>
      </w:r>
      <w:r w:rsidRPr="00231189">
        <w:rPr>
          <w:rFonts w:eastAsia="Times New Roman" w:cstheme="minorHAnsi"/>
          <w:color w:val="000000"/>
          <w:kern w:val="0"/>
          <w:sz w:val="24"/>
          <w:szCs w:val="24"/>
          <w:lang w:val="en-GB"/>
          <w14:ligatures w14:val="none"/>
        </w:rPr>
        <w:t>The inclusion of these variables will be adaptive</w:t>
      </w:r>
      <w:ins w:id="249" w:author="Rebecca Cramp" w:date="2024-04-14T10:11:00Z">
        <w:r w:rsidR="00B132C2">
          <w:rPr>
            <w:rFonts w:eastAsia="Times New Roman" w:cstheme="minorHAnsi"/>
            <w:color w:val="000000"/>
            <w:kern w:val="0"/>
            <w:sz w:val="24"/>
            <w:szCs w:val="24"/>
            <w:lang w:val="en-GB"/>
            <w14:ligatures w14:val="none"/>
          </w:rPr>
          <w:t xml:space="preserve"> </w:t>
        </w:r>
        <w:proofErr w:type="gramStart"/>
        <w:r w:rsidR="00B132C2">
          <w:rPr>
            <w:rFonts w:eastAsia="Times New Roman" w:cstheme="minorHAnsi"/>
            <w:color w:val="000000"/>
            <w:kern w:val="0"/>
            <w:sz w:val="24"/>
            <w:szCs w:val="24"/>
            <w:lang w:val="en-GB"/>
            <w14:ligatures w14:val="none"/>
          </w:rPr>
          <w:t>and</w:t>
        </w:r>
      </w:ins>
      <w:r w:rsidRPr="00231189">
        <w:rPr>
          <w:rFonts w:eastAsia="Times New Roman" w:cstheme="minorHAnsi"/>
          <w:color w:val="000000"/>
          <w:kern w:val="0"/>
          <w:sz w:val="24"/>
          <w:szCs w:val="24"/>
          <w:lang w:val="en-GB"/>
          <w14:ligatures w14:val="none"/>
        </w:rPr>
        <w:t>,</w:t>
      </w:r>
      <w:proofErr w:type="gramEnd"/>
      <w:r w:rsidRPr="00231189">
        <w:rPr>
          <w:rFonts w:eastAsia="Times New Roman" w:cstheme="minorHAnsi"/>
          <w:color w:val="000000"/>
          <w:kern w:val="0"/>
          <w:sz w:val="24"/>
          <w:szCs w:val="24"/>
          <w:lang w:val="en-GB"/>
          <w14:ligatures w14:val="none"/>
        </w:rPr>
        <w:t xml:space="preserve"> contingent upon their statistical significance to the models</w:t>
      </w:r>
      <w:r w:rsidR="00367EE1">
        <w:rPr>
          <w:rFonts w:eastAsia="Times New Roman" w:cstheme="minorHAnsi"/>
          <w:color w:val="000000"/>
          <w:kern w:val="0"/>
          <w:sz w:val="24"/>
          <w:szCs w:val="24"/>
          <w:lang w:val="en-GB"/>
          <w14:ligatures w14:val="none"/>
        </w:rPr>
        <w:t xml:space="preserve">, </w:t>
      </w:r>
      <w:r w:rsidRPr="00231189">
        <w:rPr>
          <w:rFonts w:eastAsia="Times New Roman" w:cstheme="minorHAnsi"/>
          <w:color w:val="000000"/>
          <w:kern w:val="0"/>
          <w:sz w:val="24"/>
          <w:szCs w:val="24"/>
          <w:lang w:val="en-GB"/>
          <w14:ligatures w14:val="none"/>
        </w:rPr>
        <w:t xml:space="preserve">the insights they provide into the growth rates of the species </w:t>
      </w:r>
      <w:r w:rsidR="00367EE1">
        <w:rPr>
          <w:rFonts w:eastAsia="Times New Roman" w:cstheme="minorHAnsi"/>
          <w:color w:val="000000"/>
          <w:kern w:val="0"/>
          <w:sz w:val="24"/>
          <w:szCs w:val="24"/>
          <w:lang w:val="en-GB"/>
          <w14:ligatures w14:val="none"/>
        </w:rPr>
        <w:t xml:space="preserve">being studied and the </w:t>
      </w:r>
      <w:r w:rsidR="00367EE1" w:rsidRPr="00A84230">
        <w:rPr>
          <w:rFonts w:eastAsia="Times New Roman" w:cstheme="minorHAnsi"/>
          <w:color w:val="000000"/>
          <w:kern w:val="0"/>
          <w:sz w:val="24"/>
          <w:szCs w:val="24"/>
          <w:lang w:val="en-GB"/>
          <w14:ligatures w14:val="none"/>
        </w:rPr>
        <w:t>convergence properties</w:t>
      </w:r>
      <w:r w:rsidR="00367EE1">
        <w:rPr>
          <w:rFonts w:eastAsia="Times New Roman" w:cstheme="minorHAnsi"/>
          <w:color w:val="000000"/>
          <w:kern w:val="0"/>
          <w:sz w:val="24"/>
          <w:szCs w:val="24"/>
          <w:lang w:val="en-GB"/>
          <w14:ligatures w14:val="none"/>
        </w:rPr>
        <w:t xml:space="preserve"> of the models</w:t>
      </w:r>
      <w:del w:id="250" w:author="Rebecca Cramp" w:date="2024-04-14T10:10:00Z">
        <w:r w:rsidR="00367EE1" w:rsidDel="00B132C2">
          <w:rPr>
            <w:rFonts w:eastAsia="Times New Roman" w:cstheme="minorHAnsi"/>
            <w:color w:val="000000"/>
            <w:kern w:val="0"/>
            <w:sz w:val="24"/>
            <w:szCs w:val="24"/>
            <w:lang w:val="en-GB"/>
            <w14:ligatures w14:val="none"/>
          </w:rPr>
          <w:delText>,</w:delText>
        </w:r>
      </w:del>
      <w:r w:rsidR="00367EE1">
        <w:rPr>
          <w:rFonts w:eastAsia="Times New Roman" w:cstheme="minorHAnsi"/>
          <w:color w:val="000000"/>
          <w:kern w:val="0"/>
          <w:sz w:val="24"/>
          <w:szCs w:val="24"/>
          <w:lang w:val="en-GB"/>
          <w14:ligatures w14:val="none"/>
        </w:rPr>
        <w:t xml:space="preserve"> themselves</w:t>
      </w:r>
      <w:r w:rsidRPr="00231189">
        <w:rPr>
          <w:rFonts w:eastAsia="Times New Roman" w:cstheme="minorHAnsi"/>
          <w:color w:val="000000"/>
          <w:kern w:val="0"/>
          <w:sz w:val="24"/>
          <w:szCs w:val="24"/>
          <w:lang w:val="en-GB"/>
          <w14:ligatures w14:val="none"/>
        </w:rPr>
        <w:t>.</w:t>
      </w:r>
    </w:p>
    <w:p w14:paraId="57CFD1C9" w14:textId="77777777" w:rsidR="00231189" w:rsidRDefault="00231189" w:rsidP="00231189">
      <w:pPr>
        <w:spacing w:line="360" w:lineRule="auto"/>
        <w:rPr>
          <w:rFonts w:eastAsia="Times New Roman" w:cstheme="minorHAnsi"/>
          <w:color w:val="000000"/>
          <w:kern w:val="0"/>
          <w:sz w:val="24"/>
          <w:szCs w:val="24"/>
          <w:lang w:val="en-GB"/>
          <w14:ligatures w14:val="none"/>
        </w:rPr>
      </w:pPr>
    </w:p>
    <w:p w14:paraId="2A904965" w14:textId="1E57E45B" w:rsidR="00231189" w:rsidRPr="009C1E11" w:rsidRDefault="00367EE1" w:rsidP="009C1E11">
      <w:pPr>
        <w:pStyle w:val="Heading2"/>
      </w:pPr>
      <w:r>
        <w:t xml:space="preserve">2.3 </w:t>
      </w:r>
      <w:proofErr w:type="spellStart"/>
      <w:r>
        <w:t>Modeling</w:t>
      </w:r>
      <w:proofErr w:type="spellEnd"/>
    </w:p>
    <w:p w14:paraId="0808BF77" w14:textId="5CFD6C23" w:rsidR="00367EE1" w:rsidRDefault="00367EE1" w:rsidP="00415032">
      <w:pPr>
        <w:spacing w:line="360" w:lineRule="auto"/>
        <w:jc w:val="both"/>
        <w:rPr>
          <w:rFonts w:eastAsia="Times New Roman" w:cstheme="minorHAnsi"/>
          <w:color w:val="000000"/>
          <w:kern w:val="0"/>
          <w:sz w:val="24"/>
          <w:szCs w:val="24"/>
          <w:lang w:val="en-GB"/>
          <w14:ligatures w14:val="none"/>
        </w:rPr>
      </w:pPr>
      <w:r>
        <w:rPr>
          <w:rFonts w:eastAsia="Times New Roman" w:cstheme="minorHAnsi"/>
          <w:color w:val="000000"/>
          <w:kern w:val="0"/>
          <w:sz w:val="24"/>
          <w:szCs w:val="24"/>
          <w:lang w:val="en-GB"/>
          <w14:ligatures w14:val="none"/>
        </w:rPr>
        <w:t>The primary final product will be a</w:t>
      </w:r>
      <w:r w:rsidRPr="007C231D">
        <w:rPr>
          <w:rFonts w:eastAsia="Times New Roman" w:cstheme="minorHAnsi"/>
          <w:color w:val="000000"/>
          <w:kern w:val="0"/>
          <w:sz w:val="24"/>
          <w:szCs w:val="24"/>
          <w:lang w:val="en-GB"/>
          <w14:ligatures w14:val="none"/>
        </w:rPr>
        <w:t xml:space="preserve"> comprehensive analytical script prepared with the programming language R that tidies, prepares for analysis and thoroughly explores</w:t>
      </w:r>
      <w:r>
        <w:rPr>
          <w:rFonts w:eastAsia="Times New Roman" w:cstheme="minorHAnsi"/>
          <w:color w:val="000000"/>
          <w:kern w:val="0"/>
          <w:sz w:val="24"/>
          <w:szCs w:val="24"/>
          <w:lang w:val="en-GB"/>
          <w14:ligatures w14:val="none"/>
        </w:rPr>
        <w:t xml:space="preserve"> the dataset to examine</w:t>
      </w:r>
      <w:r w:rsidRPr="007C231D">
        <w:rPr>
          <w:rFonts w:eastAsia="Times New Roman" w:cstheme="minorHAnsi"/>
          <w:color w:val="000000"/>
          <w:kern w:val="0"/>
          <w:sz w:val="24"/>
          <w:szCs w:val="24"/>
          <w:lang w:val="en-GB"/>
          <w14:ligatures w14:val="none"/>
        </w:rPr>
        <w:t xml:space="preserve"> the impact of </w:t>
      </w:r>
      <w:r w:rsidR="00450139">
        <w:rPr>
          <w:rFonts w:eastAsia="Times New Roman" w:cstheme="minorHAnsi"/>
          <w:color w:val="000000"/>
          <w:kern w:val="0"/>
          <w:sz w:val="24"/>
          <w:szCs w:val="24"/>
          <w:lang w:val="en-GB"/>
          <w14:ligatures w14:val="none"/>
        </w:rPr>
        <w:t xml:space="preserve">the </w:t>
      </w:r>
      <w:r w:rsidRPr="007C231D">
        <w:rPr>
          <w:rFonts w:eastAsia="Times New Roman" w:cstheme="minorHAnsi"/>
          <w:color w:val="000000"/>
          <w:kern w:val="0"/>
          <w:sz w:val="24"/>
          <w:szCs w:val="24"/>
          <w:lang w:val="en-GB"/>
          <w14:ligatures w14:val="none"/>
        </w:rPr>
        <w:t xml:space="preserve">various </w:t>
      </w:r>
      <w:r w:rsidR="00450139">
        <w:rPr>
          <w:rFonts w:eastAsia="Times New Roman" w:cstheme="minorHAnsi"/>
          <w:color w:val="000000"/>
          <w:kern w:val="0"/>
          <w:sz w:val="24"/>
          <w:szCs w:val="24"/>
          <w:lang w:val="en-GB"/>
          <w14:ligatures w14:val="none"/>
        </w:rPr>
        <w:t>environmental and hydrological</w:t>
      </w:r>
      <w:r w:rsidRPr="007C231D">
        <w:rPr>
          <w:rFonts w:eastAsia="Times New Roman" w:cstheme="minorHAnsi"/>
          <w:color w:val="000000"/>
          <w:kern w:val="0"/>
          <w:sz w:val="24"/>
          <w:szCs w:val="24"/>
          <w:lang w:val="en-GB"/>
          <w14:ligatures w14:val="none"/>
        </w:rPr>
        <w:t xml:space="preserve"> factors </w:t>
      </w:r>
      <w:r w:rsidR="00450139">
        <w:rPr>
          <w:rFonts w:eastAsia="Times New Roman" w:cstheme="minorHAnsi"/>
          <w:color w:val="000000"/>
          <w:kern w:val="0"/>
          <w:sz w:val="24"/>
          <w:szCs w:val="24"/>
          <w:lang w:val="en-GB"/>
          <w14:ligatures w14:val="none"/>
        </w:rPr>
        <w:t>outlined above,</w:t>
      </w:r>
      <w:r>
        <w:rPr>
          <w:rFonts w:eastAsia="Times New Roman" w:cstheme="minorHAnsi"/>
          <w:color w:val="000000"/>
          <w:kern w:val="0"/>
          <w:sz w:val="24"/>
          <w:szCs w:val="24"/>
          <w:lang w:val="en-GB"/>
          <w14:ligatures w14:val="none"/>
        </w:rPr>
        <w:t xml:space="preserve"> </w:t>
      </w:r>
      <w:r w:rsidRPr="007C231D">
        <w:rPr>
          <w:rFonts w:eastAsia="Times New Roman" w:cstheme="minorHAnsi"/>
          <w:color w:val="000000"/>
          <w:kern w:val="0"/>
          <w:sz w:val="24"/>
          <w:szCs w:val="24"/>
          <w:lang w:val="en-GB"/>
          <w14:ligatures w14:val="none"/>
        </w:rPr>
        <w:t>on</w:t>
      </w:r>
      <w:r>
        <w:rPr>
          <w:rFonts w:eastAsia="Times New Roman" w:cstheme="minorHAnsi"/>
          <w:color w:val="000000"/>
          <w:kern w:val="0"/>
          <w:sz w:val="24"/>
          <w:szCs w:val="24"/>
          <w:lang w:val="en-GB"/>
          <w14:ligatures w14:val="none"/>
        </w:rPr>
        <w:t xml:space="preserve"> the </w:t>
      </w:r>
      <w:del w:id="251" w:author="Rebecca Cramp" w:date="2024-04-14T10:11:00Z">
        <w:r w:rsidDel="00B132C2">
          <w:rPr>
            <w:rFonts w:eastAsia="Times New Roman" w:cstheme="minorHAnsi"/>
            <w:color w:val="000000"/>
            <w:kern w:val="0"/>
            <w:sz w:val="24"/>
            <w:szCs w:val="24"/>
            <w:lang w:val="en-GB"/>
            <w14:ligatures w14:val="none"/>
          </w:rPr>
          <w:delText>annual</w:delText>
        </w:r>
        <w:r w:rsidRPr="007C231D" w:rsidDel="00B132C2">
          <w:rPr>
            <w:rFonts w:eastAsia="Times New Roman" w:cstheme="minorHAnsi"/>
            <w:color w:val="000000"/>
            <w:kern w:val="0"/>
            <w:sz w:val="24"/>
            <w:szCs w:val="24"/>
            <w:lang w:val="en-GB"/>
            <w14:ligatures w14:val="none"/>
          </w:rPr>
          <w:delText xml:space="preserve"> </w:delText>
        </w:r>
      </w:del>
      <w:ins w:id="252" w:author="Rebecca Cramp" w:date="2024-04-14T10:11:00Z">
        <w:r w:rsidR="00B132C2">
          <w:rPr>
            <w:rFonts w:eastAsia="Times New Roman" w:cstheme="minorHAnsi"/>
            <w:color w:val="000000"/>
            <w:kern w:val="0"/>
            <w:sz w:val="24"/>
            <w:szCs w:val="24"/>
            <w:lang w:val="en-GB"/>
            <w14:ligatures w14:val="none"/>
          </w:rPr>
          <w:t>otolith</w:t>
        </w:r>
        <w:r w:rsidR="00B132C2" w:rsidRPr="007C231D">
          <w:rPr>
            <w:rFonts w:eastAsia="Times New Roman" w:cstheme="minorHAnsi"/>
            <w:color w:val="000000"/>
            <w:kern w:val="0"/>
            <w:sz w:val="24"/>
            <w:szCs w:val="24"/>
            <w:lang w:val="en-GB"/>
            <w14:ligatures w14:val="none"/>
          </w:rPr>
          <w:t xml:space="preserve"> </w:t>
        </w:r>
      </w:ins>
      <w:r w:rsidRPr="007C231D">
        <w:rPr>
          <w:rFonts w:eastAsia="Times New Roman" w:cstheme="minorHAnsi"/>
          <w:color w:val="000000"/>
          <w:kern w:val="0"/>
          <w:sz w:val="24"/>
          <w:szCs w:val="24"/>
          <w:lang w:val="en-GB"/>
          <w14:ligatures w14:val="none"/>
        </w:rPr>
        <w:t>growth</w:t>
      </w:r>
      <w:r>
        <w:rPr>
          <w:rFonts w:eastAsia="Times New Roman" w:cstheme="minorHAnsi"/>
          <w:color w:val="000000"/>
          <w:kern w:val="0"/>
          <w:sz w:val="24"/>
          <w:szCs w:val="24"/>
          <w:lang w:val="en-GB"/>
          <w14:ligatures w14:val="none"/>
        </w:rPr>
        <w:t xml:space="preserve"> </w:t>
      </w:r>
      <w:ins w:id="253" w:author="Rebecca Cramp" w:date="2024-04-14T10:11:00Z">
        <w:r w:rsidR="00B132C2">
          <w:rPr>
            <w:rFonts w:eastAsia="Times New Roman" w:cstheme="minorHAnsi"/>
            <w:color w:val="000000"/>
            <w:kern w:val="0"/>
            <w:sz w:val="24"/>
            <w:szCs w:val="24"/>
            <w:lang w:val="en-GB"/>
            <w14:ligatures w14:val="none"/>
          </w:rPr>
          <w:t xml:space="preserve">patterns </w:t>
        </w:r>
      </w:ins>
      <w:del w:id="254" w:author="Rebecca Cramp" w:date="2024-04-14T10:11:00Z">
        <w:r w:rsidRPr="007C231D" w:rsidDel="00B132C2">
          <w:rPr>
            <w:rFonts w:eastAsia="Times New Roman" w:cstheme="minorHAnsi"/>
            <w:color w:val="000000"/>
            <w:kern w:val="0"/>
            <w:sz w:val="24"/>
            <w:szCs w:val="24"/>
            <w:lang w:val="en-GB"/>
            <w14:ligatures w14:val="none"/>
          </w:rPr>
          <w:delText>of</w:delText>
        </w:r>
      </w:del>
      <w:ins w:id="255" w:author="Rebecca Cramp" w:date="2024-04-14T10:11:00Z">
        <w:r w:rsidR="00B132C2">
          <w:rPr>
            <w:rFonts w:eastAsia="Times New Roman" w:cstheme="minorHAnsi"/>
            <w:color w:val="000000"/>
            <w:kern w:val="0"/>
            <w:sz w:val="24"/>
            <w:szCs w:val="24"/>
            <w:lang w:val="en-GB"/>
            <w14:ligatures w14:val="none"/>
          </w:rPr>
          <w:t>in</w:t>
        </w:r>
      </w:ins>
      <w:r w:rsidRPr="007C231D">
        <w:rPr>
          <w:rFonts w:eastAsia="Times New Roman" w:cstheme="minorHAnsi"/>
          <w:color w:val="000000"/>
          <w:kern w:val="0"/>
          <w:sz w:val="24"/>
          <w:szCs w:val="24"/>
          <w:lang w:val="en-GB"/>
          <w14:ligatures w14:val="none"/>
        </w:rPr>
        <w:t xml:space="preserve"> </w:t>
      </w:r>
      <w:r w:rsidR="00450139" w:rsidRPr="00450139">
        <w:rPr>
          <w:rFonts w:eastAsia="Times New Roman" w:cstheme="minorHAnsi"/>
          <w:color w:val="000000"/>
          <w:kern w:val="0"/>
          <w:sz w:val="24"/>
          <w:szCs w:val="24"/>
          <w:lang w:val="en-GB"/>
          <w14:ligatures w14:val="none"/>
        </w:rPr>
        <w:t>Golden perch, Bony bream, and Common carp</w:t>
      </w:r>
      <w:r w:rsidRPr="007C231D">
        <w:rPr>
          <w:rFonts w:eastAsia="Times New Roman" w:cstheme="minorHAnsi"/>
          <w:color w:val="000000"/>
          <w:kern w:val="0"/>
          <w:sz w:val="24"/>
          <w:szCs w:val="24"/>
          <w:lang w:val="en-GB"/>
          <w14:ligatures w14:val="none"/>
        </w:rPr>
        <w:t>.</w:t>
      </w:r>
      <w:r>
        <w:rPr>
          <w:rFonts w:eastAsia="Times New Roman" w:cstheme="minorHAnsi"/>
          <w:color w:val="000000"/>
          <w:kern w:val="0"/>
          <w:sz w:val="24"/>
          <w:szCs w:val="24"/>
          <w:lang w:val="en-GB"/>
          <w14:ligatures w14:val="none"/>
        </w:rPr>
        <w:t xml:space="preserve"> </w:t>
      </w:r>
      <w:r w:rsidR="00450139">
        <w:rPr>
          <w:rFonts w:eastAsia="Times New Roman" w:cstheme="minorHAnsi"/>
          <w:color w:val="000000"/>
          <w:kern w:val="0"/>
          <w:sz w:val="24"/>
          <w:szCs w:val="24"/>
          <w:lang w:val="en-GB"/>
          <w14:ligatures w14:val="none"/>
        </w:rPr>
        <w:t xml:space="preserve">The initial steps will involve data </w:t>
      </w:r>
      <w:r>
        <w:rPr>
          <w:rFonts w:eastAsia="Times New Roman" w:cstheme="minorHAnsi"/>
          <w:color w:val="000000"/>
          <w:kern w:val="0"/>
          <w:sz w:val="24"/>
          <w:szCs w:val="24"/>
          <w:lang w:val="en-GB"/>
          <w14:ligatures w14:val="none"/>
        </w:rPr>
        <w:t xml:space="preserve">visualisation </w:t>
      </w:r>
      <w:r w:rsidR="00450139">
        <w:rPr>
          <w:rFonts w:eastAsia="Times New Roman" w:cstheme="minorHAnsi"/>
          <w:color w:val="000000"/>
          <w:kern w:val="0"/>
          <w:sz w:val="24"/>
          <w:szCs w:val="24"/>
          <w:lang w:val="en-GB"/>
          <w14:ligatures w14:val="none"/>
        </w:rPr>
        <w:t>and generation</w:t>
      </w:r>
      <w:r>
        <w:rPr>
          <w:rFonts w:eastAsia="Times New Roman" w:cstheme="minorHAnsi"/>
          <w:color w:val="000000"/>
          <w:kern w:val="0"/>
          <w:sz w:val="24"/>
          <w:szCs w:val="24"/>
          <w:lang w:val="en-GB"/>
          <w14:ligatures w14:val="none"/>
        </w:rPr>
        <w:t xml:space="preserve"> of descriptive statistics </w:t>
      </w:r>
      <w:r w:rsidR="00450139">
        <w:rPr>
          <w:rFonts w:eastAsia="Times New Roman" w:cstheme="minorHAnsi"/>
          <w:color w:val="000000"/>
          <w:kern w:val="0"/>
          <w:sz w:val="24"/>
          <w:szCs w:val="24"/>
          <w:lang w:val="en-GB"/>
          <w14:ligatures w14:val="none"/>
        </w:rPr>
        <w:t>to guide</w:t>
      </w:r>
      <w:r>
        <w:rPr>
          <w:rFonts w:eastAsia="Times New Roman" w:cstheme="minorHAnsi"/>
          <w:color w:val="000000"/>
          <w:kern w:val="0"/>
          <w:sz w:val="24"/>
          <w:szCs w:val="24"/>
          <w:lang w:val="en-GB"/>
          <w14:ligatures w14:val="none"/>
        </w:rPr>
        <w:t xml:space="preserve"> the </w:t>
      </w:r>
      <w:proofErr w:type="spellStart"/>
      <w:r>
        <w:rPr>
          <w:rFonts w:eastAsia="Times New Roman" w:cstheme="minorHAnsi"/>
          <w:color w:val="000000"/>
          <w:kern w:val="0"/>
          <w:sz w:val="24"/>
          <w:szCs w:val="24"/>
          <w:lang w:val="en-GB"/>
          <w14:ligatures w14:val="none"/>
        </w:rPr>
        <w:t>modeling</w:t>
      </w:r>
      <w:proofErr w:type="spellEnd"/>
      <w:r>
        <w:rPr>
          <w:rFonts w:eastAsia="Times New Roman" w:cstheme="minorHAnsi"/>
          <w:color w:val="000000"/>
          <w:kern w:val="0"/>
          <w:sz w:val="24"/>
          <w:szCs w:val="24"/>
          <w:lang w:val="en-GB"/>
          <w14:ligatures w14:val="none"/>
        </w:rPr>
        <w:t xml:space="preserve"> process</w:t>
      </w:r>
      <w:r w:rsidR="00450139">
        <w:rPr>
          <w:rFonts w:eastAsia="Times New Roman" w:cstheme="minorHAnsi"/>
          <w:color w:val="000000"/>
          <w:kern w:val="0"/>
          <w:sz w:val="24"/>
          <w:szCs w:val="24"/>
          <w:lang w:val="en-GB"/>
          <w14:ligatures w14:val="none"/>
        </w:rPr>
        <w:t>.</w:t>
      </w:r>
      <w:r w:rsidR="00415032">
        <w:rPr>
          <w:rFonts w:eastAsia="Times New Roman" w:cstheme="minorHAnsi"/>
          <w:color w:val="000000"/>
          <w:kern w:val="0"/>
          <w:sz w:val="24"/>
          <w:szCs w:val="24"/>
          <w:lang w:val="en-GB"/>
          <w14:ligatures w14:val="none"/>
        </w:rPr>
        <w:t xml:space="preserve"> Following this</w:t>
      </w:r>
      <w:r w:rsidR="00415032" w:rsidRPr="00367EE1">
        <w:rPr>
          <w:rFonts w:eastAsia="Times New Roman" w:cstheme="minorHAnsi"/>
          <w:color w:val="000000"/>
          <w:kern w:val="0"/>
          <w:sz w:val="24"/>
          <w:szCs w:val="24"/>
          <w:lang w:val="en-GB"/>
          <w14:ligatures w14:val="none"/>
        </w:rPr>
        <w:t>, a methodologically iterative approach will be taken</w:t>
      </w:r>
      <w:r w:rsidR="00415032">
        <w:rPr>
          <w:rFonts w:eastAsia="Times New Roman" w:cstheme="minorHAnsi"/>
          <w:color w:val="000000"/>
          <w:kern w:val="0"/>
          <w:sz w:val="24"/>
          <w:szCs w:val="24"/>
          <w:lang w:val="en-GB"/>
          <w14:ligatures w14:val="none"/>
        </w:rPr>
        <w:t xml:space="preserve"> to explore the relationships</w:t>
      </w:r>
      <w:ins w:id="256" w:author="Rebecca Cramp" w:date="2024-04-14T10:13:00Z">
        <w:r w:rsidR="001360AF">
          <w:rPr>
            <w:rFonts w:eastAsia="Times New Roman" w:cstheme="minorHAnsi"/>
            <w:color w:val="000000"/>
            <w:kern w:val="0"/>
            <w:sz w:val="24"/>
            <w:szCs w:val="24"/>
            <w:lang w:val="en-GB"/>
            <w14:ligatures w14:val="none"/>
          </w:rPr>
          <w:t xml:space="preserve"> between environmental factors and otolith gro</w:t>
        </w:r>
      </w:ins>
      <w:ins w:id="257" w:author="Rebecca Cramp" w:date="2024-04-14T10:14:00Z">
        <w:r w:rsidR="001360AF">
          <w:rPr>
            <w:rFonts w:eastAsia="Times New Roman" w:cstheme="minorHAnsi"/>
            <w:color w:val="000000"/>
            <w:kern w:val="0"/>
            <w:sz w:val="24"/>
            <w:szCs w:val="24"/>
            <w:lang w:val="en-GB"/>
            <w14:ligatures w14:val="none"/>
          </w:rPr>
          <w:t>wth patterns</w:t>
        </w:r>
      </w:ins>
      <w:r w:rsidR="00415032" w:rsidRPr="00367EE1">
        <w:rPr>
          <w:rFonts w:eastAsia="Times New Roman" w:cstheme="minorHAnsi"/>
          <w:color w:val="000000"/>
          <w:kern w:val="0"/>
          <w:sz w:val="24"/>
          <w:szCs w:val="24"/>
          <w:lang w:val="en-GB"/>
          <w14:ligatures w14:val="none"/>
        </w:rPr>
        <w:t xml:space="preserve">. This means starting with simpler models to understand basic relationships, then progressively incorporating more </w:t>
      </w:r>
      <w:r w:rsidR="00415032" w:rsidRPr="00367EE1">
        <w:rPr>
          <w:rFonts w:eastAsia="Times New Roman" w:cstheme="minorHAnsi"/>
          <w:color w:val="000000"/>
          <w:kern w:val="0"/>
          <w:sz w:val="24"/>
          <w:szCs w:val="24"/>
          <w:lang w:val="en-GB"/>
          <w14:ligatures w14:val="none"/>
        </w:rPr>
        <w:lastRenderedPageBreak/>
        <w:t xml:space="preserve">complex models to </w:t>
      </w:r>
      <w:del w:id="258" w:author="Rebecca Cramp" w:date="2024-04-14T10:14:00Z">
        <w:r w:rsidR="00415032" w:rsidRPr="00367EE1" w:rsidDel="001360AF">
          <w:rPr>
            <w:rFonts w:eastAsia="Times New Roman" w:cstheme="minorHAnsi"/>
            <w:color w:val="000000"/>
            <w:kern w:val="0"/>
            <w:sz w:val="24"/>
            <w:szCs w:val="24"/>
            <w:lang w:val="en-GB"/>
            <w14:ligatures w14:val="none"/>
          </w:rPr>
          <w:delText xml:space="preserve">capture </w:delText>
        </w:r>
      </w:del>
      <w:ins w:id="259" w:author="Rebecca Cramp" w:date="2024-04-14T10:14:00Z">
        <w:r w:rsidR="001360AF">
          <w:rPr>
            <w:rFonts w:eastAsia="Times New Roman" w:cstheme="minorHAnsi"/>
            <w:color w:val="000000"/>
            <w:kern w:val="0"/>
            <w:sz w:val="24"/>
            <w:szCs w:val="24"/>
            <w:lang w:val="en-GB"/>
            <w14:ligatures w14:val="none"/>
          </w:rPr>
          <w:t>incorporate more</w:t>
        </w:r>
        <w:r w:rsidR="001360AF" w:rsidRPr="00367EE1">
          <w:rPr>
            <w:rFonts w:eastAsia="Times New Roman" w:cstheme="minorHAnsi"/>
            <w:color w:val="000000"/>
            <w:kern w:val="0"/>
            <w:sz w:val="24"/>
            <w:szCs w:val="24"/>
            <w:lang w:val="en-GB"/>
            <w14:ligatures w14:val="none"/>
          </w:rPr>
          <w:t xml:space="preserve"> </w:t>
        </w:r>
      </w:ins>
      <w:r w:rsidR="00415032" w:rsidRPr="00367EE1">
        <w:rPr>
          <w:rFonts w:eastAsia="Times New Roman" w:cstheme="minorHAnsi"/>
          <w:color w:val="000000"/>
          <w:kern w:val="0"/>
          <w:sz w:val="24"/>
          <w:szCs w:val="24"/>
          <w:lang w:val="en-GB"/>
          <w14:ligatures w14:val="none"/>
        </w:rPr>
        <w:t>nuance</w:t>
      </w:r>
      <w:del w:id="260" w:author="Rebecca Cramp" w:date="2024-04-14T10:14:00Z">
        <w:r w:rsidR="00415032" w:rsidRPr="00367EE1" w:rsidDel="001360AF">
          <w:rPr>
            <w:rFonts w:eastAsia="Times New Roman" w:cstheme="minorHAnsi"/>
            <w:color w:val="000000"/>
            <w:kern w:val="0"/>
            <w:sz w:val="24"/>
            <w:szCs w:val="24"/>
            <w:lang w:val="en-GB"/>
            <w14:ligatures w14:val="none"/>
          </w:rPr>
          <w:delText>d patterns</w:delText>
        </w:r>
      </w:del>
      <w:r w:rsidR="00415032" w:rsidRPr="00367EE1">
        <w:rPr>
          <w:rFonts w:eastAsia="Times New Roman" w:cstheme="minorHAnsi"/>
          <w:color w:val="000000"/>
          <w:kern w:val="0"/>
          <w:sz w:val="24"/>
          <w:szCs w:val="24"/>
          <w:lang w:val="en-GB"/>
          <w14:ligatures w14:val="none"/>
        </w:rPr>
        <w:t xml:space="preserve">. This phased approach allows for a thorough exploration of the data, ensuring that the final model(s) provide insightful and reliable predictions about the impact of hydrological factors on fish growth rates. The aim is not only to identify significant </w:t>
      </w:r>
      <w:ins w:id="261" w:author="Rebecca Cramp" w:date="2024-04-14T10:14:00Z">
        <w:r w:rsidR="001360AF">
          <w:rPr>
            <w:rFonts w:eastAsia="Times New Roman" w:cstheme="minorHAnsi"/>
            <w:color w:val="000000"/>
            <w:kern w:val="0"/>
            <w:sz w:val="24"/>
            <w:szCs w:val="24"/>
            <w:lang w:val="en-GB"/>
            <w14:ligatures w14:val="none"/>
          </w:rPr>
          <w:t xml:space="preserve">environmental </w:t>
        </w:r>
      </w:ins>
      <w:del w:id="262" w:author="Jonathan Marshall" w:date="2024-04-15T15:28:00Z">
        <w:r w:rsidR="00415032" w:rsidRPr="00367EE1" w:rsidDel="00A10F50">
          <w:rPr>
            <w:rFonts w:eastAsia="Times New Roman" w:cstheme="minorHAnsi"/>
            <w:color w:val="000000"/>
            <w:kern w:val="0"/>
            <w:sz w:val="24"/>
            <w:szCs w:val="24"/>
            <w:lang w:val="en-GB"/>
            <w14:ligatures w14:val="none"/>
          </w:rPr>
          <w:delText xml:space="preserve">predictors </w:delText>
        </w:r>
      </w:del>
      <w:ins w:id="263" w:author="Rebecca Cramp" w:date="2024-04-14T10:14:00Z">
        <w:del w:id="264" w:author="Jonathan Marshall" w:date="2024-04-15T15:28:00Z">
          <w:r w:rsidR="001360AF" w:rsidDel="00A10F50">
            <w:rPr>
              <w:rFonts w:eastAsia="Times New Roman" w:cstheme="minorHAnsi"/>
              <w:color w:val="000000"/>
              <w:kern w:val="0"/>
              <w:sz w:val="24"/>
              <w:szCs w:val="24"/>
              <w:lang w:val="en-GB"/>
              <w14:ligatures w14:val="none"/>
            </w:rPr>
            <w:delText>of</w:delText>
          </w:r>
        </w:del>
      </w:ins>
      <w:ins w:id="265" w:author="Jonathan Marshall" w:date="2024-04-15T15:28:00Z">
        <w:r w:rsidR="00A10F50">
          <w:rPr>
            <w:rFonts w:eastAsia="Times New Roman" w:cstheme="minorHAnsi"/>
            <w:color w:val="000000"/>
            <w:kern w:val="0"/>
            <w:sz w:val="24"/>
            <w:szCs w:val="24"/>
            <w:lang w:val="en-GB"/>
            <w14:ligatures w14:val="none"/>
          </w:rPr>
          <w:t>in</w:t>
        </w:r>
      </w:ins>
      <w:ins w:id="266" w:author="Jonathan Marshall" w:date="2024-04-15T15:29:00Z">
        <w:r w:rsidR="00A10F50">
          <w:rPr>
            <w:rFonts w:eastAsia="Times New Roman" w:cstheme="minorHAnsi"/>
            <w:color w:val="000000"/>
            <w:kern w:val="0"/>
            <w:sz w:val="24"/>
            <w:szCs w:val="24"/>
            <w:lang w:val="en-GB"/>
            <w14:ligatures w14:val="none"/>
          </w:rPr>
          <w:t>fluences on individual</w:t>
        </w:r>
      </w:ins>
      <w:ins w:id="267" w:author="Rebecca Cramp" w:date="2024-04-14T10:14:00Z">
        <w:r w:rsidR="001360AF">
          <w:rPr>
            <w:rFonts w:eastAsia="Times New Roman" w:cstheme="minorHAnsi"/>
            <w:color w:val="000000"/>
            <w:kern w:val="0"/>
            <w:sz w:val="24"/>
            <w:szCs w:val="24"/>
            <w:lang w:val="en-GB"/>
            <w14:ligatures w14:val="none"/>
          </w:rPr>
          <w:t xml:space="preserve"> fish growth </w:t>
        </w:r>
      </w:ins>
      <w:r w:rsidR="00415032" w:rsidRPr="00367EE1">
        <w:rPr>
          <w:rFonts w:eastAsia="Times New Roman" w:cstheme="minorHAnsi"/>
          <w:color w:val="000000"/>
          <w:kern w:val="0"/>
          <w:sz w:val="24"/>
          <w:szCs w:val="24"/>
          <w:lang w:val="en-GB"/>
          <w14:ligatures w14:val="none"/>
        </w:rPr>
        <w:t>but also to understand the magnitude of their effects, contributing to informed management strategies for riverine ecosyst</w:t>
      </w:r>
      <w:r w:rsidR="00415032">
        <w:rPr>
          <w:rFonts w:eastAsia="Times New Roman" w:cstheme="minorHAnsi"/>
          <w:color w:val="000000"/>
          <w:kern w:val="0"/>
          <w:sz w:val="24"/>
          <w:szCs w:val="24"/>
          <w:lang w:val="en-GB"/>
          <w14:ligatures w14:val="none"/>
        </w:rPr>
        <w:t>ems. Some of the model types that will be considered include the following</w:t>
      </w:r>
      <w:del w:id="268" w:author="Rebecca Cramp" w:date="2024-04-14T10:15:00Z">
        <w:r w:rsidR="00415032" w:rsidDel="001360AF">
          <w:rPr>
            <w:rFonts w:eastAsia="Times New Roman" w:cstheme="minorHAnsi"/>
            <w:color w:val="000000"/>
            <w:kern w:val="0"/>
            <w:sz w:val="24"/>
            <w:szCs w:val="24"/>
            <w:lang w:val="en-GB"/>
            <w14:ligatures w14:val="none"/>
          </w:rPr>
          <w:delText>.</w:delText>
        </w:r>
      </w:del>
      <w:ins w:id="269" w:author="Rebecca Cramp" w:date="2024-04-14T10:15:00Z">
        <w:r w:rsidR="001360AF">
          <w:rPr>
            <w:rFonts w:eastAsia="Times New Roman" w:cstheme="minorHAnsi"/>
            <w:color w:val="000000"/>
            <w:kern w:val="0"/>
            <w:sz w:val="24"/>
            <w:szCs w:val="24"/>
            <w:lang w:val="en-GB"/>
            <w14:ligatures w14:val="none"/>
          </w:rPr>
          <w:t>:</w:t>
        </w:r>
      </w:ins>
    </w:p>
    <w:p w14:paraId="5AB30A68" w14:textId="77777777" w:rsidR="00415032" w:rsidRDefault="00415032" w:rsidP="00415032">
      <w:pPr>
        <w:spacing w:line="360" w:lineRule="auto"/>
        <w:jc w:val="both"/>
        <w:rPr>
          <w:rFonts w:eastAsia="Times New Roman" w:cstheme="minorHAnsi"/>
          <w:color w:val="000000"/>
          <w:kern w:val="0"/>
          <w:sz w:val="24"/>
          <w:szCs w:val="24"/>
          <w:lang w:val="en-GB"/>
          <w14:ligatures w14:val="none"/>
        </w:rPr>
      </w:pPr>
    </w:p>
    <w:p w14:paraId="4FB53156" w14:textId="77777777" w:rsidR="009C1E11" w:rsidRPr="009C1E11" w:rsidRDefault="009C1E11" w:rsidP="00415032">
      <w:pPr>
        <w:spacing w:before="240" w:line="360" w:lineRule="auto"/>
        <w:jc w:val="both"/>
        <w:rPr>
          <w:rFonts w:eastAsia="Times New Roman" w:cstheme="minorHAnsi"/>
          <w:b/>
          <w:bCs/>
          <w:color w:val="000000"/>
          <w:kern w:val="0"/>
          <w:sz w:val="24"/>
          <w:szCs w:val="24"/>
          <w:lang w:val="en-GB"/>
          <w14:ligatures w14:val="none"/>
        </w:rPr>
      </w:pPr>
      <w:r w:rsidRPr="009C1E11">
        <w:rPr>
          <w:rFonts w:eastAsia="Times New Roman" w:cstheme="minorHAnsi"/>
          <w:b/>
          <w:bCs/>
          <w:color w:val="000000"/>
          <w:kern w:val="0"/>
          <w:sz w:val="24"/>
          <w:szCs w:val="24"/>
          <w:lang w:val="en-GB"/>
          <w14:ligatures w14:val="none"/>
        </w:rPr>
        <w:t>Multiple Linear Regression:</w:t>
      </w:r>
    </w:p>
    <w:p w14:paraId="7532874E" w14:textId="549AAAC5" w:rsidR="009C1E11" w:rsidRPr="00FD6257" w:rsidRDefault="009C1E11" w:rsidP="00415032">
      <w:pPr>
        <w:pStyle w:val="ListParagraph"/>
        <w:numPr>
          <w:ilvl w:val="0"/>
          <w:numId w:val="1"/>
        </w:numPr>
        <w:spacing w:line="360" w:lineRule="auto"/>
        <w:jc w:val="both"/>
        <w:rPr>
          <w:rFonts w:eastAsia="Times New Roman" w:cstheme="minorHAnsi"/>
          <w:color w:val="000000"/>
          <w:kern w:val="0"/>
          <w:sz w:val="24"/>
          <w:szCs w:val="24"/>
          <w:lang w:val="en-GB"/>
          <w14:ligatures w14:val="none"/>
        </w:rPr>
      </w:pPr>
      <w:r w:rsidRPr="00FD6257">
        <w:rPr>
          <w:rFonts w:eastAsia="Times New Roman" w:cstheme="minorHAnsi"/>
          <w:color w:val="000000"/>
          <w:kern w:val="0"/>
          <w:sz w:val="24"/>
          <w:szCs w:val="24"/>
          <w:lang w:val="en-GB"/>
          <w14:ligatures w14:val="none"/>
        </w:rPr>
        <w:t xml:space="preserve">Overview: </w:t>
      </w:r>
      <w:r>
        <w:rPr>
          <w:rFonts w:eastAsia="Times New Roman" w:cstheme="minorHAnsi"/>
          <w:color w:val="000000"/>
          <w:kern w:val="0"/>
          <w:sz w:val="24"/>
          <w:szCs w:val="24"/>
          <w:lang w:val="en-GB"/>
          <w14:ligatures w14:val="none"/>
        </w:rPr>
        <w:t>A</w:t>
      </w:r>
      <w:r w:rsidRPr="00FD6257">
        <w:rPr>
          <w:rFonts w:eastAsia="Times New Roman" w:cstheme="minorHAnsi"/>
          <w:color w:val="000000"/>
          <w:kern w:val="0"/>
          <w:sz w:val="24"/>
          <w:szCs w:val="24"/>
          <w:lang w:val="en-GB"/>
          <w14:ligatures w14:val="none"/>
        </w:rPr>
        <w:t xml:space="preserve"> foundational method to quantify and model the relationship between </w:t>
      </w:r>
      <w:r>
        <w:rPr>
          <w:rFonts w:eastAsia="Times New Roman" w:cstheme="minorHAnsi"/>
          <w:color w:val="000000"/>
          <w:kern w:val="0"/>
          <w:sz w:val="24"/>
          <w:szCs w:val="24"/>
          <w:lang w:val="en-GB"/>
          <w14:ligatures w14:val="none"/>
        </w:rPr>
        <w:t xml:space="preserve">fish growth </w:t>
      </w:r>
      <w:r w:rsidRPr="00FD6257">
        <w:rPr>
          <w:rFonts w:eastAsia="Times New Roman" w:cstheme="minorHAnsi"/>
          <w:color w:val="000000"/>
          <w:kern w:val="0"/>
          <w:sz w:val="24"/>
          <w:szCs w:val="24"/>
          <w:lang w:val="en-GB"/>
          <w14:ligatures w14:val="none"/>
        </w:rPr>
        <w:t>and one or more</w:t>
      </w:r>
      <w:r>
        <w:rPr>
          <w:rFonts w:eastAsia="Times New Roman" w:cstheme="minorHAnsi"/>
          <w:color w:val="000000"/>
          <w:kern w:val="0"/>
          <w:sz w:val="24"/>
          <w:szCs w:val="24"/>
          <w:lang w:val="en-GB"/>
          <w14:ligatures w14:val="none"/>
        </w:rPr>
        <w:t xml:space="preserve"> of the</w:t>
      </w:r>
      <w:r w:rsidRPr="00FD6257">
        <w:rPr>
          <w:rFonts w:eastAsia="Times New Roman" w:cstheme="minorHAnsi"/>
          <w:color w:val="000000"/>
          <w:kern w:val="0"/>
          <w:sz w:val="24"/>
          <w:szCs w:val="24"/>
          <w:lang w:val="en-GB"/>
          <w14:ligatures w14:val="none"/>
        </w:rPr>
        <w:t xml:space="preserve"> independent variables.</w:t>
      </w:r>
    </w:p>
    <w:p w14:paraId="2E7DBE16" w14:textId="7F593802" w:rsidR="009C1E11" w:rsidRPr="00FD6257" w:rsidRDefault="009C1E11" w:rsidP="00415032">
      <w:pPr>
        <w:pStyle w:val="ListParagraph"/>
        <w:numPr>
          <w:ilvl w:val="0"/>
          <w:numId w:val="1"/>
        </w:numPr>
        <w:spacing w:line="360" w:lineRule="auto"/>
        <w:jc w:val="both"/>
        <w:rPr>
          <w:rFonts w:eastAsia="Times New Roman" w:cstheme="minorHAnsi"/>
          <w:color w:val="000000"/>
          <w:kern w:val="0"/>
          <w:sz w:val="24"/>
          <w:szCs w:val="24"/>
          <w:lang w:val="en-GB"/>
          <w14:ligatures w14:val="none"/>
        </w:rPr>
      </w:pPr>
      <w:r w:rsidRPr="00FD6257">
        <w:rPr>
          <w:rFonts w:eastAsia="Times New Roman" w:cstheme="minorHAnsi"/>
          <w:color w:val="000000"/>
          <w:kern w:val="0"/>
          <w:sz w:val="24"/>
          <w:szCs w:val="24"/>
          <w:lang w:val="en-GB"/>
          <w14:ligatures w14:val="none"/>
        </w:rPr>
        <w:t xml:space="preserve">Implementation: </w:t>
      </w:r>
      <w:r>
        <w:rPr>
          <w:rFonts w:eastAsia="Times New Roman" w:cstheme="minorHAnsi"/>
          <w:color w:val="000000"/>
          <w:kern w:val="0"/>
          <w:sz w:val="24"/>
          <w:szCs w:val="24"/>
          <w:lang w:val="en-GB"/>
          <w14:ligatures w14:val="none"/>
        </w:rPr>
        <w:t xml:space="preserve">The </w:t>
      </w:r>
      <w:proofErr w:type="spellStart"/>
      <w:proofErr w:type="gramStart"/>
      <w:r>
        <w:rPr>
          <w:rFonts w:eastAsia="Times New Roman" w:cstheme="minorHAnsi"/>
          <w:color w:val="000000"/>
          <w:kern w:val="0"/>
          <w:sz w:val="24"/>
          <w:szCs w:val="24"/>
          <w:lang w:val="en-GB"/>
          <w14:ligatures w14:val="none"/>
        </w:rPr>
        <w:t>lm</w:t>
      </w:r>
      <w:proofErr w:type="spellEnd"/>
      <w:r>
        <w:rPr>
          <w:rFonts w:eastAsia="Times New Roman" w:cstheme="minorHAnsi"/>
          <w:color w:val="000000"/>
          <w:kern w:val="0"/>
          <w:sz w:val="24"/>
          <w:szCs w:val="24"/>
          <w:lang w:val="en-GB"/>
          <w14:ligatures w14:val="none"/>
        </w:rPr>
        <w:t>(</w:t>
      </w:r>
      <w:proofErr w:type="gramEnd"/>
      <w:r>
        <w:rPr>
          <w:rFonts w:eastAsia="Times New Roman" w:cstheme="minorHAnsi"/>
          <w:color w:val="000000"/>
          <w:kern w:val="0"/>
          <w:sz w:val="24"/>
          <w:szCs w:val="24"/>
          <w:lang w:val="en-GB"/>
          <w14:ligatures w14:val="none"/>
        </w:rPr>
        <w:t>)</w:t>
      </w:r>
      <w:r w:rsidRPr="00FD6257">
        <w:rPr>
          <w:rFonts w:eastAsia="Times New Roman" w:cstheme="minorHAnsi"/>
          <w:color w:val="000000"/>
          <w:kern w:val="0"/>
          <w:sz w:val="24"/>
          <w:szCs w:val="24"/>
          <w:lang w:val="en-GB"/>
          <w14:ligatures w14:val="none"/>
        </w:rPr>
        <w:t xml:space="preserve"> function </w:t>
      </w:r>
      <w:r>
        <w:rPr>
          <w:rFonts w:eastAsia="Times New Roman" w:cstheme="minorHAnsi"/>
          <w:color w:val="000000"/>
          <w:kern w:val="0"/>
          <w:sz w:val="24"/>
          <w:szCs w:val="24"/>
          <w:lang w:val="en-GB"/>
          <w14:ligatures w14:val="none"/>
        </w:rPr>
        <w:t>will be used t</w:t>
      </w:r>
      <w:r w:rsidRPr="00FD6257">
        <w:rPr>
          <w:rFonts w:eastAsia="Times New Roman" w:cstheme="minorHAnsi"/>
          <w:color w:val="000000"/>
          <w:kern w:val="0"/>
          <w:sz w:val="24"/>
          <w:szCs w:val="24"/>
          <w:lang w:val="en-GB"/>
          <w14:ligatures w14:val="none"/>
        </w:rPr>
        <w:t>o estimate model parameters, starting with a base model and iteratively adding potential predictors.</w:t>
      </w:r>
    </w:p>
    <w:p w14:paraId="28F22A7C" w14:textId="1CF7B07C" w:rsidR="009C1E11" w:rsidRPr="00591602" w:rsidRDefault="009C1E11" w:rsidP="00415032">
      <w:pPr>
        <w:pStyle w:val="ListParagraph"/>
        <w:numPr>
          <w:ilvl w:val="0"/>
          <w:numId w:val="1"/>
        </w:numPr>
        <w:spacing w:line="360" w:lineRule="auto"/>
        <w:jc w:val="both"/>
        <w:rPr>
          <w:rFonts w:eastAsia="Times New Roman" w:cstheme="minorHAnsi"/>
          <w:color w:val="000000"/>
          <w:kern w:val="0"/>
          <w:sz w:val="24"/>
          <w:szCs w:val="24"/>
          <w:lang w:val="en-GB"/>
          <w14:ligatures w14:val="none"/>
        </w:rPr>
      </w:pPr>
      <w:r w:rsidRPr="00FD6257">
        <w:rPr>
          <w:rFonts w:eastAsia="Times New Roman" w:cstheme="minorHAnsi"/>
          <w:color w:val="000000"/>
          <w:kern w:val="0"/>
          <w:sz w:val="24"/>
          <w:szCs w:val="24"/>
          <w:lang w:val="en-GB"/>
          <w14:ligatures w14:val="none"/>
        </w:rPr>
        <w:t xml:space="preserve">Evaluation: Model diagnostics such as residual plots, QQ-plots, and the variance inflation factor (VIF) will be employed to check the assumptions and fit of the model. The R-squared value will </w:t>
      </w:r>
      <w:r>
        <w:rPr>
          <w:rFonts w:eastAsia="Times New Roman" w:cstheme="minorHAnsi"/>
          <w:color w:val="000000"/>
          <w:kern w:val="0"/>
          <w:sz w:val="24"/>
          <w:szCs w:val="24"/>
          <w:lang w:val="en-GB"/>
          <w14:ligatures w14:val="none"/>
        </w:rPr>
        <w:t xml:space="preserve">be used to </w:t>
      </w:r>
      <w:r w:rsidRPr="00FD6257">
        <w:rPr>
          <w:rFonts w:eastAsia="Times New Roman" w:cstheme="minorHAnsi"/>
          <w:color w:val="000000"/>
          <w:kern w:val="0"/>
          <w:sz w:val="24"/>
          <w:szCs w:val="24"/>
          <w:lang w:val="en-GB"/>
          <w14:ligatures w14:val="none"/>
        </w:rPr>
        <w:t>provide insight into the explanatory power of the model.</w:t>
      </w:r>
    </w:p>
    <w:p w14:paraId="2E7AAF21" w14:textId="77777777" w:rsidR="009C1E11" w:rsidRPr="00367EE1" w:rsidRDefault="009C1E11" w:rsidP="00415032">
      <w:pPr>
        <w:spacing w:line="360" w:lineRule="auto"/>
        <w:jc w:val="both"/>
        <w:rPr>
          <w:rFonts w:eastAsia="Times New Roman" w:cstheme="minorHAnsi"/>
          <w:color w:val="000000"/>
          <w:kern w:val="0"/>
          <w:sz w:val="24"/>
          <w:szCs w:val="24"/>
          <w:lang w:val="en-GB"/>
          <w14:ligatures w14:val="none"/>
        </w:rPr>
      </w:pPr>
    </w:p>
    <w:p w14:paraId="17A72E39" w14:textId="653A4376" w:rsidR="00367EE1" w:rsidRDefault="00367EE1" w:rsidP="00415032">
      <w:pPr>
        <w:spacing w:line="360" w:lineRule="auto"/>
        <w:jc w:val="both"/>
        <w:rPr>
          <w:rFonts w:eastAsia="Times New Roman" w:cstheme="minorHAnsi"/>
          <w:b/>
          <w:bCs/>
          <w:color w:val="000000"/>
          <w:kern w:val="0"/>
          <w:sz w:val="24"/>
          <w:szCs w:val="24"/>
          <w:lang w:val="en-GB"/>
          <w14:ligatures w14:val="none"/>
        </w:rPr>
      </w:pPr>
      <w:r w:rsidRPr="009C1E11">
        <w:rPr>
          <w:rFonts w:eastAsia="Times New Roman" w:cstheme="minorHAnsi"/>
          <w:b/>
          <w:bCs/>
          <w:color w:val="000000"/>
          <w:kern w:val="0"/>
          <w:sz w:val="24"/>
          <w:szCs w:val="24"/>
          <w:lang w:val="en-GB"/>
          <w14:ligatures w14:val="none"/>
        </w:rPr>
        <w:t>Mixed Effects Models:</w:t>
      </w:r>
    </w:p>
    <w:p w14:paraId="0A2C1DEC" w14:textId="6C48BB34" w:rsidR="009C1E11" w:rsidRPr="00FD6257" w:rsidRDefault="009C1E11" w:rsidP="00415032">
      <w:pPr>
        <w:pStyle w:val="ListParagraph"/>
        <w:numPr>
          <w:ilvl w:val="0"/>
          <w:numId w:val="1"/>
        </w:numPr>
        <w:spacing w:line="360" w:lineRule="auto"/>
        <w:jc w:val="both"/>
        <w:rPr>
          <w:rFonts w:eastAsia="Times New Roman" w:cstheme="minorHAnsi"/>
          <w:color w:val="000000"/>
          <w:kern w:val="0"/>
          <w:sz w:val="24"/>
          <w:szCs w:val="24"/>
          <w:lang w:val="en-GB"/>
          <w14:ligatures w14:val="none"/>
        </w:rPr>
      </w:pPr>
      <w:r w:rsidRPr="00FD6257">
        <w:rPr>
          <w:rFonts w:eastAsia="Times New Roman" w:cstheme="minorHAnsi"/>
          <w:color w:val="000000"/>
          <w:kern w:val="0"/>
          <w:sz w:val="24"/>
          <w:szCs w:val="24"/>
          <w:lang w:val="en-GB"/>
          <w14:ligatures w14:val="none"/>
        </w:rPr>
        <w:t xml:space="preserve">Overview: </w:t>
      </w:r>
      <w:r>
        <w:rPr>
          <w:rFonts w:eastAsia="Times New Roman" w:cstheme="minorHAnsi"/>
          <w:color w:val="000000"/>
          <w:kern w:val="0"/>
          <w:sz w:val="24"/>
          <w:szCs w:val="24"/>
          <w:lang w:val="en-GB"/>
          <w14:ligatures w14:val="none"/>
        </w:rPr>
        <w:t>These models will consider</w:t>
      </w:r>
      <w:r w:rsidRPr="00FD6257">
        <w:rPr>
          <w:rFonts w:eastAsia="Times New Roman" w:cstheme="minorHAnsi"/>
          <w:color w:val="000000"/>
          <w:kern w:val="0"/>
          <w:sz w:val="24"/>
          <w:szCs w:val="24"/>
          <w:lang w:val="en-GB"/>
          <w14:ligatures w14:val="none"/>
        </w:rPr>
        <w:t xml:space="preserve"> both fixed and random effects</w:t>
      </w:r>
      <w:r w:rsidR="00415032">
        <w:rPr>
          <w:rFonts w:eastAsia="Times New Roman" w:cstheme="minorHAnsi"/>
          <w:color w:val="000000"/>
          <w:kern w:val="0"/>
          <w:sz w:val="24"/>
          <w:szCs w:val="24"/>
          <w:lang w:val="en-GB"/>
          <w14:ligatures w14:val="none"/>
        </w:rPr>
        <w:t xml:space="preserve"> of the predictor variables on </w:t>
      </w:r>
      <w:del w:id="270" w:author="Rebecca Cramp" w:date="2024-04-14T10:22:00Z">
        <w:r w:rsidR="00415032" w:rsidDel="001360AF">
          <w:rPr>
            <w:rFonts w:eastAsia="Times New Roman" w:cstheme="minorHAnsi"/>
            <w:color w:val="000000"/>
            <w:kern w:val="0"/>
            <w:sz w:val="24"/>
            <w:szCs w:val="24"/>
            <w:lang w:val="en-GB"/>
            <w14:ligatures w14:val="none"/>
          </w:rPr>
          <w:delText xml:space="preserve">fish </w:delText>
        </w:r>
      </w:del>
      <w:ins w:id="271" w:author="Rebecca Cramp" w:date="2024-04-14T10:22:00Z">
        <w:r w:rsidR="001360AF">
          <w:rPr>
            <w:rFonts w:eastAsia="Times New Roman" w:cstheme="minorHAnsi"/>
            <w:color w:val="000000"/>
            <w:kern w:val="0"/>
            <w:sz w:val="24"/>
            <w:szCs w:val="24"/>
            <w:lang w:val="en-GB"/>
            <w14:ligatures w14:val="none"/>
          </w:rPr>
          <w:t xml:space="preserve">otolith </w:t>
        </w:r>
      </w:ins>
      <w:r w:rsidR="00415032">
        <w:rPr>
          <w:rFonts w:eastAsia="Times New Roman" w:cstheme="minorHAnsi"/>
          <w:color w:val="000000"/>
          <w:kern w:val="0"/>
          <w:sz w:val="24"/>
          <w:szCs w:val="24"/>
          <w:lang w:val="en-GB"/>
          <w14:ligatures w14:val="none"/>
        </w:rPr>
        <w:t>growth and</w:t>
      </w:r>
      <w:r>
        <w:rPr>
          <w:rFonts w:eastAsia="Times New Roman" w:cstheme="minorHAnsi"/>
          <w:color w:val="000000"/>
          <w:kern w:val="0"/>
          <w:sz w:val="24"/>
          <w:szCs w:val="24"/>
          <w:lang w:val="en-GB"/>
          <w14:ligatures w14:val="none"/>
        </w:rPr>
        <w:t xml:space="preserve"> are predicted to be especially useful where </w:t>
      </w:r>
      <w:r w:rsidR="00415032">
        <w:rPr>
          <w:rFonts w:eastAsia="Times New Roman" w:cstheme="minorHAnsi"/>
          <w:color w:val="000000"/>
          <w:kern w:val="0"/>
          <w:sz w:val="24"/>
          <w:szCs w:val="24"/>
          <w:lang w:val="en-GB"/>
          <w14:ligatures w14:val="none"/>
        </w:rPr>
        <w:t>there is spatial or temporal nesting within the data</w:t>
      </w:r>
      <w:r w:rsidRPr="00FD6257">
        <w:rPr>
          <w:rFonts w:eastAsia="Times New Roman" w:cstheme="minorHAnsi"/>
          <w:color w:val="000000"/>
          <w:kern w:val="0"/>
          <w:sz w:val="24"/>
          <w:szCs w:val="24"/>
          <w:lang w:val="en-GB"/>
          <w14:ligatures w14:val="none"/>
        </w:rPr>
        <w:t>.</w:t>
      </w:r>
    </w:p>
    <w:p w14:paraId="5984A154" w14:textId="0D8265EF" w:rsidR="009C1E11" w:rsidRPr="00FD6257" w:rsidRDefault="009C1E11" w:rsidP="00415032">
      <w:pPr>
        <w:pStyle w:val="ListParagraph"/>
        <w:numPr>
          <w:ilvl w:val="0"/>
          <w:numId w:val="1"/>
        </w:numPr>
        <w:spacing w:line="360" w:lineRule="auto"/>
        <w:jc w:val="both"/>
        <w:rPr>
          <w:rFonts w:eastAsia="Times New Roman" w:cstheme="minorHAnsi"/>
          <w:color w:val="000000"/>
          <w:kern w:val="0"/>
          <w:sz w:val="24"/>
          <w:szCs w:val="24"/>
          <w:lang w:val="en-GB"/>
          <w14:ligatures w14:val="none"/>
        </w:rPr>
      </w:pPr>
      <w:r w:rsidRPr="00FD6257">
        <w:rPr>
          <w:rFonts w:eastAsia="Times New Roman" w:cstheme="minorHAnsi"/>
          <w:color w:val="000000"/>
          <w:kern w:val="0"/>
          <w:sz w:val="24"/>
          <w:szCs w:val="24"/>
          <w:lang w:val="en-GB"/>
          <w14:ligatures w14:val="none"/>
        </w:rPr>
        <w:t xml:space="preserve">Implementation: </w:t>
      </w:r>
      <w:r w:rsidR="00415032">
        <w:rPr>
          <w:rFonts w:eastAsia="Times New Roman" w:cstheme="minorHAnsi"/>
          <w:color w:val="000000"/>
          <w:kern w:val="0"/>
          <w:sz w:val="24"/>
          <w:szCs w:val="24"/>
          <w:lang w:val="en-GB"/>
          <w14:ligatures w14:val="none"/>
        </w:rPr>
        <w:t>Implementation will be u</w:t>
      </w:r>
      <w:r w:rsidRPr="00FD6257">
        <w:rPr>
          <w:rFonts w:eastAsia="Times New Roman" w:cstheme="minorHAnsi"/>
          <w:color w:val="000000"/>
          <w:kern w:val="0"/>
          <w:sz w:val="24"/>
          <w:szCs w:val="24"/>
          <w:lang w:val="en-GB"/>
          <w14:ligatures w14:val="none"/>
        </w:rPr>
        <w:t xml:space="preserve">sing the </w:t>
      </w:r>
      <w:proofErr w:type="spellStart"/>
      <w:proofErr w:type="gramStart"/>
      <w:r w:rsidRPr="00FD6257">
        <w:rPr>
          <w:rFonts w:eastAsia="Times New Roman" w:cstheme="minorHAnsi"/>
          <w:color w:val="000000"/>
          <w:kern w:val="0"/>
          <w:sz w:val="24"/>
          <w:szCs w:val="24"/>
          <w:lang w:val="en-GB"/>
          <w14:ligatures w14:val="none"/>
        </w:rPr>
        <w:t>lmer</w:t>
      </w:r>
      <w:proofErr w:type="spellEnd"/>
      <w:r w:rsidRPr="00FD6257">
        <w:rPr>
          <w:rFonts w:eastAsia="Times New Roman" w:cstheme="minorHAnsi"/>
          <w:color w:val="000000"/>
          <w:kern w:val="0"/>
          <w:sz w:val="24"/>
          <w:szCs w:val="24"/>
          <w:lang w:val="en-GB"/>
          <w14:ligatures w14:val="none"/>
        </w:rPr>
        <w:t>(</w:t>
      </w:r>
      <w:proofErr w:type="gramEnd"/>
      <w:r w:rsidRPr="00FD6257">
        <w:rPr>
          <w:rFonts w:eastAsia="Times New Roman" w:cstheme="minorHAnsi"/>
          <w:color w:val="000000"/>
          <w:kern w:val="0"/>
          <w:sz w:val="24"/>
          <w:szCs w:val="24"/>
          <w:lang w:val="en-GB"/>
          <w14:ligatures w14:val="none"/>
        </w:rPr>
        <w:t xml:space="preserve">) function from the </w:t>
      </w:r>
      <w:r>
        <w:rPr>
          <w:rFonts w:eastAsia="Times New Roman" w:cstheme="minorHAnsi"/>
          <w:color w:val="000000"/>
          <w:kern w:val="0"/>
          <w:sz w:val="24"/>
          <w:szCs w:val="24"/>
          <w:lang w:val="en-GB"/>
          <w14:ligatures w14:val="none"/>
        </w:rPr>
        <w:t>‘</w:t>
      </w:r>
      <w:r w:rsidRPr="00FD6257">
        <w:rPr>
          <w:rFonts w:eastAsia="Times New Roman" w:cstheme="minorHAnsi"/>
          <w:color w:val="000000"/>
          <w:kern w:val="0"/>
          <w:sz w:val="24"/>
          <w:szCs w:val="24"/>
          <w:lang w:val="en-GB"/>
          <w14:ligatures w14:val="none"/>
        </w:rPr>
        <w:t>lme4</w:t>
      </w:r>
      <w:r>
        <w:rPr>
          <w:rFonts w:eastAsia="Times New Roman" w:cstheme="minorHAnsi"/>
          <w:color w:val="000000"/>
          <w:kern w:val="0"/>
          <w:sz w:val="24"/>
          <w:szCs w:val="24"/>
          <w:lang w:val="en-GB"/>
          <w14:ligatures w14:val="none"/>
        </w:rPr>
        <w:t>’</w:t>
      </w:r>
      <w:r w:rsidRPr="00FD6257">
        <w:rPr>
          <w:rFonts w:eastAsia="Times New Roman" w:cstheme="minorHAnsi"/>
          <w:color w:val="000000"/>
          <w:kern w:val="0"/>
          <w:sz w:val="24"/>
          <w:szCs w:val="24"/>
          <w:lang w:val="en-GB"/>
          <w14:ligatures w14:val="none"/>
        </w:rPr>
        <w:t xml:space="preserve"> </w:t>
      </w:r>
      <w:ins w:id="272" w:author="Rebecca Cramp" w:date="2024-04-14T10:16:00Z">
        <w:r w:rsidR="001360AF">
          <w:rPr>
            <w:rFonts w:eastAsia="Times New Roman" w:cstheme="minorHAnsi"/>
            <w:color w:val="000000"/>
            <w:kern w:val="0"/>
            <w:sz w:val="24"/>
            <w:szCs w:val="24"/>
            <w:lang w:val="en-GB"/>
            <w14:ligatures w14:val="none"/>
          </w:rPr>
          <w:t>p</w:t>
        </w:r>
      </w:ins>
      <w:del w:id="273" w:author="Rebecca Cramp" w:date="2024-04-14T10:16:00Z">
        <w:r w:rsidRPr="00FD6257" w:rsidDel="001360AF">
          <w:rPr>
            <w:rFonts w:eastAsia="Times New Roman" w:cstheme="minorHAnsi"/>
            <w:color w:val="000000"/>
            <w:kern w:val="0"/>
            <w:sz w:val="24"/>
            <w:szCs w:val="24"/>
            <w:lang w:val="en-GB"/>
            <w14:ligatures w14:val="none"/>
          </w:rPr>
          <w:delText>p</w:delText>
        </w:r>
      </w:del>
      <w:r w:rsidRPr="00FD6257">
        <w:rPr>
          <w:rFonts w:eastAsia="Times New Roman" w:cstheme="minorHAnsi"/>
          <w:color w:val="000000"/>
          <w:kern w:val="0"/>
          <w:sz w:val="24"/>
          <w:szCs w:val="24"/>
          <w:lang w:val="en-GB"/>
          <w14:ligatures w14:val="none"/>
        </w:rPr>
        <w:t xml:space="preserve">ackage in R, fixed effects of predictors </w:t>
      </w:r>
      <w:r>
        <w:rPr>
          <w:rFonts w:eastAsia="Times New Roman" w:cstheme="minorHAnsi"/>
          <w:color w:val="000000"/>
          <w:kern w:val="0"/>
          <w:sz w:val="24"/>
          <w:szCs w:val="24"/>
          <w:lang w:val="en-GB"/>
          <w14:ligatures w14:val="none"/>
        </w:rPr>
        <w:t xml:space="preserve">will be analysed </w:t>
      </w:r>
      <w:r w:rsidRPr="00FD6257">
        <w:rPr>
          <w:rFonts w:eastAsia="Times New Roman" w:cstheme="minorHAnsi"/>
          <w:color w:val="000000"/>
          <w:kern w:val="0"/>
          <w:sz w:val="24"/>
          <w:szCs w:val="24"/>
          <w:lang w:val="en-GB"/>
          <w14:ligatures w14:val="none"/>
        </w:rPr>
        <w:t xml:space="preserve">while accounting for the random variations across </w:t>
      </w:r>
      <w:r>
        <w:rPr>
          <w:rFonts w:eastAsia="Times New Roman" w:cstheme="minorHAnsi"/>
          <w:color w:val="000000"/>
          <w:kern w:val="0"/>
          <w:sz w:val="24"/>
          <w:szCs w:val="24"/>
          <w:lang w:val="en-GB"/>
          <w14:ligatures w14:val="none"/>
        </w:rPr>
        <w:t>catchments and sites</w:t>
      </w:r>
      <w:r w:rsidRPr="00FD6257">
        <w:rPr>
          <w:rFonts w:eastAsia="Times New Roman" w:cstheme="minorHAnsi"/>
          <w:color w:val="000000"/>
          <w:kern w:val="0"/>
          <w:sz w:val="24"/>
          <w:szCs w:val="24"/>
          <w:lang w:val="en-GB"/>
          <w14:ligatures w14:val="none"/>
        </w:rPr>
        <w:t>.</w:t>
      </w:r>
    </w:p>
    <w:p w14:paraId="502DEF01" w14:textId="46EE9A49" w:rsidR="009C1E11" w:rsidRPr="00FD6257" w:rsidRDefault="009C1E11" w:rsidP="00415032">
      <w:pPr>
        <w:pStyle w:val="ListParagraph"/>
        <w:numPr>
          <w:ilvl w:val="0"/>
          <w:numId w:val="1"/>
        </w:numPr>
        <w:spacing w:line="360" w:lineRule="auto"/>
        <w:jc w:val="both"/>
        <w:rPr>
          <w:rFonts w:eastAsia="Times New Roman" w:cstheme="minorHAnsi"/>
          <w:color w:val="000000"/>
          <w:kern w:val="0"/>
          <w:sz w:val="24"/>
          <w:szCs w:val="24"/>
          <w:lang w:val="en-GB"/>
          <w14:ligatures w14:val="none"/>
        </w:rPr>
      </w:pPr>
      <w:r w:rsidRPr="00FD6257">
        <w:rPr>
          <w:rFonts w:eastAsia="Times New Roman" w:cstheme="minorHAnsi"/>
          <w:color w:val="000000"/>
          <w:kern w:val="0"/>
          <w:sz w:val="24"/>
          <w:szCs w:val="24"/>
          <w:lang w:val="en-GB"/>
          <w14:ligatures w14:val="none"/>
        </w:rPr>
        <w:t xml:space="preserve">Evaluation: Model fit will be evaluated using likelihood ratio tests, and AIC and BIC criteria. </w:t>
      </w:r>
      <w:r>
        <w:rPr>
          <w:rFonts w:eastAsia="Times New Roman" w:cstheme="minorHAnsi"/>
          <w:color w:val="000000"/>
          <w:kern w:val="0"/>
          <w:sz w:val="24"/>
          <w:szCs w:val="24"/>
          <w:lang w:val="en-GB"/>
          <w14:ligatures w14:val="none"/>
        </w:rPr>
        <w:t xml:space="preserve">As </w:t>
      </w:r>
      <w:r w:rsidR="00415032">
        <w:rPr>
          <w:rFonts w:eastAsia="Times New Roman" w:cstheme="minorHAnsi"/>
          <w:color w:val="000000"/>
          <w:kern w:val="0"/>
          <w:sz w:val="24"/>
          <w:szCs w:val="24"/>
          <w:lang w:val="en-GB"/>
          <w14:ligatures w14:val="none"/>
        </w:rPr>
        <w:t>with multiple linear regression</w:t>
      </w:r>
      <w:r>
        <w:rPr>
          <w:rFonts w:eastAsia="Times New Roman" w:cstheme="minorHAnsi"/>
          <w:color w:val="000000"/>
          <w:kern w:val="0"/>
          <w:sz w:val="24"/>
          <w:szCs w:val="24"/>
          <w:lang w:val="en-GB"/>
          <w14:ligatures w14:val="none"/>
        </w:rPr>
        <w:t>, model assumptions will be checked via r</w:t>
      </w:r>
      <w:r w:rsidRPr="00FD6257">
        <w:rPr>
          <w:rFonts w:eastAsia="Times New Roman" w:cstheme="minorHAnsi"/>
          <w:color w:val="000000"/>
          <w:kern w:val="0"/>
          <w:sz w:val="24"/>
          <w:szCs w:val="24"/>
          <w:lang w:val="en-GB"/>
          <w14:ligatures w14:val="none"/>
        </w:rPr>
        <w:t>esidua</w:t>
      </w:r>
      <w:r>
        <w:rPr>
          <w:rFonts w:eastAsia="Times New Roman" w:cstheme="minorHAnsi"/>
          <w:color w:val="000000"/>
          <w:kern w:val="0"/>
          <w:sz w:val="24"/>
          <w:szCs w:val="24"/>
          <w:lang w:val="en-GB"/>
          <w14:ligatures w14:val="none"/>
        </w:rPr>
        <w:t>l plots</w:t>
      </w:r>
      <w:r w:rsidRPr="00FD6257">
        <w:rPr>
          <w:rFonts w:eastAsia="Times New Roman" w:cstheme="minorHAnsi"/>
          <w:color w:val="000000"/>
          <w:kern w:val="0"/>
          <w:sz w:val="24"/>
          <w:szCs w:val="24"/>
          <w:lang w:val="en-GB"/>
          <w14:ligatures w14:val="none"/>
        </w:rPr>
        <w:t>.</w:t>
      </w:r>
    </w:p>
    <w:p w14:paraId="3B3F5606" w14:textId="77777777" w:rsidR="00415032" w:rsidRDefault="00415032" w:rsidP="00415032">
      <w:pPr>
        <w:spacing w:line="360" w:lineRule="auto"/>
        <w:jc w:val="both"/>
        <w:rPr>
          <w:rFonts w:eastAsia="Times New Roman" w:cstheme="minorHAnsi"/>
          <w:color w:val="000000"/>
          <w:kern w:val="0"/>
          <w:sz w:val="24"/>
          <w:szCs w:val="24"/>
          <w:lang w:val="en-GB"/>
          <w14:ligatures w14:val="none"/>
        </w:rPr>
      </w:pPr>
    </w:p>
    <w:p w14:paraId="3E5CB7EA" w14:textId="4AA1C640" w:rsidR="00367EE1" w:rsidRPr="00415032" w:rsidRDefault="00367EE1" w:rsidP="00415032">
      <w:pPr>
        <w:spacing w:line="360" w:lineRule="auto"/>
        <w:jc w:val="both"/>
        <w:rPr>
          <w:rFonts w:eastAsia="Times New Roman" w:cstheme="minorHAnsi"/>
          <w:b/>
          <w:bCs/>
          <w:color w:val="000000"/>
          <w:kern w:val="0"/>
          <w:sz w:val="24"/>
          <w:szCs w:val="24"/>
          <w:lang w:val="en-GB"/>
          <w14:ligatures w14:val="none"/>
        </w:rPr>
      </w:pPr>
      <w:r w:rsidRPr="00415032">
        <w:rPr>
          <w:rFonts w:eastAsia="Times New Roman" w:cstheme="minorHAnsi"/>
          <w:b/>
          <w:bCs/>
          <w:color w:val="000000"/>
          <w:kern w:val="0"/>
          <w:sz w:val="24"/>
          <w:szCs w:val="24"/>
          <w:lang w:val="en-GB"/>
          <w14:ligatures w14:val="none"/>
        </w:rPr>
        <w:lastRenderedPageBreak/>
        <w:t>Generalized Linear Models (GLMs):</w:t>
      </w:r>
    </w:p>
    <w:p w14:paraId="3880EFF5" w14:textId="77777777" w:rsidR="00415032" w:rsidRPr="00FD6257" w:rsidRDefault="00415032" w:rsidP="00415032">
      <w:pPr>
        <w:pStyle w:val="ListParagraph"/>
        <w:numPr>
          <w:ilvl w:val="0"/>
          <w:numId w:val="1"/>
        </w:numPr>
        <w:spacing w:line="360" w:lineRule="auto"/>
        <w:jc w:val="both"/>
        <w:rPr>
          <w:rFonts w:eastAsia="Times New Roman" w:cstheme="minorHAnsi"/>
          <w:color w:val="000000"/>
          <w:kern w:val="0"/>
          <w:sz w:val="24"/>
          <w:szCs w:val="24"/>
          <w:lang w:val="en-GB"/>
          <w14:ligatures w14:val="none"/>
        </w:rPr>
      </w:pPr>
      <w:r w:rsidRPr="00FD6257">
        <w:rPr>
          <w:rFonts w:eastAsia="Times New Roman" w:cstheme="minorHAnsi"/>
          <w:color w:val="000000"/>
          <w:kern w:val="0"/>
          <w:sz w:val="24"/>
          <w:szCs w:val="24"/>
          <w:lang w:val="en-GB"/>
          <w14:ligatures w14:val="none"/>
        </w:rPr>
        <w:t xml:space="preserve">Overview: </w:t>
      </w:r>
      <w:r w:rsidRPr="008F4ECF">
        <w:rPr>
          <w:rFonts w:eastAsia="Times New Roman" w:cstheme="minorHAnsi"/>
          <w:color w:val="000000"/>
          <w:kern w:val="0"/>
          <w:sz w:val="24"/>
          <w:szCs w:val="24"/>
          <w:lang w:val="en-GB"/>
          <w14:ligatures w14:val="none"/>
        </w:rPr>
        <w:t>These models will extend linear regression to allow for response variables that have error distributions other than a normal distribution</w:t>
      </w:r>
      <w:r w:rsidRPr="00FD6257">
        <w:rPr>
          <w:rFonts w:eastAsia="Times New Roman" w:cstheme="minorHAnsi"/>
          <w:color w:val="000000"/>
          <w:kern w:val="0"/>
          <w:sz w:val="24"/>
          <w:szCs w:val="24"/>
          <w:lang w:val="en-GB"/>
          <w14:ligatures w14:val="none"/>
        </w:rPr>
        <w:t>.</w:t>
      </w:r>
    </w:p>
    <w:p w14:paraId="45826591" w14:textId="77777777" w:rsidR="00415032" w:rsidRPr="00FD6257" w:rsidRDefault="00415032" w:rsidP="00415032">
      <w:pPr>
        <w:pStyle w:val="ListParagraph"/>
        <w:numPr>
          <w:ilvl w:val="0"/>
          <w:numId w:val="1"/>
        </w:numPr>
        <w:spacing w:line="360" w:lineRule="auto"/>
        <w:jc w:val="both"/>
        <w:rPr>
          <w:rFonts w:eastAsia="Times New Roman" w:cstheme="minorHAnsi"/>
          <w:color w:val="000000"/>
          <w:kern w:val="0"/>
          <w:sz w:val="24"/>
          <w:szCs w:val="24"/>
          <w:lang w:val="en-GB"/>
          <w14:ligatures w14:val="none"/>
        </w:rPr>
      </w:pPr>
      <w:r w:rsidRPr="00FD6257">
        <w:rPr>
          <w:rFonts w:eastAsia="Times New Roman" w:cstheme="minorHAnsi"/>
          <w:color w:val="000000"/>
          <w:kern w:val="0"/>
          <w:sz w:val="24"/>
          <w:szCs w:val="24"/>
          <w:lang w:val="en-GB"/>
          <w14:ligatures w14:val="none"/>
        </w:rPr>
        <w:t xml:space="preserve">Implementation: The </w:t>
      </w:r>
      <w:proofErr w:type="spellStart"/>
      <w:proofErr w:type="gramStart"/>
      <w:r w:rsidRPr="00FD6257">
        <w:rPr>
          <w:rFonts w:eastAsia="Times New Roman" w:cstheme="minorHAnsi"/>
          <w:color w:val="000000"/>
          <w:kern w:val="0"/>
          <w:sz w:val="24"/>
          <w:szCs w:val="24"/>
          <w:lang w:val="en-GB"/>
          <w14:ligatures w14:val="none"/>
        </w:rPr>
        <w:t>glm</w:t>
      </w:r>
      <w:proofErr w:type="spellEnd"/>
      <w:r w:rsidRPr="00FD6257">
        <w:rPr>
          <w:rFonts w:eastAsia="Times New Roman" w:cstheme="minorHAnsi"/>
          <w:color w:val="000000"/>
          <w:kern w:val="0"/>
          <w:sz w:val="24"/>
          <w:szCs w:val="24"/>
          <w:lang w:val="en-GB"/>
          <w14:ligatures w14:val="none"/>
        </w:rPr>
        <w:t>(</w:t>
      </w:r>
      <w:proofErr w:type="gramEnd"/>
      <w:r w:rsidRPr="00FD6257">
        <w:rPr>
          <w:rFonts w:eastAsia="Times New Roman" w:cstheme="minorHAnsi"/>
          <w:color w:val="000000"/>
          <w:kern w:val="0"/>
          <w:sz w:val="24"/>
          <w:szCs w:val="24"/>
          <w:lang w:val="en-GB"/>
          <w14:ligatures w14:val="none"/>
        </w:rPr>
        <w:t>) function</w:t>
      </w:r>
      <w:r>
        <w:rPr>
          <w:rFonts w:eastAsia="Times New Roman" w:cstheme="minorHAnsi"/>
          <w:color w:val="000000"/>
          <w:kern w:val="0"/>
          <w:sz w:val="24"/>
          <w:szCs w:val="24"/>
          <w:lang w:val="en-GB"/>
          <w14:ligatures w14:val="none"/>
        </w:rPr>
        <w:t xml:space="preserve"> </w:t>
      </w:r>
      <w:r w:rsidRPr="00FD6257">
        <w:rPr>
          <w:rFonts w:eastAsia="Times New Roman" w:cstheme="minorHAnsi"/>
          <w:color w:val="000000"/>
          <w:kern w:val="0"/>
          <w:sz w:val="24"/>
          <w:szCs w:val="24"/>
          <w:lang w:val="en-GB"/>
          <w14:ligatures w14:val="none"/>
        </w:rPr>
        <w:t xml:space="preserve">will be employed, </w:t>
      </w:r>
      <w:r>
        <w:rPr>
          <w:rFonts w:eastAsia="Times New Roman" w:cstheme="minorHAnsi"/>
          <w:color w:val="000000"/>
          <w:kern w:val="0"/>
          <w:sz w:val="24"/>
          <w:szCs w:val="24"/>
          <w:lang w:val="en-GB"/>
          <w14:ligatures w14:val="none"/>
        </w:rPr>
        <w:t xml:space="preserve">and </w:t>
      </w:r>
      <w:r w:rsidRPr="008F4ECF">
        <w:rPr>
          <w:rFonts w:eastAsia="Times New Roman" w:cstheme="minorHAnsi"/>
          <w:color w:val="000000"/>
          <w:kern w:val="0"/>
          <w:sz w:val="24"/>
          <w:szCs w:val="24"/>
          <w:lang w:val="en-GB"/>
          <w14:ligatures w14:val="none"/>
        </w:rPr>
        <w:t>Gaussian GLMs will be the primary focus, but the project will explore variations, adjusting fixed and random effects, and trying different link functions based on data distribution</w:t>
      </w:r>
      <w:r w:rsidRPr="00FD6257">
        <w:rPr>
          <w:rFonts w:eastAsia="Times New Roman" w:cstheme="minorHAnsi"/>
          <w:color w:val="000000"/>
          <w:kern w:val="0"/>
          <w:sz w:val="24"/>
          <w:szCs w:val="24"/>
          <w:lang w:val="en-GB"/>
          <w14:ligatures w14:val="none"/>
        </w:rPr>
        <w:t>.</w:t>
      </w:r>
    </w:p>
    <w:p w14:paraId="7487E044" w14:textId="2DF5721C" w:rsidR="00415032" w:rsidRPr="00415032" w:rsidRDefault="00415032" w:rsidP="00415032">
      <w:pPr>
        <w:pStyle w:val="ListParagraph"/>
        <w:numPr>
          <w:ilvl w:val="0"/>
          <w:numId w:val="1"/>
        </w:numPr>
        <w:spacing w:line="360" w:lineRule="auto"/>
        <w:jc w:val="both"/>
        <w:rPr>
          <w:rFonts w:eastAsia="Times New Roman" w:cstheme="minorHAnsi"/>
          <w:color w:val="000000"/>
          <w:kern w:val="0"/>
          <w:sz w:val="24"/>
          <w:szCs w:val="24"/>
          <w:lang w:val="en-GB"/>
          <w14:ligatures w14:val="none"/>
        </w:rPr>
      </w:pPr>
      <w:r w:rsidRPr="00FD6257">
        <w:rPr>
          <w:rFonts w:eastAsia="Times New Roman" w:cstheme="minorHAnsi"/>
          <w:color w:val="000000"/>
          <w:kern w:val="0"/>
          <w:sz w:val="24"/>
          <w:szCs w:val="24"/>
          <w:lang w:val="en-GB"/>
          <w14:ligatures w14:val="none"/>
        </w:rPr>
        <w:t>Evaluation: Deviance and residuals will be the key evaluation metrics. The goodness of fit will be evaluated using the AIC and BIC.</w:t>
      </w:r>
    </w:p>
    <w:p w14:paraId="6087559C" w14:textId="47A0DF97" w:rsidR="00367EE1" w:rsidRPr="00415032" w:rsidRDefault="00367EE1" w:rsidP="00415032">
      <w:pPr>
        <w:spacing w:line="360" w:lineRule="auto"/>
        <w:jc w:val="both"/>
        <w:rPr>
          <w:rFonts w:eastAsia="Times New Roman" w:cstheme="minorHAnsi"/>
          <w:b/>
          <w:bCs/>
          <w:color w:val="000000"/>
          <w:kern w:val="0"/>
          <w:sz w:val="24"/>
          <w:szCs w:val="24"/>
          <w:lang w:val="en-GB"/>
          <w14:ligatures w14:val="none"/>
        </w:rPr>
      </w:pPr>
      <w:r w:rsidRPr="00415032">
        <w:rPr>
          <w:rFonts w:eastAsia="Times New Roman" w:cstheme="minorHAnsi"/>
          <w:b/>
          <w:bCs/>
          <w:color w:val="000000"/>
          <w:kern w:val="0"/>
          <w:sz w:val="24"/>
          <w:szCs w:val="24"/>
          <w:lang w:val="en-GB"/>
          <w14:ligatures w14:val="none"/>
        </w:rPr>
        <w:t>Advanced Techniques (Tentative):</w:t>
      </w:r>
    </w:p>
    <w:p w14:paraId="4C7101DD" w14:textId="698A9A1A" w:rsidR="00B24F27" w:rsidRDefault="00367EE1" w:rsidP="00B24F27">
      <w:pPr>
        <w:spacing w:line="360" w:lineRule="auto"/>
        <w:jc w:val="both"/>
        <w:rPr>
          <w:rFonts w:eastAsia="Times New Roman" w:cstheme="minorHAnsi"/>
          <w:color w:val="000000"/>
          <w:kern w:val="0"/>
          <w:sz w:val="24"/>
          <w:szCs w:val="24"/>
          <w:lang w:val="en-GB"/>
          <w14:ligatures w14:val="none"/>
        </w:rPr>
      </w:pPr>
      <w:r w:rsidRPr="00367EE1">
        <w:rPr>
          <w:rFonts w:eastAsia="Times New Roman" w:cstheme="minorHAnsi"/>
          <w:color w:val="000000"/>
          <w:kern w:val="0"/>
          <w:sz w:val="24"/>
          <w:szCs w:val="24"/>
          <w:lang w:val="en-GB"/>
          <w14:ligatures w14:val="none"/>
        </w:rPr>
        <w:t>Random Forest and Artificial Neural Networks (ANNs) may be explored for their ability to capture non-linear relationships and complex interactions within the data. The choice to use these techniques will depend on initial findings from simpler models and the complexity of the data.</w:t>
      </w:r>
    </w:p>
    <w:p w14:paraId="00F70830" w14:textId="77777777" w:rsidR="00B24F27" w:rsidRDefault="00B24F27" w:rsidP="00415032">
      <w:pPr>
        <w:spacing w:line="360" w:lineRule="auto"/>
        <w:jc w:val="both"/>
        <w:rPr>
          <w:rFonts w:eastAsia="Times New Roman" w:cstheme="minorHAnsi"/>
          <w:color w:val="000000"/>
          <w:kern w:val="0"/>
          <w:sz w:val="24"/>
          <w:szCs w:val="24"/>
          <w:lang w:val="en-GB"/>
          <w14:ligatures w14:val="none"/>
        </w:rPr>
      </w:pPr>
    </w:p>
    <w:p w14:paraId="2001BE4E" w14:textId="77777777" w:rsidR="00B24F27" w:rsidRPr="00B52E05" w:rsidRDefault="00B24F27" w:rsidP="00B24F27">
      <w:pPr>
        <w:pStyle w:val="Heading2"/>
      </w:pPr>
      <w:bookmarkStart w:id="274" w:name="_Toc145651995"/>
      <w:r>
        <w:t xml:space="preserve">2.4 </w:t>
      </w:r>
      <w:r w:rsidRPr="00B52E05">
        <w:t>Data Splitting and Model Validation</w:t>
      </w:r>
      <w:bookmarkEnd w:id="274"/>
    </w:p>
    <w:p w14:paraId="0FBC2F58" w14:textId="6C4A3FC8" w:rsidR="00904ED8" w:rsidRPr="00904ED8" w:rsidRDefault="00904ED8" w:rsidP="00904ED8">
      <w:pPr>
        <w:spacing w:line="360" w:lineRule="auto"/>
        <w:rPr>
          <w:lang w:val="en-GB"/>
        </w:rPr>
      </w:pPr>
      <w:r>
        <w:rPr>
          <w:lang w:val="en-GB"/>
        </w:rPr>
        <w:t>Prior to</w:t>
      </w:r>
      <w:r w:rsidRPr="00904ED8">
        <w:rPr>
          <w:lang w:val="en-GB"/>
        </w:rPr>
        <w:t xml:space="preserve"> </w:t>
      </w:r>
      <w:proofErr w:type="spellStart"/>
      <w:r w:rsidRPr="00904ED8">
        <w:rPr>
          <w:lang w:val="en-GB"/>
        </w:rPr>
        <w:t>modeling</w:t>
      </w:r>
      <w:proofErr w:type="spellEnd"/>
      <w:r w:rsidRPr="00904ED8">
        <w:rPr>
          <w:lang w:val="en-GB"/>
        </w:rPr>
        <w:t>, the dataset will be divided into training and testing sets to validate model performance on unseen data.</w:t>
      </w:r>
    </w:p>
    <w:p w14:paraId="250A4C55" w14:textId="777DBC63" w:rsidR="00904ED8" w:rsidRPr="00904ED8" w:rsidRDefault="00904ED8" w:rsidP="00904ED8">
      <w:pPr>
        <w:spacing w:line="360" w:lineRule="auto"/>
        <w:rPr>
          <w:lang w:val="en-GB"/>
        </w:rPr>
      </w:pPr>
      <w:r w:rsidRPr="00BE6AC2">
        <w:rPr>
          <w:b/>
          <w:bCs/>
          <w:lang w:val="en-GB"/>
        </w:rPr>
        <w:t>Training Set:</w:t>
      </w:r>
      <w:r w:rsidRPr="00904ED8">
        <w:rPr>
          <w:lang w:val="en-GB"/>
        </w:rPr>
        <w:t xml:space="preserve"> This </w:t>
      </w:r>
      <w:r>
        <w:rPr>
          <w:lang w:val="en-GB"/>
        </w:rPr>
        <w:t xml:space="preserve">subset </w:t>
      </w:r>
      <w:r w:rsidRPr="00904ED8">
        <w:rPr>
          <w:lang w:val="en-GB"/>
        </w:rPr>
        <w:t>will include 80% of the</w:t>
      </w:r>
      <w:r>
        <w:rPr>
          <w:lang w:val="en-GB"/>
        </w:rPr>
        <w:t xml:space="preserve"> original</w:t>
      </w:r>
      <w:r w:rsidRPr="00904ED8">
        <w:rPr>
          <w:lang w:val="en-GB"/>
        </w:rPr>
        <w:t xml:space="preserve"> data</w:t>
      </w:r>
      <w:r>
        <w:rPr>
          <w:lang w:val="en-GB"/>
        </w:rPr>
        <w:t>set, and will be</w:t>
      </w:r>
      <w:r w:rsidRPr="00904ED8">
        <w:rPr>
          <w:lang w:val="en-GB"/>
        </w:rPr>
        <w:t xml:space="preserve"> used for model development and training, enabling algorithms to learn the relationship between </w:t>
      </w:r>
      <w:r>
        <w:rPr>
          <w:lang w:val="en-GB"/>
        </w:rPr>
        <w:t>the dependant and independent</w:t>
      </w:r>
      <w:r w:rsidRPr="00904ED8">
        <w:rPr>
          <w:lang w:val="en-GB"/>
        </w:rPr>
        <w:t xml:space="preserve"> variable</w:t>
      </w:r>
      <w:r>
        <w:rPr>
          <w:lang w:val="en-GB"/>
        </w:rPr>
        <w:t>s</w:t>
      </w:r>
      <w:r w:rsidRPr="00904ED8">
        <w:rPr>
          <w:lang w:val="en-GB"/>
        </w:rPr>
        <w:t>.</w:t>
      </w:r>
    </w:p>
    <w:p w14:paraId="1D2F9079" w14:textId="57C7A4A0" w:rsidR="00904ED8" w:rsidRPr="00904ED8" w:rsidRDefault="00904ED8" w:rsidP="00BE6AC2">
      <w:pPr>
        <w:spacing w:line="360" w:lineRule="auto"/>
        <w:rPr>
          <w:lang w:val="en-GB"/>
        </w:rPr>
      </w:pPr>
      <w:r w:rsidRPr="00BE6AC2">
        <w:rPr>
          <w:b/>
          <w:bCs/>
          <w:lang w:val="en-GB"/>
        </w:rPr>
        <w:t>Testing Set:</w:t>
      </w:r>
      <w:r w:rsidRPr="00904ED8">
        <w:rPr>
          <w:lang w:val="en-GB"/>
        </w:rPr>
        <w:t xml:space="preserve"> </w:t>
      </w:r>
      <w:r w:rsidR="00BE6AC2">
        <w:rPr>
          <w:lang w:val="en-GB"/>
        </w:rPr>
        <w:t>This subset will c</w:t>
      </w:r>
      <w:r w:rsidRPr="00904ED8">
        <w:rPr>
          <w:lang w:val="en-GB"/>
        </w:rPr>
        <w:t>ompri</w:t>
      </w:r>
      <w:r w:rsidR="00BE6AC2">
        <w:rPr>
          <w:lang w:val="en-GB"/>
        </w:rPr>
        <w:t>se</w:t>
      </w:r>
      <w:r w:rsidRPr="00904ED8">
        <w:rPr>
          <w:lang w:val="en-GB"/>
        </w:rPr>
        <w:t xml:space="preserve"> the remaining 20%</w:t>
      </w:r>
      <w:r w:rsidR="00BE6AC2">
        <w:rPr>
          <w:lang w:val="en-GB"/>
        </w:rPr>
        <w:t xml:space="preserve"> of data</w:t>
      </w:r>
      <w:r w:rsidRPr="00904ED8">
        <w:rPr>
          <w:lang w:val="en-GB"/>
        </w:rPr>
        <w:t xml:space="preserve">, </w:t>
      </w:r>
      <w:r w:rsidR="00BE6AC2">
        <w:rPr>
          <w:lang w:val="en-GB"/>
        </w:rPr>
        <w:t xml:space="preserve">it will be used to evaluate the performance of each model </w:t>
      </w:r>
      <w:r w:rsidRPr="00904ED8">
        <w:rPr>
          <w:lang w:val="en-GB"/>
        </w:rPr>
        <w:t xml:space="preserve">on </w:t>
      </w:r>
      <w:r w:rsidR="00BE6AC2">
        <w:rPr>
          <w:lang w:val="en-GB"/>
        </w:rPr>
        <w:t>‘unseen’</w:t>
      </w:r>
      <w:r w:rsidRPr="00904ED8">
        <w:rPr>
          <w:lang w:val="en-GB"/>
        </w:rPr>
        <w:t xml:space="preserve"> data, </w:t>
      </w:r>
      <w:r w:rsidR="00BE6AC2">
        <w:rPr>
          <w:lang w:val="en-GB"/>
        </w:rPr>
        <w:t>to prevent</w:t>
      </w:r>
      <w:r w:rsidRPr="00904ED8">
        <w:rPr>
          <w:lang w:val="en-GB"/>
        </w:rPr>
        <w:t xml:space="preserve"> overfitting.</w:t>
      </w:r>
    </w:p>
    <w:p w14:paraId="0DD6132E" w14:textId="713B371D" w:rsidR="00904ED8" w:rsidRDefault="00904ED8" w:rsidP="00904ED8">
      <w:pPr>
        <w:spacing w:line="360" w:lineRule="auto"/>
        <w:rPr>
          <w:lang w:val="en-GB"/>
        </w:rPr>
      </w:pPr>
      <w:r w:rsidRPr="00904ED8">
        <w:rPr>
          <w:lang w:val="en-GB"/>
        </w:rPr>
        <w:t>An additional validation set will be used specifically for Artificial Neural Networks</w:t>
      </w:r>
      <w:r>
        <w:rPr>
          <w:lang w:val="en-GB"/>
        </w:rPr>
        <w:t>,</w:t>
      </w:r>
      <w:r w:rsidRPr="00904ED8">
        <w:rPr>
          <w:lang w:val="en-GB"/>
        </w:rPr>
        <w:t xml:space="preserve"> to fine-tune </w:t>
      </w:r>
      <w:r>
        <w:rPr>
          <w:lang w:val="en-GB"/>
        </w:rPr>
        <w:t xml:space="preserve">the model </w:t>
      </w:r>
      <w:r w:rsidRPr="00904ED8">
        <w:rPr>
          <w:lang w:val="en-GB"/>
        </w:rPr>
        <w:t>parameters</w:t>
      </w:r>
      <w:r>
        <w:rPr>
          <w:lang w:val="en-GB"/>
        </w:rPr>
        <w:t xml:space="preserve"> without impacting the test set</w:t>
      </w:r>
      <w:r w:rsidRPr="00904ED8">
        <w:rPr>
          <w:lang w:val="en-GB"/>
        </w:rPr>
        <w:t xml:space="preserve">, ensuring </w:t>
      </w:r>
      <w:r>
        <w:rPr>
          <w:lang w:val="en-GB"/>
        </w:rPr>
        <w:t>it remains</w:t>
      </w:r>
      <w:r w:rsidRPr="00904ED8">
        <w:rPr>
          <w:lang w:val="en-GB"/>
        </w:rPr>
        <w:t xml:space="preserve"> an unbiased measure of model performance.</w:t>
      </w:r>
    </w:p>
    <w:p w14:paraId="0558367E" w14:textId="51EA5989" w:rsidR="00B24F27" w:rsidRPr="00415032" w:rsidRDefault="00B24F27" w:rsidP="00415032">
      <w:pPr>
        <w:spacing w:line="360" w:lineRule="auto"/>
        <w:jc w:val="both"/>
        <w:rPr>
          <w:rFonts w:eastAsia="Times New Roman" w:cstheme="minorHAnsi"/>
          <w:color w:val="000000"/>
          <w:kern w:val="0"/>
          <w:sz w:val="24"/>
          <w:szCs w:val="24"/>
          <w:lang w:val="en-GB"/>
          <w14:ligatures w14:val="none"/>
        </w:rPr>
        <w:sectPr w:rsidR="00B24F27" w:rsidRPr="00415032" w:rsidSect="006B1DB6">
          <w:pgSz w:w="12240" w:h="15840"/>
          <w:pgMar w:top="1440" w:right="1440" w:bottom="1440" w:left="1440" w:header="708" w:footer="708" w:gutter="0"/>
          <w:pgNumType w:start="0"/>
          <w:cols w:space="708"/>
          <w:titlePg/>
          <w:docGrid w:linePitch="360"/>
        </w:sectPr>
      </w:pPr>
    </w:p>
    <w:p w14:paraId="242F2DDB" w14:textId="77777777" w:rsidR="00367EE1" w:rsidRDefault="00367EE1" w:rsidP="00367EE1">
      <w:pPr>
        <w:pStyle w:val="Heading1"/>
      </w:pPr>
      <w:r>
        <w:lastRenderedPageBreak/>
        <w:t>3.0 Schedule</w:t>
      </w:r>
    </w:p>
    <w:tbl>
      <w:tblPr>
        <w:tblW w:w="13085" w:type="dxa"/>
        <w:tblInd w:w="108" w:type="dxa"/>
        <w:tblLook w:val="04A0" w:firstRow="1" w:lastRow="0" w:firstColumn="1" w:lastColumn="0" w:noHBand="0" w:noVBand="1"/>
      </w:tblPr>
      <w:tblGrid>
        <w:gridCol w:w="6129"/>
        <w:gridCol w:w="1559"/>
        <w:gridCol w:w="1717"/>
        <w:gridCol w:w="278"/>
        <w:gridCol w:w="567"/>
        <w:gridCol w:w="567"/>
        <w:gridCol w:w="567"/>
        <w:gridCol w:w="567"/>
        <w:gridCol w:w="567"/>
        <w:gridCol w:w="567"/>
      </w:tblGrid>
      <w:tr w:rsidR="00403147" w:rsidRPr="00453D29" w14:paraId="3A175E3B" w14:textId="77777777" w:rsidTr="00205C8C">
        <w:trPr>
          <w:trHeight w:val="360"/>
        </w:trPr>
        <w:tc>
          <w:tcPr>
            <w:tcW w:w="6129" w:type="dxa"/>
            <w:tcBorders>
              <w:top w:val="nil"/>
              <w:left w:val="nil"/>
              <w:bottom w:val="nil"/>
              <w:right w:val="nil"/>
            </w:tcBorders>
            <w:shd w:val="clear" w:color="auto" w:fill="auto"/>
            <w:vAlign w:val="center"/>
            <w:hideMark/>
          </w:tcPr>
          <w:p w14:paraId="40FEF93C" w14:textId="77777777" w:rsidR="00403147" w:rsidRPr="00453D29" w:rsidRDefault="00403147" w:rsidP="001C5C4F">
            <w:pPr>
              <w:spacing w:after="0" w:line="240" w:lineRule="auto"/>
              <w:rPr>
                <w:rFonts w:ascii="Times New Roman" w:eastAsia="Times New Roman" w:hAnsi="Times New Roman" w:cs="Times New Roman"/>
                <w:kern w:val="0"/>
                <w:sz w:val="24"/>
                <w:szCs w:val="24"/>
                <w14:ligatures w14:val="none"/>
              </w:rPr>
            </w:pPr>
          </w:p>
        </w:tc>
        <w:tc>
          <w:tcPr>
            <w:tcW w:w="1559" w:type="dxa"/>
            <w:tcBorders>
              <w:top w:val="nil"/>
              <w:left w:val="nil"/>
              <w:bottom w:val="nil"/>
              <w:right w:val="nil"/>
            </w:tcBorders>
            <w:shd w:val="clear" w:color="auto" w:fill="auto"/>
            <w:noWrap/>
            <w:vAlign w:val="bottom"/>
            <w:hideMark/>
          </w:tcPr>
          <w:p w14:paraId="10AC4200" w14:textId="77777777" w:rsidR="00403147" w:rsidRPr="00453D29" w:rsidRDefault="00403147" w:rsidP="001C5C4F">
            <w:pPr>
              <w:spacing w:after="0" w:line="240" w:lineRule="auto"/>
              <w:rPr>
                <w:rFonts w:ascii="Times New Roman" w:eastAsia="Times New Roman" w:hAnsi="Times New Roman" w:cs="Times New Roman"/>
                <w:kern w:val="0"/>
                <w:sz w:val="20"/>
                <w:szCs w:val="20"/>
                <w14:ligatures w14:val="none"/>
              </w:rPr>
            </w:pPr>
          </w:p>
        </w:tc>
        <w:tc>
          <w:tcPr>
            <w:tcW w:w="1717" w:type="dxa"/>
            <w:tcBorders>
              <w:top w:val="nil"/>
              <w:left w:val="nil"/>
              <w:bottom w:val="nil"/>
              <w:right w:val="nil"/>
            </w:tcBorders>
            <w:shd w:val="clear" w:color="auto" w:fill="auto"/>
            <w:noWrap/>
            <w:vAlign w:val="bottom"/>
            <w:hideMark/>
          </w:tcPr>
          <w:p w14:paraId="3B6CAD40" w14:textId="77777777" w:rsidR="00403147" w:rsidRPr="00453D29" w:rsidRDefault="00403147" w:rsidP="001C5C4F">
            <w:pPr>
              <w:spacing w:after="0" w:line="240" w:lineRule="auto"/>
              <w:jc w:val="center"/>
              <w:rPr>
                <w:rFonts w:ascii="Times New Roman" w:eastAsia="Times New Roman" w:hAnsi="Times New Roman" w:cs="Times New Roman"/>
                <w:kern w:val="0"/>
                <w:sz w:val="20"/>
                <w:szCs w:val="20"/>
                <w14:ligatures w14:val="none"/>
              </w:rPr>
            </w:pPr>
          </w:p>
        </w:tc>
        <w:tc>
          <w:tcPr>
            <w:tcW w:w="278" w:type="dxa"/>
            <w:tcBorders>
              <w:top w:val="nil"/>
              <w:left w:val="nil"/>
              <w:bottom w:val="nil"/>
              <w:right w:val="nil"/>
            </w:tcBorders>
            <w:shd w:val="clear" w:color="auto" w:fill="auto"/>
            <w:noWrap/>
            <w:vAlign w:val="bottom"/>
            <w:hideMark/>
          </w:tcPr>
          <w:p w14:paraId="533F5361" w14:textId="77777777" w:rsidR="00403147" w:rsidRPr="00453D29" w:rsidRDefault="00403147" w:rsidP="001C5C4F">
            <w:pPr>
              <w:spacing w:after="0" w:line="240" w:lineRule="auto"/>
              <w:rPr>
                <w:rFonts w:ascii="Times New Roman" w:eastAsia="Times New Roman" w:hAnsi="Times New Roman" w:cs="Times New Roman"/>
                <w:kern w:val="0"/>
                <w:sz w:val="20"/>
                <w:szCs w:val="20"/>
                <w14:ligatures w14:val="none"/>
              </w:rPr>
            </w:pPr>
          </w:p>
        </w:tc>
        <w:tc>
          <w:tcPr>
            <w:tcW w:w="1134" w:type="dxa"/>
            <w:gridSpan w:val="2"/>
            <w:tcBorders>
              <w:top w:val="single" w:sz="4" w:space="0" w:color="8439BD"/>
              <w:left w:val="nil"/>
              <w:bottom w:val="nil"/>
              <w:right w:val="single" w:sz="4" w:space="0" w:color="FFFFFF"/>
            </w:tcBorders>
            <w:shd w:val="clear" w:color="auto" w:fill="1F3864" w:themeFill="accent1" w:themeFillShade="80"/>
            <w:vAlign w:val="center"/>
          </w:tcPr>
          <w:p w14:paraId="3F6E95FE" w14:textId="64287407" w:rsidR="00403147" w:rsidRPr="00453D29" w:rsidRDefault="00403147" w:rsidP="001C5C4F">
            <w:pPr>
              <w:spacing w:after="0" w:line="240" w:lineRule="auto"/>
              <w:jc w:val="center"/>
              <w:rPr>
                <w:rFonts w:ascii="Calibri" w:eastAsia="Times New Roman" w:hAnsi="Calibri" w:cs="Calibri"/>
                <w:color w:val="FFFFFF"/>
                <w:kern w:val="0"/>
                <w:sz w:val="20"/>
                <w:szCs w:val="20"/>
                <w14:ligatures w14:val="none"/>
              </w:rPr>
            </w:pPr>
            <w:r>
              <w:rPr>
                <w:rFonts w:ascii="Calibri" w:eastAsia="Times New Roman" w:hAnsi="Calibri" w:cs="Calibri"/>
                <w:color w:val="FFFFFF"/>
                <w:kern w:val="0"/>
                <w:sz w:val="20"/>
                <w:szCs w:val="20"/>
                <w14:ligatures w14:val="none"/>
              </w:rPr>
              <w:t>April</w:t>
            </w:r>
          </w:p>
        </w:tc>
        <w:tc>
          <w:tcPr>
            <w:tcW w:w="2268" w:type="dxa"/>
            <w:gridSpan w:val="4"/>
            <w:tcBorders>
              <w:top w:val="single" w:sz="4" w:space="0" w:color="8439BD"/>
              <w:left w:val="nil"/>
              <w:bottom w:val="nil"/>
              <w:right w:val="single" w:sz="4" w:space="0" w:color="FFFFFF"/>
            </w:tcBorders>
            <w:shd w:val="clear" w:color="auto" w:fill="1F3864" w:themeFill="accent1" w:themeFillShade="80"/>
            <w:noWrap/>
            <w:vAlign w:val="center"/>
            <w:hideMark/>
          </w:tcPr>
          <w:p w14:paraId="107CFE61" w14:textId="3DB3C656" w:rsidR="00403147" w:rsidRPr="00453D29" w:rsidRDefault="00403147" w:rsidP="001C5C4F">
            <w:pPr>
              <w:spacing w:after="0" w:line="240" w:lineRule="auto"/>
              <w:jc w:val="center"/>
              <w:rPr>
                <w:rFonts w:ascii="Calibri" w:eastAsia="Times New Roman" w:hAnsi="Calibri" w:cs="Calibri"/>
                <w:color w:val="FFFFFF"/>
                <w:kern w:val="0"/>
                <w:sz w:val="20"/>
                <w:szCs w:val="20"/>
                <w14:ligatures w14:val="none"/>
              </w:rPr>
            </w:pPr>
            <w:r>
              <w:rPr>
                <w:rFonts w:ascii="Calibri" w:eastAsia="Times New Roman" w:hAnsi="Calibri" w:cs="Calibri"/>
                <w:color w:val="FFFFFF"/>
                <w:kern w:val="0"/>
                <w:sz w:val="20"/>
                <w:szCs w:val="20"/>
                <w14:ligatures w14:val="none"/>
              </w:rPr>
              <w:t>May</w:t>
            </w:r>
          </w:p>
        </w:tc>
      </w:tr>
      <w:tr w:rsidR="00403147" w:rsidRPr="00453D29" w14:paraId="30A8A5C5" w14:textId="77777777" w:rsidTr="00205C8C">
        <w:trPr>
          <w:trHeight w:val="621"/>
        </w:trPr>
        <w:tc>
          <w:tcPr>
            <w:tcW w:w="6129" w:type="dxa"/>
            <w:tcBorders>
              <w:top w:val="nil"/>
              <w:left w:val="nil"/>
              <w:bottom w:val="nil"/>
              <w:right w:val="nil"/>
            </w:tcBorders>
            <w:shd w:val="clear" w:color="auto" w:fill="1F3864" w:themeFill="accent1" w:themeFillShade="80"/>
            <w:noWrap/>
            <w:vAlign w:val="center"/>
            <w:hideMark/>
          </w:tcPr>
          <w:p w14:paraId="2D86D8B3" w14:textId="77777777" w:rsidR="00403147" w:rsidRPr="00453D29" w:rsidRDefault="00403147" w:rsidP="001C5C4F">
            <w:pPr>
              <w:spacing w:after="0" w:line="240" w:lineRule="auto"/>
              <w:ind w:firstLineChars="100" w:firstLine="280"/>
              <w:rPr>
                <w:rFonts w:ascii="Calibri" w:eastAsia="Times New Roman" w:hAnsi="Calibri" w:cs="Calibri"/>
                <w:color w:val="FFFFFF"/>
                <w:kern w:val="0"/>
                <w:sz w:val="28"/>
                <w:szCs w:val="28"/>
                <w14:ligatures w14:val="none"/>
              </w:rPr>
            </w:pPr>
            <w:r w:rsidRPr="00453D29">
              <w:rPr>
                <w:rFonts w:ascii="Calibri" w:eastAsia="Times New Roman" w:hAnsi="Calibri" w:cs="Calibri"/>
                <w:color w:val="FFFFFF"/>
                <w:kern w:val="0"/>
                <w:sz w:val="28"/>
                <w:szCs w:val="28"/>
                <w14:ligatures w14:val="none"/>
              </w:rPr>
              <w:t>Milestone description</w:t>
            </w:r>
          </w:p>
        </w:tc>
        <w:tc>
          <w:tcPr>
            <w:tcW w:w="1559" w:type="dxa"/>
            <w:tcBorders>
              <w:top w:val="nil"/>
              <w:left w:val="nil"/>
              <w:bottom w:val="nil"/>
              <w:right w:val="nil"/>
            </w:tcBorders>
            <w:shd w:val="clear" w:color="auto" w:fill="1F3864" w:themeFill="accent1" w:themeFillShade="80"/>
            <w:vAlign w:val="center"/>
            <w:hideMark/>
          </w:tcPr>
          <w:p w14:paraId="293407A5" w14:textId="77777777" w:rsidR="00403147" w:rsidRPr="00453D29" w:rsidRDefault="00403147" w:rsidP="001C5C4F">
            <w:pPr>
              <w:spacing w:after="0" w:line="240" w:lineRule="auto"/>
              <w:jc w:val="center"/>
              <w:rPr>
                <w:rFonts w:ascii="Calibri" w:eastAsia="Times New Roman" w:hAnsi="Calibri" w:cs="Calibri"/>
                <w:color w:val="FFFFFF"/>
                <w:kern w:val="0"/>
                <w:sz w:val="28"/>
                <w:szCs w:val="28"/>
                <w14:ligatures w14:val="none"/>
              </w:rPr>
            </w:pPr>
            <w:r w:rsidRPr="00453D29">
              <w:rPr>
                <w:rFonts w:ascii="Calibri" w:eastAsia="Times New Roman" w:hAnsi="Calibri" w:cs="Calibri"/>
                <w:color w:val="FFFFFF"/>
                <w:kern w:val="0"/>
                <w:sz w:val="28"/>
                <w:szCs w:val="28"/>
                <w14:ligatures w14:val="none"/>
              </w:rPr>
              <w:t>Start</w:t>
            </w:r>
          </w:p>
        </w:tc>
        <w:tc>
          <w:tcPr>
            <w:tcW w:w="1717" w:type="dxa"/>
            <w:tcBorders>
              <w:top w:val="nil"/>
              <w:left w:val="nil"/>
              <w:bottom w:val="nil"/>
              <w:right w:val="nil"/>
            </w:tcBorders>
            <w:shd w:val="clear" w:color="auto" w:fill="1F3864" w:themeFill="accent1" w:themeFillShade="80"/>
            <w:vAlign w:val="center"/>
            <w:hideMark/>
          </w:tcPr>
          <w:p w14:paraId="4C161CC2" w14:textId="77777777" w:rsidR="00403147" w:rsidRPr="00453D29" w:rsidRDefault="00403147" w:rsidP="001C5C4F">
            <w:pPr>
              <w:spacing w:after="0" w:line="240" w:lineRule="auto"/>
              <w:jc w:val="center"/>
              <w:rPr>
                <w:rFonts w:ascii="Calibri" w:eastAsia="Times New Roman" w:hAnsi="Calibri" w:cs="Calibri"/>
                <w:color w:val="FFFFFF"/>
                <w:kern w:val="0"/>
                <w:sz w:val="28"/>
                <w:szCs w:val="28"/>
                <w14:ligatures w14:val="none"/>
              </w:rPr>
            </w:pPr>
            <w:r w:rsidRPr="00453D29">
              <w:rPr>
                <w:rFonts w:ascii="Calibri" w:eastAsia="Times New Roman" w:hAnsi="Calibri" w:cs="Calibri"/>
                <w:color w:val="FFFFFF"/>
                <w:kern w:val="0"/>
                <w:sz w:val="28"/>
                <w:szCs w:val="28"/>
                <w14:ligatures w14:val="none"/>
              </w:rPr>
              <w:t>Days</w:t>
            </w:r>
          </w:p>
        </w:tc>
        <w:tc>
          <w:tcPr>
            <w:tcW w:w="278" w:type="dxa"/>
            <w:tcBorders>
              <w:top w:val="nil"/>
              <w:left w:val="nil"/>
              <w:bottom w:val="nil"/>
              <w:right w:val="single" w:sz="4" w:space="0" w:color="FFFFFF"/>
            </w:tcBorders>
            <w:shd w:val="clear" w:color="auto" w:fill="1F3864" w:themeFill="accent1" w:themeFillShade="80"/>
            <w:vAlign w:val="center"/>
            <w:hideMark/>
          </w:tcPr>
          <w:p w14:paraId="075A13D3" w14:textId="77777777" w:rsidR="00403147" w:rsidRPr="00453D29" w:rsidRDefault="00403147" w:rsidP="001C5C4F">
            <w:pPr>
              <w:spacing w:after="0" w:line="240" w:lineRule="auto"/>
              <w:jc w:val="center"/>
              <w:rPr>
                <w:rFonts w:ascii="Calibri" w:eastAsia="Times New Roman" w:hAnsi="Calibri" w:cs="Calibri"/>
                <w:b/>
                <w:bCs/>
                <w:color w:val="FFFFFF"/>
                <w:kern w:val="0"/>
                <w:sz w:val="20"/>
                <w:szCs w:val="20"/>
                <w14:ligatures w14:val="none"/>
              </w:rPr>
            </w:pPr>
            <w:r w:rsidRPr="00453D29">
              <w:rPr>
                <w:rFonts w:ascii="Calibri" w:eastAsia="Times New Roman" w:hAnsi="Calibri" w:cs="Calibri"/>
                <w:b/>
                <w:bCs/>
                <w:color w:val="FFFFFF"/>
                <w:kern w:val="0"/>
                <w:sz w:val="20"/>
                <w:szCs w:val="20"/>
                <w14:ligatures w14:val="none"/>
              </w:rPr>
              <w:t> </w:t>
            </w:r>
          </w:p>
        </w:tc>
        <w:tc>
          <w:tcPr>
            <w:tcW w:w="567" w:type="dxa"/>
            <w:tcBorders>
              <w:top w:val="nil"/>
              <w:left w:val="nil"/>
              <w:bottom w:val="single" w:sz="4" w:space="0" w:color="D9D9D9" w:themeColor="background1" w:themeShade="D9"/>
              <w:right w:val="single" w:sz="4" w:space="0" w:color="FFFFFF"/>
            </w:tcBorders>
            <w:shd w:val="clear" w:color="auto" w:fill="1F3864" w:themeFill="accent1" w:themeFillShade="80"/>
            <w:noWrap/>
            <w:vAlign w:val="center"/>
            <w:hideMark/>
          </w:tcPr>
          <w:p w14:paraId="25B734DC" w14:textId="77777777" w:rsidR="00403147" w:rsidRPr="00453D29" w:rsidRDefault="00403147" w:rsidP="001C5C4F">
            <w:pPr>
              <w:spacing w:after="0" w:line="240" w:lineRule="auto"/>
              <w:jc w:val="center"/>
              <w:rPr>
                <w:rFonts w:ascii="Calibri" w:eastAsia="Times New Roman" w:hAnsi="Calibri" w:cs="Calibri"/>
                <w:color w:val="FFFFFF"/>
                <w:kern w:val="0"/>
                <w:sz w:val="20"/>
                <w:szCs w:val="20"/>
                <w14:ligatures w14:val="none"/>
              </w:rPr>
            </w:pPr>
            <w:r>
              <w:rPr>
                <w:rFonts w:ascii="Calibri" w:eastAsia="Times New Roman" w:hAnsi="Calibri" w:cs="Calibri"/>
                <w:color w:val="FFFFFF"/>
                <w:kern w:val="0"/>
                <w:sz w:val="20"/>
                <w:szCs w:val="20"/>
                <w14:ligatures w14:val="none"/>
              </w:rPr>
              <w:t>3</w:t>
            </w:r>
          </w:p>
        </w:tc>
        <w:tc>
          <w:tcPr>
            <w:tcW w:w="567" w:type="dxa"/>
            <w:tcBorders>
              <w:top w:val="nil"/>
              <w:left w:val="nil"/>
              <w:bottom w:val="single" w:sz="4" w:space="0" w:color="D9D9D9" w:themeColor="background1" w:themeShade="D9"/>
              <w:right w:val="single" w:sz="4" w:space="0" w:color="FFFFFF"/>
            </w:tcBorders>
            <w:shd w:val="clear" w:color="auto" w:fill="1F3864" w:themeFill="accent1" w:themeFillShade="80"/>
            <w:noWrap/>
            <w:vAlign w:val="center"/>
            <w:hideMark/>
          </w:tcPr>
          <w:p w14:paraId="0073A009" w14:textId="77777777" w:rsidR="00403147" w:rsidRPr="00453D29" w:rsidRDefault="00403147" w:rsidP="001C5C4F">
            <w:pPr>
              <w:spacing w:after="0" w:line="240" w:lineRule="auto"/>
              <w:jc w:val="center"/>
              <w:rPr>
                <w:rFonts w:ascii="Calibri" w:eastAsia="Times New Roman" w:hAnsi="Calibri" w:cs="Calibri"/>
                <w:color w:val="FFFFFF"/>
                <w:kern w:val="0"/>
                <w:sz w:val="20"/>
                <w:szCs w:val="20"/>
                <w14:ligatures w14:val="none"/>
              </w:rPr>
            </w:pPr>
            <w:r>
              <w:rPr>
                <w:rFonts w:ascii="Calibri" w:eastAsia="Times New Roman" w:hAnsi="Calibri" w:cs="Calibri"/>
                <w:color w:val="FFFFFF"/>
                <w:kern w:val="0"/>
                <w:sz w:val="20"/>
                <w:szCs w:val="20"/>
                <w14:ligatures w14:val="none"/>
              </w:rPr>
              <w:t>4</w:t>
            </w:r>
          </w:p>
        </w:tc>
        <w:tc>
          <w:tcPr>
            <w:tcW w:w="567" w:type="dxa"/>
            <w:tcBorders>
              <w:top w:val="nil"/>
              <w:left w:val="nil"/>
              <w:bottom w:val="single" w:sz="4" w:space="0" w:color="D9D9D9" w:themeColor="background1" w:themeShade="D9"/>
              <w:right w:val="single" w:sz="4" w:space="0" w:color="FFFFFF"/>
            </w:tcBorders>
            <w:shd w:val="clear" w:color="auto" w:fill="1F3864" w:themeFill="accent1" w:themeFillShade="80"/>
            <w:noWrap/>
            <w:vAlign w:val="center"/>
            <w:hideMark/>
          </w:tcPr>
          <w:p w14:paraId="6ECF3103" w14:textId="77777777" w:rsidR="00403147" w:rsidRPr="00453D29" w:rsidRDefault="00403147" w:rsidP="001C5C4F">
            <w:pPr>
              <w:spacing w:after="0" w:line="240" w:lineRule="auto"/>
              <w:jc w:val="center"/>
              <w:rPr>
                <w:rFonts w:ascii="Calibri" w:eastAsia="Times New Roman" w:hAnsi="Calibri" w:cs="Calibri"/>
                <w:color w:val="FFFFFF"/>
                <w:kern w:val="0"/>
                <w:sz w:val="20"/>
                <w:szCs w:val="20"/>
                <w14:ligatures w14:val="none"/>
              </w:rPr>
            </w:pPr>
            <w:r>
              <w:rPr>
                <w:rFonts w:ascii="Calibri" w:eastAsia="Times New Roman" w:hAnsi="Calibri" w:cs="Calibri"/>
                <w:color w:val="FFFFFF"/>
                <w:kern w:val="0"/>
                <w:sz w:val="20"/>
                <w:szCs w:val="20"/>
                <w14:ligatures w14:val="none"/>
              </w:rPr>
              <w:t>1</w:t>
            </w:r>
          </w:p>
        </w:tc>
        <w:tc>
          <w:tcPr>
            <w:tcW w:w="567" w:type="dxa"/>
            <w:tcBorders>
              <w:top w:val="nil"/>
              <w:left w:val="nil"/>
              <w:bottom w:val="single" w:sz="4" w:space="0" w:color="D9D9D9" w:themeColor="background1" w:themeShade="D9"/>
              <w:right w:val="single" w:sz="4" w:space="0" w:color="FFFFFF"/>
            </w:tcBorders>
            <w:shd w:val="clear" w:color="auto" w:fill="1F3864" w:themeFill="accent1" w:themeFillShade="80"/>
            <w:noWrap/>
            <w:vAlign w:val="center"/>
            <w:hideMark/>
          </w:tcPr>
          <w:p w14:paraId="1D9845B1" w14:textId="77777777" w:rsidR="00403147" w:rsidRPr="00453D29" w:rsidRDefault="00403147" w:rsidP="001C5C4F">
            <w:pPr>
              <w:spacing w:after="0" w:line="240" w:lineRule="auto"/>
              <w:jc w:val="center"/>
              <w:rPr>
                <w:rFonts w:ascii="Calibri" w:eastAsia="Times New Roman" w:hAnsi="Calibri" w:cs="Calibri"/>
                <w:color w:val="FFFFFF"/>
                <w:kern w:val="0"/>
                <w:sz w:val="20"/>
                <w:szCs w:val="20"/>
                <w14:ligatures w14:val="none"/>
              </w:rPr>
            </w:pPr>
            <w:r>
              <w:rPr>
                <w:rFonts w:ascii="Calibri" w:eastAsia="Times New Roman" w:hAnsi="Calibri" w:cs="Calibri"/>
                <w:color w:val="FFFFFF"/>
                <w:kern w:val="0"/>
                <w:sz w:val="20"/>
                <w:szCs w:val="20"/>
                <w14:ligatures w14:val="none"/>
              </w:rPr>
              <w:t>2</w:t>
            </w:r>
          </w:p>
        </w:tc>
        <w:tc>
          <w:tcPr>
            <w:tcW w:w="567" w:type="dxa"/>
            <w:tcBorders>
              <w:top w:val="nil"/>
              <w:left w:val="nil"/>
              <w:bottom w:val="single" w:sz="4" w:space="0" w:color="D9D9D9" w:themeColor="background1" w:themeShade="D9"/>
              <w:right w:val="single" w:sz="4" w:space="0" w:color="FFFFFF"/>
            </w:tcBorders>
            <w:shd w:val="clear" w:color="auto" w:fill="1F3864" w:themeFill="accent1" w:themeFillShade="80"/>
            <w:noWrap/>
            <w:vAlign w:val="center"/>
            <w:hideMark/>
          </w:tcPr>
          <w:p w14:paraId="75B65138" w14:textId="77777777" w:rsidR="00403147" w:rsidRPr="00453D29" w:rsidRDefault="00403147" w:rsidP="001C5C4F">
            <w:pPr>
              <w:spacing w:after="0" w:line="240" w:lineRule="auto"/>
              <w:jc w:val="center"/>
              <w:rPr>
                <w:rFonts w:ascii="Calibri" w:eastAsia="Times New Roman" w:hAnsi="Calibri" w:cs="Calibri"/>
                <w:color w:val="FFFFFF"/>
                <w:kern w:val="0"/>
                <w:sz w:val="20"/>
                <w:szCs w:val="20"/>
                <w14:ligatures w14:val="none"/>
              </w:rPr>
            </w:pPr>
            <w:r>
              <w:rPr>
                <w:rFonts w:ascii="Calibri" w:eastAsia="Times New Roman" w:hAnsi="Calibri" w:cs="Calibri"/>
                <w:color w:val="FFFFFF"/>
                <w:kern w:val="0"/>
                <w:sz w:val="20"/>
                <w:szCs w:val="20"/>
                <w14:ligatures w14:val="none"/>
              </w:rPr>
              <w:t>3</w:t>
            </w:r>
          </w:p>
        </w:tc>
        <w:tc>
          <w:tcPr>
            <w:tcW w:w="567" w:type="dxa"/>
            <w:tcBorders>
              <w:top w:val="nil"/>
              <w:left w:val="nil"/>
              <w:bottom w:val="single" w:sz="4" w:space="0" w:color="D9D9D9" w:themeColor="background1" w:themeShade="D9"/>
              <w:right w:val="single" w:sz="4" w:space="0" w:color="FFFFFF"/>
            </w:tcBorders>
            <w:shd w:val="clear" w:color="auto" w:fill="1F3864" w:themeFill="accent1" w:themeFillShade="80"/>
            <w:noWrap/>
            <w:vAlign w:val="center"/>
            <w:hideMark/>
          </w:tcPr>
          <w:p w14:paraId="6E56BAD7" w14:textId="77777777" w:rsidR="00403147" w:rsidRPr="00453D29" w:rsidRDefault="00403147" w:rsidP="001C5C4F">
            <w:pPr>
              <w:spacing w:after="0" w:line="240" w:lineRule="auto"/>
              <w:jc w:val="center"/>
              <w:rPr>
                <w:rFonts w:ascii="Calibri" w:eastAsia="Times New Roman" w:hAnsi="Calibri" w:cs="Calibri"/>
                <w:color w:val="FFFFFF"/>
                <w:kern w:val="0"/>
                <w:sz w:val="20"/>
                <w:szCs w:val="20"/>
                <w14:ligatures w14:val="none"/>
              </w:rPr>
            </w:pPr>
            <w:r>
              <w:rPr>
                <w:rFonts w:ascii="Calibri" w:eastAsia="Times New Roman" w:hAnsi="Calibri" w:cs="Calibri"/>
                <w:color w:val="FFFFFF"/>
                <w:kern w:val="0"/>
                <w:sz w:val="20"/>
                <w:szCs w:val="20"/>
                <w14:ligatures w14:val="none"/>
              </w:rPr>
              <w:t>4</w:t>
            </w:r>
          </w:p>
        </w:tc>
      </w:tr>
      <w:tr w:rsidR="00205C8C" w:rsidRPr="00453D29" w14:paraId="3A1FE506" w14:textId="77777777" w:rsidTr="009A3834">
        <w:trPr>
          <w:trHeight w:val="995"/>
        </w:trPr>
        <w:tc>
          <w:tcPr>
            <w:tcW w:w="13085" w:type="dxa"/>
            <w:gridSpan w:val="10"/>
            <w:tcBorders>
              <w:top w:val="nil"/>
              <w:left w:val="nil"/>
              <w:bottom w:val="nil"/>
              <w:right w:val="single" w:sz="4" w:space="0" w:color="D9D9D9" w:themeColor="background1" w:themeShade="D9"/>
            </w:tcBorders>
            <w:shd w:val="clear" w:color="auto" w:fill="auto"/>
            <w:vAlign w:val="center"/>
            <w:hideMark/>
          </w:tcPr>
          <w:p w14:paraId="5744E446" w14:textId="21C69DD4" w:rsidR="00205C8C" w:rsidRPr="00205C8C" w:rsidRDefault="00205C8C" w:rsidP="00205C8C">
            <w:pPr>
              <w:spacing w:after="0" w:line="240" w:lineRule="auto"/>
              <w:rPr>
                <w:rFonts w:ascii="Calibri" w:eastAsia="Times New Roman" w:hAnsi="Calibri" w:cs="Calibri"/>
                <w:b/>
                <w:bCs/>
                <w:kern w:val="0"/>
                <w:sz w:val="28"/>
                <w:szCs w:val="28"/>
                <w14:ligatures w14:val="none"/>
              </w:rPr>
            </w:pPr>
            <w:r w:rsidRPr="00453D29">
              <w:rPr>
                <w:rFonts w:ascii="Calibri" w:eastAsia="Times New Roman" w:hAnsi="Calibri" w:cs="Calibri"/>
                <w:b/>
                <w:bCs/>
                <w:kern w:val="0"/>
                <w:sz w:val="28"/>
                <w:szCs w:val="28"/>
                <w14:ligatures w14:val="none"/>
              </w:rPr>
              <w:t xml:space="preserve">Literature Review and </w:t>
            </w:r>
            <w:proofErr w:type="spellStart"/>
            <w:r w:rsidRPr="00453D29">
              <w:rPr>
                <w:rFonts w:ascii="Calibri" w:eastAsia="Times New Roman" w:hAnsi="Calibri" w:cs="Calibri"/>
                <w:b/>
                <w:bCs/>
                <w:kern w:val="0"/>
                <w:sz w:val="28"/>
                <w:szCs w:val="28"/>
                <w14:ligatures w14:val="none"/>
              </w:rPr>
              <w:t>Finalisation</w:t>
            </w:r>
            <w:proofErr w:type="spellEnd"/>
            <w:r w:rsidRPr="00453D29">
              <w:rPr>
                <w:rFonts w:ascii="Calibri" w:eastAsia="Times New Roman" w:hAnsi="Calibri" w:cs="Calibri"/>
                <w:color w:val="0C1652"/>
                <w:kern w:val="0"/>
                <w14:ligatures w14:val="none"/>
              </w:rPr>
              <w:t> </w:t>
            </w:r>
          </w:p>
          <w:p w14:paraId="13835EC5" w14:textId="174F4634" w:rsidR="00205C8C" w:rsidRPr="00453D29" w:rsidRDefault="00205C8C" w:rsidP="001C5C4F">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r>
      <w:tr w:rsidR="00403147" w:rsidRPr="00453D29" w14:paraId="11313086" w14:textId="77777777" w:rsidTr="00205C8C">
        <w:trPr>
          <w:trHeight w:val="600"/>
        </w:trPr>
        <w:tc>
          <w:tcPr>
            <w:tcW w:w="6129" w:type="dxa"/>
            <w:tcBorders>
              <w:top w:val="nil"/>
              <w:left w:val="nil"/>
              <w:bottom w:val="nil"/>
              <w:right w:val="nil"/>
            </w:tcBorders>
            <w:shd w:val="clear" w:color="000000" w:fill="F2F2F2"/>
            <w:vAlign w:val="center"/>
            <w:hideMark/>
          </w:tcPr>
          <w:p w14:paraId="74A1F630" w14:textId="77777777" w:rsidR="00403147" w:rsidRPr="00453D29" w:rsidRDefault="00403147" w:rsidP="001C5C4F">
            <w:pPr>
              <w:spacing w:after="0" w:line="240" w:lineRule="auto"/>
              <w:ind w:firstLineChars="13" w:firstLine="29"/>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Review background literature.</w:t>
            </w:r>
          </w:p>
        </w:tc>
        <w:tc>
          <w:tcPr>
            <w:tcW w:w="1559" w:type="dxa"/>
            <w:tcBorders>
              <w:top w:val="nil"/>
              <w:left w:val="nil"/>
              <w:bottom w:val="nil"/>
              <w:right w:val="nil"/>
            </w:tcBorders>
            <w:shd w:val="clear" w:color="000000" w:fill="F2F2F2"/>
            <w:noWrap/>
            <w:vAlign w:val="center"/>
            <w:hideMark/>
          </w:tcPr>
          <w:p w14:paraId="046E7592" w14:textId="639D3B37" w:rsidR="00403147" w:rsidRPr="00453D29" w:rsidRDefault="00403147" w:rsidP="001C5C4F">
            <w:pPr>
              <w:spacing w:after="0" w:line="240" w:lineRule="auto"/>
              <w:jc w:val="center"/>
              <w:outlineLvl w:val="0"/>
              <w:rPr>
                <w:rFonts w:ascii="Calibri" w:eastAsia="Times New Roman" w:hAnsi="Calibri" w:cs="Calibri"/>
                <w:kern w:val="0"/>
                <w14:ligatures w14:val="none"/>
              </w:rPr>
            </w:pPr>
            <w:r>
              <w:rPr>
                <w:rFonts w:ascii="Calibri" w:eastAsia="Times New Roman" w:hAnsi="Calibri" w:cs="Calibri"/>
                <w:kern w:val="0"/>
                <w14:ligatures w14:val="none"/>
              </w:rPr>
              <w:t>15/04/24</w:t>
            </w:r>
          </w:p>
        </w:tc>
        <w:tc>
          <w:tcPr>
            <w:tcW w:w="1717" w:type="dxa"/>
            <w:tcBorders>
              <w:top w:val="nil"/>
              <w:left w:val="nil"/>
              <w:bottom w:val="nil"/>
              <w:right w:val="nil"/>
            </w:tcBorders>
            <w:shd w:val="clear" w:color="000000" w:fill="F2F2F2"/>
            <w:noWrap/>
            <w:vAlign w:val="center"/>
            <w:hideMark/>
          </w:tcPr>
          <w:p w14:paraId="1CA10555" w14:textId="77777777" w:rsidR="00403147" w:rsidRPr="00453D29" w:rsidRDefault="00403147" w:rsidP="001C5C4F">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2</w:t>
            </w:r>
          </w:p>
        </w:tc>
        <w:tc>
          <w:tcPr>
            <w:tcW w:w="278" w:type="dxa"/>
            <w:tcBorders>
              <w:top w:val="nil"/>
              <w:left w:val="single" w:sz="4" w:space="0" w:color="D9D9D9"/>
              <w:bottom w:val="nil"/>
              <w:right w:val="single" w:sz="4" w:space="0" w:color="D9D9D9" w:themeColor="background1" w:themeShade="D9"/>
            </w:tcBorders>
            <w:shd w:val="clear" w:color="auto" w:fill="auto"/>
            <w:noWrap/>
            <w:vAlign w:val="center"/>
            <w:hideMark/>
          </w:tcPr>
          <w:p w14:paraId="6856568F" w14:textId="77777777" w:rsidR="00403147" w:rsidRPr="00453D29" w:rsidRDefault="00403147" w:rsidP="001C5C4F">
            <w:pPr>
              <w:spacing w:after="0" w:line="240" w:lineRule="auto"/>
              <w:jc w:val="center"/>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4C6E7" w:themeFill="accent1" w:themeFillTint="66"/>
            <w:noWrap/>
            <w:vAlign w:val="center"/>
            <w:hideMark/>
          </w:tcPr>
          <w:p w14:paraId="53438D21" w14:textId="77777777" w:rsidR="00403147" w:rsidRPr="00453D29" w:rsidRDefault="00403147" w:rsidP="001C5C4F">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618A1B61" w14:textId="77777777" w:rsidR="00403147" w:rsidRPr="00453D29" w:rsidRDefault="00403147" w:rsidP="001C5C4F">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0A4943C4" w14:textId="77777777" w:rsidR="00403147" w:rsidRPr="00453D29" w:rsidRDefault="00403147" w:rsidP="001C5C4F">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37B95C6B" w14:textId="77777777" w:rsidR="00403147" w:rsidRPr="00453D29" w:rsidRDefault="00403147" w:rsidP="001C5C4F">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5D1B40C6" w14:textId="77777777" w:rsidR="00403147" w:rsidRPr="00453D29" w:rsidRDefault="00403147" w:rsidP="001C5C4F">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7990C5D7" w14:textId="77777777" w:rsidR="00403147" w:rsidRPr="00453D29" w:rsidRDefault="00403147" w:rsidP="001C5C4F">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r>
      <w:tr w:rsidR="00403147" w:rsidRPr="00453D29" w14:paraId="0B65A2F0" w14:textId="77777777" w:rsidTr="00205C8C">
        <w:trPr>
          <w:trHeight w:val="600"/>
        </w:trPr>
        <w:tc>
          <w:tcPr>
            <w:tcW w:w="6129" w:type="dxa"/>
            <w:tcBorders>
              <w:top w:val="nil"/>
              <w:left w:val="nil"/>
              <w:bottom w:val="nil"/>
              <w:right w:val="nil"/>
            </w:tcBorders>
            <w:shd w:val="clear" w:color="auto" w:fill="auto"/>
            <w:vAlign w:val="center"/>
            <w:hideMark/>
          </w:tcPr>
          <w:p w14:paraId="271F48F1" w14:textId="77777777" w:rsidR="00403147" w:rsidRPr="00453D29" w:rsidRDefault="00403147" w:rsidP="00BE6AC2">
            <w:pPr>
              <w:spacing w:after="0" w:line="240" w:lineRule="auto"/>
              <w:ind w:firstLineChars="13" w:firstLine="29"/>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Finalize objectives and expected outcomes of the project.</w:t>
            </w:r>
          </w:p>
        </w:tc>
        <w:tc>
          <w:tcPr>
            <w:tcW w:w="1559" w:type="dxa"/>
            <w:tcBorders>
              <w:top w:val="nil"/>
              <w:left w:val="nil"/>
              <w:bottom w:val="nil"/>
              <w:right w:val="nil"/>
            </w:tcBorders>
            <w:shd w:val="clear" w:color="auto" w:fill="auto"/>
            <w:noWrap/>
            <w:vAlign w:val="center"/>
            <w:hideMark/>
          </w:tcPr>
          <w:p w14:paraId="763E0B3B" w14:textId="6CB0FEBB" w:rsidR="00403147" w:rsidRPr="00453D29" w:rsidRDefault="00403147" w:rsidP="00BE6AC2">
            <w:pPr>
              <w:spacing w:after="0" w:line="240" w:lineRule="auto"/>
              <w:jc w:val="center"/>
              <w:outlineLvl w:val="0"/>
              <w:rPr>
                <w:rFonts w:ascii="Calibri" w:eastAsia="Times New Roman" w:hAnsi="Calibri" w:cs="Calibri"/>
                <w:kern w:val="0"/>
                <w14:ligatures w14:val="none"/>
              </w:rPr>
            </w:pPr>
            <w:r>
              <w:rPr>
                <w:rFonts w:ascii="Calibri" w:eastAsia="Times New Roman" w:hAnsi="Calibri" w:cs="Calibri"/>
                <w:kern w:val="0"/>
                <w14:ligatures w14:val="none"/>
              </w:rPr>
              <w:t>17/04/24</w:t>
            </w:r>
          </w:p>
        </w:tc>
        <w:tc>
          <w:tcPr>
            <w:tcW w:w="1717" w:type="dxa"/>
            <w:tcBorders>
              <w:top w:val="nil"/>
              <w:left w:val="nil"/>
              <w:bottom w:val="nil"/>
              <w:right w:val="nil"/>
            </w:tcBorders>
            <w:shd w:val="clear" w:color="auto" w:fill="auto"/>
            <w:noWrap/>
            <w:vAlign w:val="center"/>
            <w:hideMark/>
          </w:tcPr>
          <w:p w14:paraId="4541D3CA"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1</w:t>
            </w:r>
          </w:p>
        </w:tc>
        <w:tc>
          <w:tcPr>
            <w:tcW w:w="278" w:type="dxa"/>
            <w:tcBorders>
              <w:top w:val="nil"/>
              <w:left w:val="single" w:sz="4" w:space="0" w:color="D9D9D9"/>
              <w:bottom w:val="nil"/>
              <w:right w:val="single" w:sz="4" w:space="0" w:color="D9D9D9" w:themeColor="background1" w:themeShade="D9"/>
            </w:tcBorders>
            <w:shd w:val="clear" w:color="auto" w:fill="auto"/>
            <w:noWrap/>
            <w:vAlign w:val="center"/>
            <w:hideMark/>
          </w:tcPr>
          <w:p w14:paraId="0966C1E1" w14:textId="77777777" w:rsidR="00403147" w:rsidRPr="00453D29" w:rsidRDefault="00403147" w:rsidP="00BE6AC2">
            <w:pPr>
              <w:spacing w:after="0" w:line="240" w:lineRule="auto"/>
              <w:jc w:val="center"/>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4C6E7" w:themeFill="accent1" w:themeFillTint="66"/>
            <w:noWrap/>
            <w:vAlign w:val="center"/>
            <w:hideMark/>
          </w:tcPr>
          <w:p w14:paraId="462891E1" w14:textId="484C9E11" w:rsidR="00403147" w:rsidRPr="00453D29" w:rsidRDefault="00403147" w:rsidP="00BE6AC2">
            <w:pPr>
              <w:spacing w:after="0" w:line="240" w:lineRule="auto"/>
              <w:jc w:val="center"/>
              <w:outlineLvl w:val="0"/>
              <w:rPr>
                <w:rFonts w:ascii="Calibri" w:eastAsia="Times New Roman" w:hAnsi="Calibri" w:cs="Calibri"/>
                <w:color w:val="FFFFFF" w:themeColor="background1"/>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noWrap/>
            <w:vAlign w:val="center"/>
          </w:tcPr>
          <w:p w14:paraId="1D7146F9" w14:textId="44DDBCB8"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tcPr>
          <w:p w14:paraId="1DBC76F5" w14:textId="1AE70CDC"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622C46D4"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57A62B33"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1CD42ADB"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r>
      <w:tr w:rsidR="009A3834" w:rsidRPr="00453D29" w14:paraId="30EC89DF" w14:textId="77777777" w:rsidTr="009A3834">
        <w:trPr>
          <w:trHeight w:val="899"/>
        </w:trPr>
        <w:tc>
          <w:tcPr>
            <w:tcW w:w="13085" w:type="dxa"/>
            <w:gridSpan w:val="10"/>
            <w:tcBorders>
              <w:top w:val="nil"/>
              <w:left w:val="nil"/>
              <w:bottom w:val="nil"/>
              <w:right w:val="single" w:sz="4" w:space="0" w:color="D9D9D9" w:themeColor="background1" w:themeShade="D9"/>
            </w:tcBorders>
            <w:shd w:val="clear" w:color="000000" w:fill="F2F2F2"/>
            <w:vAlign w:val="center"/>
            <w:hideMark/>
          </w:tcPr>
          <w:p w14:paraId="72A1D6D1" w14:textId="5BFF2089" w:rsidR="009A3834" w:rsidRPr="009A3834" w:rsidRDefault="009A3834" w:rsidP="009A3834">
            <w:pPr>
              <w:spacing w:after="0" w:line="240" w:lineRule="auto"/>
              <w:rPr>
                <w:rFonts w:ascii="Calibri" w:eastAsia="Times New Roman" w:hAnsi="Calibri" w:cs="Calibri"/>
                <w:b/>
                <w:bCs/>
                <w:kern w:val="0"/>
                <w:sz w:val="28"/>
                <w:szCs w:val="28"/>
                <w14:ligatures w14:val="none"/>
              </w:rPr>
            </w:pPr>
            <w:r w:rsidRPr="00453D29">
              <w:rPr>
                <w:rFonts w:ascii="Calibri" w:eastAsia="Times New Roman" w:hAnsi="Calibri" w:cs="Calibri"/>
                <w:b/>
                <w:bCs/>
                <w:kern w:val="0"/>
                <w:sz w:val="28"/>
                <w:szCs w:val="28"/>
                <w14:ligatures w14:val="none"/>
              </w:rPr>
              <w:t>Accessing and Preparing Dat</w:t>
            </w:r>
            <w:r>
              <w:rPr>
                <w:rFonts w:ascii="Calibri" w:eastAsia="Times New Roman" w:hAnsi="Calibri" w:cs="Calibri"/>
                <w:b/>
                <w:bCs/>
                <w:kern w:val="0"/>
                <w:sz w:val="28"/>
                <w:szCs w:val="28"/>
                <w14:ligatures w14:val="none"/>
              </w:rPr>
              <w:t>a</w:t>
            </w:r>
            <w:r w:rsidRPr="00453D29">
              <w:rPr>
                <w:rFonts w:ascii="Calibri" w:eastAsia="Times New Roman" w:hAnsi="Calibri" w:cs="Calibri"/>
                <w:color w:val="0C1652"/>
                <w:kern w:val="0"/>
                <w14:ligatures w14:val="none"/>
              </w:rPr>
              <w:t> </w:t>
            </w:r>
          </w:p>
          <w:p w14:paraId="368EC64F" w14:textId="74296202" w:rsidR="009A3834" w:rsidRPr="00453D29" w:rsidRDefault="009A3834" w:rsidP="00BE6AC2">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r>
      <w:tr w:rsidR="00403147" w:rsidRPr="00453D29" w14:paraId="4829C275" w14:textId="77777777" w:rsidTr="009A3834">
        <w:trPr>
          <w:trHeight w:val="852"/>
        </w:trPr>
        <w:tc>
          <w:tcPr>
            <w:tcW w:w="6129" w:type="dxa"/>
            <w:tcBorders>
              <w:top w:val="nil"/>
              <w:left w:val="nil"/>
              <w:bottom w:val="nil"/>
              <w:right w:val="nil"/>
            </w:tcBorders>
            <w:shd w:val="clear" w:color="auto" w:fill="auto"/>
            <w:vAlign w:val="center"/>
            <w:hideMark/>
          </w:tcPr>
          <w:p w14:paraId="7D720F2B" w14:textId="1F34F245" w:rsidR="00403147" w:rsidRPr="00453D29" w:rsidRDefault="00403147" w:rsidP="00BE6AC2">
            <w:pPr>
              <w:spacing w:after="0" w:line="240" w:lineRule="auto"/>
              <w:ind w:firstLineChars="13" w:firstLine="29"/>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Combine datasets to create a comprehensive and consolidated dataset for modeling</w:t>
            </w:r>
          </w:p>
        </w:tc>
        <w:tc>
          <w:tcPr>
            <w:tcW w:w="1559" w:type="dxa"/>
            <w:tcBorders>
              <w:top w:val="nil"/>
              <w:left w:val="nil"/>
              <w:bottom w:val="nil"/>
              <w:right w:val="nil"/>
            </w:tcBorders>
            <w:shd w:val="clear" w:color="auto" w:fill="auto"/>
            <w:noWrap/>
            <w:vAlign w:val="center"/>
            <w:hideMark/>
          </w:tcPr>
          <w:p w14:paraId="1BBCD8B0" w14:textId="3BC013AD" w:rsidR="00403147" w:rsidRPr="00453D29" w:rsidRDefault="00403147" w:rsidP="00BE6AC2">
            <w:pPr>
              <w:spacing w:after="0" w:line="240" w:lineRule="auto"/>
              <w:jc w:val="center"/>
              <w:outlineLvl w:val="0"/>
              <w:rPr>
                <w:rFonts w:ascii="Calibri" w:eastAsia="Times New Roman" w:hAnsi="Calibri" w:cs="Calibri"/>
                <w:kern w:val="0"/>
                <w14:ligatures w14:val="none"/>
              </w:rPr>
            </w:pPr>
            <w:r>
              <w:rPr>
                <w:rFonts w:ascii="Calibri" w:eastAsia="Times New Roman" w:hAnsi="Calibri" w:cs="Calibri"/>
                <w:kern w:val="0"/>
                <w14:ligatures w14:val="none"/>
              </w:rPr>
              <w:t>18/04/24</w:t>
            </w:r>
          </w:p>
        </w:tc>
        <w:tc>
          <w:tcPr>
            <w:tcW w:w="1717" w:type="dxa"/>
            <w:tcBorders>
              <w:top w:val="nil"/>
              <w:left w:val="nil"/>
              <w:bottom w:val="nil"/>
              <w:right w:val="nil"/>
            </w:tcBorders>
            <w:shd w:val="clear" w:color="auto" w:fill="auto"/>
            <w:noWrap/>
            <w:vAlign w:val="center"/>
            <w:hideMark/>
          </w:tcPr>
          <w:p w14:paraId="36D1995A" w14:textId="59BD4768"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Pr>
                <w:rFonts w:ascii="Calibri" w:eastAsia="Times New Roman" w:hAnsi="Calibri" w:cs="Calibri"/>
                <w:color w:val="0C1652"/>
                <w:kern w:val="0"/>
                <w14:ligatures w14:val="none"/>
              </w:rPr>
              <w:t>1</w:t>
            </w:r>
          </w:p>
        </w:tc>
        <w:tc>
          <w:tcPr>
            <w:tcW w:w="278" w:type="dxa"/>
            <w:tcBorders>
              <w:top w:val="nil"/>
              <w:left w:val="single" w:sz="4" w:space="0" w:color="D9D9D9"/>
              <w:bottom w:val="nil"/>
              <w:right w:val="single" w:sz="4" w:space="0" w:color="D9D9D9" w:themeColor="background1" w:themeShade="D9"/>
            </w:tcBorders>
            <w:shd w:val="clear" w:color="auto" w:fill="auto"/>
            <w:noWrap/>
            <w:vAlign w:val="center"/>
            <w:hideMark/>
          </w:tcPr>
          <w:p w14:paraId="21F4DB21" w14:textId="77777777" w:rsidR="00403147" w:rsidRPr="00453D29" w:rsidRDefault="00403147" w:rsidP="00BE6AC2">
            <w:pPr>
              <w:spacing w:after="0" w:line="240" w:lineRule="auto"/>
              <w:jc w:val="center"/>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4C6E7" w:themeFill="accent1" w:themeFillTint="66"/>
            <w:noWrap/>
            <w:vAlign w:val="center"/>
            <w:hideMark/>
          </w:tcPr>
          <w:p w14:paraId="498734C3" w14:textId="24B26CE1"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tcPr>
          <w:p w14:paraId="63000A62" w14:textId="03191F5F"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tcPr>
          <w:p w14:paraId="139B40E0" w14:textId="69C400F0"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46147ABC"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1AB56254"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3B89F6CD"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r>
      <w:tr w:rsidR="00403147" w:rsidRPr="00453D29" w14:paraId="0DBFDF91" w14:textId="77777777" w:rsidTr="009A3834">
        <w:trPr>
          <w:trHeight w:val="694"/>
        </w:trPr>
        <w:tc>
          <w:tcPr>
            <w:tcW w:w="6129" w:type="dxa"/>
            <w:tcBorders>
              <w:top w:val="nil"/>
              <w:left w:val="nil"/>
              <w:bottom w:val="nil"/>
              <w:right w:val="nil"/>
            </w:tcBorders>
            <w:shd w:val="clear" w:color="000000" w:fill="F2F2F2"/>
            <w:vAlign w:val="center"/>
          </w:tcPr>
          <w:p w14:paraId="0515CCB0" w14:textId="04718CA2" w:rsidR="00403147" w:rsidRPr="00453D29" w:rsidRDefault="00403147" w:rsidP="00BE6AC2">
            <w:pPr>
              <w:spacing w:after="0" w:line="240" w:lineRule="auto"/>
              <w:ind w:firstLineChars="13" w:firstLine="29"/>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Identify missing data points and inconsistencies</w:t>
            </w:r>
          </w:p>
        </w:tc>
        <w:tc>
          <w:tcPr>
            <w:tcW w:w="1559" w:type="dxa"/>
            <w:tcBorders>
              <w:top w:val="nil"/>
              <w:left w:val="nil"/>
              <w:bottom w:val="nil"/>
              <w:right w:val="nil"/>
            </w:tcBorders>
            <w:shd w:val="clear" w:color="000000" w:fill="F2F2F2"/>
            <w:noWrap/>
            <w:vAlign w:val="center"/>
          </w:tcPr>
          <w:p w14:paraId="305A28AC" w14:textId="29232CF1" w:rsidR="00403147" w:rsidRPr="00453D29" w:rsidRDefault="00403147" w:rsidP="00BE6AC2">
            <w:pPr>
              <w:spacing w:after="0" w:line="240" w:lineRule="auto"/>
              <w:jc w:val="center"/>
              <w:outlineLvl w:val="0"/>
              <w:rPr>
                <w:rFonts w:ascii="Calibri" w:eastAsia="Times New Roman" w:hAnsi="Calibri" w:cs="Calibri"/>
                <w:kern w:val="0"/>
                <w14:ligatures w14:val="none"/>
              </w:rPr>
            </w:pPr>
            <w:r>
              <w:rPr>
                <w:rFonts w:ascii="Calibri" w:eastAsia="Times New Roman" w:hAnsi="Calibri" w:cs="Calibri"/>
                <w:kern w:val="0"/>
                <w14:ligatures w14:val="none"/>
              </w:rPr>
              <w:t>19/04/24</w:t>
            </w:r>
          </w:p>
        </w:tc>
        <w:tc>
          <w:tcPr>
            <w:tcW w:w="1717" w:type="dxa"/>
            <w:tcBorders>
              <w:top w:val="nil"/>
              <w:left w:val="nil"/>
              <w:bottom w:val="nil"/>
              <w:right w:val="nil"/>
            </w:tcBorders>
            <w:shd w:val="clear" w:color="000000" w:fill="F2F2F2"/>
            <w:noWrap/>
            <w:vAlign w:val="center"/>
          </w:tcPr>
          <w:p w14:paraId="0DD712D3" w14:textId="582BC0BE"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Pr>
                <w:rFonts w:ascii="Calibri" w:eastAsia="Times New Roman" w:hAnsi="Calibri" w:cs="Calibri"/>
                <w:color w:val="0C1652"/>
                <w:kern w:val="0"/>
                <w14:ligatures w14:val="none"/>
              </w:rPr>
              <w:t>1</w:t>
            </w:r>
          </w:p>
        </w:tc>
        <w:tc>
          <w:tcPr>
            <w:tcW w:w="278" w:type="dxa"/>
            <w:tcBorders>
              <w:top w:val="nil"/>
              <w:left w:val="single" w:sz="4" w:space="0" w:color="D9D9D9"/>
              <w:bottom w:val="nil"/>
              <w:right w:val="single" w:sz="4" w:space="0" w:color="D9D9D9" w:themeColor="background1" w:themeShade="D9"/>
            </w:tcBorders>
            <w:shd w:val="clear" w:color="auto" w:fill="auto"/>
            <w:noWrap/>
            <w:vAlign w:val="center"/>
            <w:hideMark/>
          </w:tcPr>
          <w:p w14:paraId="0EF9CEF2" w14:textId="77777777" w:rsidR="00403147" w:rsidRPr="00453D29" w:rsidRDefault="00403147" w:rsidP="00BE6AC2">
            <w:pPr>
              <w:spacing w:after="0" w:line="240" w:lineRule="auto"/>
              <w:jc w:val="center"/>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4C6E7" w:themeFill="accent1" w:themeFillTint="66"/>
            <w:noWrap/>
            <w:vAlign w:val="center"/>
            <w:hideMark/>
          </w:tcPr>
          <w:p w14:paraId="2084C66C"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20BCF308"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0BC42C90"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7FEE3BB1"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7174FC05"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2FF53C6F"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r>
      <w:tr w:rsidR="00403147" w:rsidRPr="00453D29" w14:paraId="7B05F7E2" w14:textId="77777777" w:rsidTr="00205C8C">
        <w:trPr>
          <w:trHeight w:val="600"/>
        </w:trPr>
        <w:tc>
          <w:tcPr>
            <w:tcW w:w="6129" w:type="dxa"/>
            <w:tcBorders>
              <w:top w:val="nil"/>
              <w:left w:val="nil"/>
              <w:bottom w:val="nil"/>
              <w:right w:val="nil"/>
            </w:tcBorders>
            <w:shd w:val="clear" w:color="auto" w:fill="auto"/>
            <w:vAlign w:val="center"/>
            <w:hideMark/>
          </w:tcPr>
          <w:p w14:paraId="7E86AC42" w14:textId="77777777" w:rsidR="00403147" w:rsidRPr="00453D29" w:rsidRDefault="00403147" w:rsidP="00BE6AC2">
            <w:pPr>
              <w:spacing w:after="0" w:line="240" w:lineRule="auto"/>
              <w:ind w:firstLineChars="13" w:firstLine="29"/>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Preliminary data exploration and creating a tidy dataset</w:t>
            </w:r>
          </w:p>
        </w:tc>
        <w:tc>
          <w:tcPr>
            <w:tcW w:w="1559" w:type="dxa"/>
            <w:tcBorders>
              <w:top w:val="nil"/>
              <w:left w:val="nil"/>
              <w:bottom w:val="nil"/>
              <w:right w:val="nil"/>
            </w:tcBorders>
            <w:shd w:val="clear" w:color="auto" w:fill="auto"/>
            <w:noWrap/>
            <w:vAlign w:val="center"/>
            <w:hideMark/>
          </w:tcPr>
          <w:p w14:paraId="0F8B540B" w14:textId="56C06AFC" w:rsidR="00403147" w:rsidRPr="00453D29" w:rsidRDefault="00403147" w:rsidP="00BE6AC2">
            <w:pPr>
              <w:spacing w:after="0" w:line="240" w:lineRule="auto"/>
              <w:jc w:val="center"/>
              <w:outlineLvl w:val="0"/>
              <w:rPr>
                <w:rFonts w:ascii="Calibri" w:eastAsia="Times New Roman" w:hAnsi="Calibri" w:cs="Calibri"/>
                <w:kern w:val="0"/>
                <w14:ligatures w14:val="none"/>
              </w:rPr>
            </w:pPr>
            <w:r w:rsidRPr="00C7672E">
              <w:rPr>
                <w:rFonts w:ascii="Calibri" w:eastAsia="Times New Roman" w:hAnsi="Calibri" w:cs="Calibri"/>
                <w:kern w:val="0"/>
                <w14:ligatures w14:val="none"/>
              </w:rPr>
              <w:t>2</w:t>
            </w:r>
            <w:r>
              <w:rPr>
                <w:rFonts w:ascii="Calibri" w:eastAsia="Times New Roman" w:hAnsi="Calibri" w:cs="Calibri"/>
                <w:kern w:val="0"/>
                <w14:ligatures w14:val="none"/>
              </w:rPr>
              <w:t>0</w:t>
            </w:r>
            <w:r w:rsidRPr="00C7672E">
              <w:rPr>
                <w:rFonts w:ascii="Calibri" w:eastAsia="Times New Roman" w:hAnsi="Calibri" w:cs="Calibri"/>
                <w:kern w:val="0"/>
                <w14:ligatures w14:val="none"/>
              </w:rPr>
              <w:t>/04/24</w:t>
            </w:r>
          </w:p>
        </w:tc>
        <w:tc>
          <w:tcPr>
            <w:tcW w:w="1717" w:type="dxa"/>
            <w:tcBorders>
              <w:top w:val="nil"/>
              <w:left w:val="nil"/>
              <w:bottom w:val="nil"/>
              <w:right w:val="nil"/>
            </w:tcBorders>
            <w:shd w:val="clear" w:color="auto" w:fill="auto"/>
            <w:noWrap/>
            <w:vAlign w:val="center"/>
            <w:hideMark/>
          </w:tcPr>
          <w:p w14:paraId="6F23EB68"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3</w:t>
            </w:r>
          </w:p>
        </w:tc>
        <w:tc>
          <w:tcPr>
            <w:tcW w:w="278" w:type="dxa"/>
            <w:tcBorders>
              <w:top w:val="nil"/>
              <w:left w:val="single" w:sz="4" w:space="0" w:color="D9D9D9"/>
              <w:bottom w:val="nil"/>
              <w:right w:val="single" w:sz="4" w:space="0" w:color="D9D9D9" w:themeColor="background1" w:themeShade="D9"/>
            </w:tcBorders>
            <w:shd w:val="clear" w:color="auto" w:fill="auto"/>
            <w:noWrap/>
            <w:vAlign w:val="center"/>
            <w:hideMark/>
          </w:tcPr>
          <w:p w14:paraId="500AE493" w14:textId="77777777" w:rsidR="00403147" w:rsidRPr="00453D29" w:rsidRDefault="00403147" w:rsidP="00BE6AC2">
            <w:pPr>
              <w:spacing w:after="0" w:line="240" w:lineRule="auto"/>
              <w:jc w:val="center"/>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4CEFB58A"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4C6E7" w:themeFill="accent1" w:themeFillTint="66"/>
            <w:noWrap/>
            <w:vAlign w:val="center"/>
            <w:hideMark/>
          </w:tcPr>
          <w:p w14:paraId="23145CAE"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5F34481D"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73BF769F"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133695CB"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301D531B"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r>
      <w:tr w:rsidR="00403147" w:rsidRPr="00453D29" w14:paraId="2AB66895" w14:textId="77777777" w:rsidTr="00205C8C">
        <w:trPr>
          <w:trHeight w:val="768"/>
        </w:trPr>
        <w:tc>
          <w:tcPr>
            <w:tcW w:w="6129" w:type="dxa"/>
            <w:tcBorders>
              <w:top w:val="nil"/>
              <w:left w:val="nil"/>
              <w:bottom w:val="nil"/>
              <w:right w:val="nil"/>
            </w:tcBorders>
            <w:shd w:val="clear" w:color="auto" w:fill="F2F2F2" w:themeFill="background1" w:themeFillShade="F2"/>
            <w:vAlign w:val="center"/>
            <w:hideMark/>
          </w:tcPr>
          <w:p w14:paraId="2F038D18" w14:textId="77777777" w:rsidR="00403147" w:rsidRPr="00453D29" w:rsidRDefault="00403147" w:rsidP="00BE6AC2">
            <w:pPr>
              <w:spacing w:after="0" w:line="240" w:lineRule="auto"/>
              <w:ind w:firstLineChars="13" w:firstLine="29"/>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Data preprocessing: Normalize, standardize, or transform data as necessary.</w:t>
            </w:r>
          </w:p>
        </w:tc>
        <w:tc>
          <w:tcPr>
            <w:tcW w:w="1559" w:type="dxa"/>
            <w:tcBorders>
              <w:top w:val="nil"/>
              <w:left w:val="nil"/>
              <w:bottom w:val="nil"/>
              <w:right w:val="nil"/>
            </w:tcBorders>
            <w:shd w:val="clear" w:color="auto" w:fill="F2F2F2" w:themeFill="background1" w:themeFillShade="F2"/>
            <w:noWrap/>
            <w:vAlign w:val="center"/>
            <w:hideMark/>
          </w:tcPr>
          <w:p w14:paraId="36488C17" w14:textId="4291DA15" w:rsidR="00403147" w:rsidRPr="00453D29" w:rsidRDefault="00403147" w:rsidP="00BE6AC2">
            <w:pPr>
              <w:spacing w:after="0" w:line="240" w:lineRule="auto"/>
              <w:jc w:val="center"/>
              <w:outlineLvl w:val="0"/>
              <w:rPr>
                <w:rFonts w:ascii="Calibri" w:eastAsia="Times New Roman" w:hAnsi="Calibri" w:cs="Calibri"/>
                <w:kern w:val="0"/>
                <w14:ligatures w14:val="none"/>
              </w:rPr>
            </w:pPr>
            <w:r w:rsidRPr="00C7672E">
              <w:rPr>
                <w:rFonts w:ascii="Calibri" w:eastAsia="Times New Roman" w:hAnsi="Calibri" w:cs="Calibri"/>
                <w:kern w:val="0"/>
                <w14:ligatures w14:val="none"/>
              </w:rPr>
              <w:t>2</w:t>
            </w:r>
            <w:r>
              <w:rPr>
                <w:rFonts w:ascii="Calibri" w:eastAsia="Times New Roman" w:hAnsi="Calibri" w:cs="Calibri"/>
                <w:kern w:val="0"/>
                <w14:ligatures w14:val="none"/>
              </w:rPr>
              <w:t>3</w:t>
            </w:r>
            <w:r w:rsidRPr="00C7672E">
              <w:rPr>
                <w:rFonts w:ascii="Calibri" w:eastAsia="Times New Roman" w:hAnsi="Calibri" w:cs="Calibri"/>
                <w:kern w:val="0"/>
                <w14:ligatures w14:val="none"/>
              </w:rPr>
              <w:t>/04/24</w:t>
            </w:r>
          </w:p>
        </w:tc>
        <w:tc>
          <w:tcPr>
            <w:tcW w:w="1717" w:type="dxa"/>
            <w:tcBorders>
              <w:top w:val="nil"/>
              <w:left w:val="nil"/>
              <w:bottom w:val="nil"/>
              <w:right w:val="nil"/>
            </w:tcBorders>
            <w:shd w:val="clear" w:color="auto" w:fill="F2F2F2" w:themeFill="background1" w:themeFillShade="F2"/>
            <w:noWrap/>
            <w:vAlign w:val="center"/>
            <w:hideMark/>
          </w:tcPr>
          <w:p w14:paraId="183314F1"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2</w:t>
            </w:r>
          </w:p>
        </w:tc>
        <w:tc>
          <w:tcPr>
            <w:tcW w:w="278" w:type="dxa"/>
            <w:tcBorders>
              <w:top w:val="nil"/>
              <w:left w:val="single" w:sz="4" w:space="0" w:color="D9D9D9"/>
              <w:bottom w:val="nil"/>
              <w:right w:val="single" w:sz="4" w:space="0" w:color="D9D9D9" w:themeColor="background1" w:themeShade="D9"/>
            </w:tcBorders>
            <w:shd w:val="clear" w:color="auto" w:fill="auto"/>
            <w:noWrap/>
            <w:vAlign w:val="center"/>
            <w:hideMark/>
          </w:tcPr>
          <w:p w14:paraId="7AB71912" w14:textId="77777777" w:rsidR="00403147" w:rsidRPr="00453D29" w:rsidRDefault="00403147" w:rsidP="00BE6AC2">
            <w:pPr>
              <w:spacing w:after="0" w:line="240" w:lineRule="auto"/>
              <w:jc w:val="center"/>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5D49B83B"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4C6E7" w:themeFill="accent1" w:themeFillTint="66"/>
            <w:noWrap/>
            <w:vAlign w:val="center"/>
            <w:hideMark/>
          </w:tcPr>
          <w:p w14:paraId="702D9077"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1F0C07B0"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2B8FB87D"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43A56D2D"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3C5A220D"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r>
      <w:tr w:rsidR="00403147" w:rsidRPr="00453D29" w14:paraId="7B606CDC" w14:textId="77777777" w:rsidTr="00205C8C">
        <w:trPr>
          <w:trHeight w:val="1122"/>
        </w:trPr>
        <w:tc>
          <w:tcPr>
            <w:tcW w:w="6129" w:type="dxa"/>
            <w:tcBorders>
              <w:top w:val="nil"/>
              <w:left w:val="nil"/>
              <w:bottom w:val="nil"/>
              <w:right w:val="nil"/>
            </w:tcBorders>
            <w:shd w:val="clear" w:color="auto" w:fill="FFFFFF" w:themeFill="background1"/>
            <w:vAlign w:val="center"/>
            <w:hideMark/>
          </w:tcPr>
          <w:p w14:paraId="32D6D680" w14:textId="77777777" w:rsidR="00403147" w:rsidRPr="00453D29" w:rsidRDefault="00403147" w:rsidP="00BE6AC2">
            <w:pPr>
              <w:spacing w:after="0" w:line="240" w:lineRule="auto"/>
              <w:ind w:firstLineChars="13" w:firstLine="29"/>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Split data into training and testing sets (and validation set for ANNs).</w:t>
            </w:r>
          </w:p>
        </w:tc>
        <w:tc>
          <w:tcPr>
            <w:tcW w:w="1559" w:type="dxa"/>
            <w:tcBorders>
              <w:top w:val="nil"/>
              <w:left w:val="nil"/>
              <w:bottom w:val="nil"/>
              <w:right w:val="nil"/>
            </w:tcBorders>
            <w:shd w:val="clear" w:color="auto" w:fill="FFFFFF" w:themeFill="background1"/>
            <w:noWrap/>
            <w:vAlign w:val="center"/>
            <w:hideMark/>
          </w:tcPr>
          <w:p w14:paraId="76EFB314" w14:textId="699D4A7C" w:rsidR="00403147" w:rsidRPr="00453D29" w:rsidRDefault="00403147" w:rsidP="00BE6AC2">
            <w:pPr>
              <w:spacing w:after="0" w:line="240" w:lineRule="auto"/>
              <w:jc w:val="center"/>
              <w:outlineLvl w:val="0"/>
              <w:rPr>
                <w:rFonts w:ascii="Calibri" w:eastAsia="Times New Roman" w:hAnsi="Calibri" w:cs="Calibri"/>
                <w:kern w:val="0"/>
                <w14:ligatures w14:val="none"/>
              </w:rPr>
            </w:pPr>
            <w:r w:rsidRPr="00C7672E">
              <w:rPr>
                <w:rFonts w:ascii="Calibri" w:eastAsia="Times New Roman" w:hAnsi="Calibri" w:cs="Calibri"/>
                <w:kern w:val="0"/>
                <w14:ligatures w14:val="none"/>
              </w:rPr>
              <w:t>2</w:t>
            </w:r>
            <w:r>
              <w:rPr>
                <w:rFonts w:ascii="Calibri" w:eastAsia="Times New Roman" w:hAnsi="Calibri" w:cs="Calibri"/>
                <w:kern w:val="0"/>
                <w14:ligatures w14:val="none"/>
              </w:rPr>
              <w:t>5</w:t>
            </w:r>
            <w:r w:rsidRPr="00C7672E">
              <w:rPr>
                <w:rFonts w:ascii="Calibri" w:eastAsia="Times New Roman" w:hAnsi="Calibri" w:cs="Calibri"/>
                <w:kern w:val="0"/>
                <w14:ligatures w14:val="none"/>
              </w:rPr>
              <w:t>/04/24</w:t>
            </w:r>
          </w:p>
        </w:tc>
        <w:tc>
          <w:tcPr>
            <w:tcW w:w="1717" w:type="dxa"/>
            <w:tcBorders>
              <w:top w:val="nil"/>
              <w:left w:val="nil"/>
              <w:bottom w:val="nil"/>
              <w:right w:val="nil"/>
            </w:tcBorders>
            <w:shd w:val="clear" w:color="auto" w:fill="FFFFFF" w:themeFill="background1"/>
            <w:noWrap/>
            <w:vAlign w:val="center"/>
            <w:hideMark/>
          </w:tcPr>
          <w:p w14:paraId="64B60A83"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1</w:t>
            </w:r>
          </w:p>
        </w:tc>
        <w:tc>
          <w:tcPr>
            <w:tcW w:w="278" w:type="dxa"/>
            <w:tcBorders>
              <w:top w:val="nil"/>
              <w:left w:val="single" w:sz="4" w:space="0" w:color="D9D9D9"/>
              <w:bottom w:val="nil"/>
              <w:right w:val="single" w:sz="4" w:space="0" w:color="D9D9D9" w:themeColor="background1" w:themeShade="D9"/>
            </w:tcBorders>
            <w:shd w:val="clear" w:color="auto" w:fill="auto"/>
            <w:noWrap/>
            <w:vAlign w:val="center"/>
            <w:hideMark/>
          </w:tcPr>
          <w:p w14:paraId="36BE345C" w14:textId="77777777" w:rsidR="00403147" w:rsidRPr="00453D29" w:rsidRDefault="00403147" w:rsidP="00BE6AC2">
            <w:pPr>
              <w:spacing w:after="0" w:line="240" w:lineRule="auto"/>
              <w:jc w:val="center"/>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39EB6F0F"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4C6E7" w:themeFill="accent1" w:themeFillTint="66"/>
            <w:noWrap/>
            <w:vAlign w:val="center"/>
            <w:hideMark/>
          </w:tcPr>
          <w:p w14:paraId="181070C9"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49C39CCB"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7063066A"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21F9F537"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0D40F741"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r>
      <w:tr w:rsidR="00205C8C" w:rsidRPr="00453D29" w14:paraId="5233528B" w14:textId="77777777" w:rsidTr="00205C8C">
        <w:trPr>
          <w:trHeight w:val="983"/>
        </w:trPr>
        <w:tc>
          <w:tcPr>
            <w:tcW w:w="13085" w:type="dxa"/>
            <w:gridSpan w:val="10"/>
            <w:tcBorders>
              <w:top w:val="nil"/>
              <w:left w:val="nil"/>
              <w:bottom w:val="nil"/>
              <w:right w:val="single" w:sz="4" w:space="0" w:color="D9D9D9"/>
            </w:tcBorders>
            <w:shd w:val="clear" w:color="auto" w:fill="F2F2F2" w:themeFill="background1" w:themeFillShade="F2"/>
            <w:vAlign w:val="center"/>
            <w:hideMark/>
          </w:tcPr>
          <w:p w14:paraId="11632376" w14:textId="507297F3" w:rsidR="00205C8C" w:rsidRPr="00205C8C" w:rsidRDefault="00205C8C" w:rsidP="00205C8C">
            <w:pPr>
              <w:spacing w:after="0" w:line="240" w:lineRule="auto"/>
              <w:rPr>
                <w:rFonts w:ascii="Calibri" w:eastAsia="Times New Roman" w:hAnsi="Calibri" w:cs="Calibri"/>
                <w:b/>
                <w:bCs/>
                <w:kern w:val="0"/>
                <w:sz w:val="28"/>
                <w:szCs w:val="28"/>
                <w14:ligatures w14:val="none"/>
              </w:rPr>
            </w:pPr>
            <w:r w:rsidRPr="00453D29">
              <w:rPr>
                <w:rFonts w:ascii="Calibri" w:eastAsia="Times New Roman" w:hAnsi="Calibri" w:cs="Calibri"/>
                <w:b/>
                <w:bCs/>
                <w:kern w:val="0"/>
                <w:sz w:val="28"/>
                <w:szCs w:val="28"/>
                <w14:ligatures w14:val="none"/>
              </w:rPr>
              <w:lastRenderedPageBreak/>
              <w:t>Modeling</w:t>
            </w:r>
            <w:r w:rsidRPr="00453D29">
              <w:rPr>
                <w:rFonts w:ascii="Calibri" w:eastAsia="Times New Roman" w:hAnsi="Calibri" w:cs="Calibri"/>
                <w:color w:val="0C1652"/>
                <w:kern w:val="0"/>
                <w14:ligatures w14:val="none"/>
              </w:rPr>
              <w:t>  </w:t>
            </w:r>
          </w:p>
        </w:tc>
      </w:tr>
      <w:tr w:rsidR="00403147" w:rsidRPr="00453D29" w14:paraId="70E16997" w14:textId="77777777" w:rsidTr="00205C8C">
        <w:trPr>
          <w:trHeight w:val="948"/>
        </w:trPr>
        <w:tc>
          <w:tcPr>
            <w:tcW w:w="6129" w:type="dxa"/>
            <w:tcBorders>
              <w:top w:val="nil"/>
              <w:left w:val="nil"/>
              <w:bottom w:val="nil"/>
              <w:right w:val="nil"/>
            </w:tcBorders>
            <w:shd w:val="clear" w:color="auto" w:fill="auto"/>
            <w:vAlign w:val="center"/>
          </w:tcPr>
          <w:p w14:paraId="16E96E7C" w14:textId="7B85E2B6" w:rsidR="00403147" w:rsidRPr="00453D29" w:rsidRDefault="00403147" w:rsidP="00BE6AC2">
            <w:pPr>
              <w:spacing w:after="0" w:line="240" w:lineRule="auto"/>
              <w:ind w:firstLineChars="13" w:firstLine="29"/>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Initiate modeling process with Multiple Linear Regression Models and Polynomial Regression Models.</w:t>
            </w:r>
          </w:p>
        </w:tc>
        <w:tc>
          <w:tcPr>
            <w:tcW w:w="1559" w:type="dxa"/>
            <w:tcBorders>
              <w:top w:val="nil"/>
              <w:left w:val="nil"/>
              <w:bottom w:val="nil"/>
              <w:right w:val="nil"/>
            </w:tcBorders>
            <w:shd w:val="clear" w:color="auto" w:fill="auto"/>
            <w:noWrap/>
            <w:vAlign w:val="center"/>
          </w:tcPr>
          <w:p w14:paraId="14403FB9" w14:textId="67222BAE" w:rsidR="00403147" w:rsidRPr="001B4C9A" w:rsidRDefault="00403147" w:rsidP="00BE6AC2">
            <w:pPr>
              <w:spacing w:after="0" w:line="240" w:lineRule="auto"/>
              <w:jc w:val="center"/>
              <w:outlineLvl w:val="0"/>
              <w:rPr>
                <w:rFonts w:ascii="Calibri" w:eastAsia="Times New Roman" w:hAnsi="Calibri" w:cs="Calibri"/>
                <w:kern w:val="0"/>
                <w14:ligatures w14:val="none"/>
              </w:rPr>
            </w:pPr>
            <w:r w:rsidRPr="001B4C9A">
              <w:rPr>
                <w:rFonts w:ascii="Calibri" w:eastAsia="Times New Roman" w:hAnsi="Calibri" w:cs="Calibri"/>
                <w:kern w:val="0"/>
                <w14:ligatures w14:val="none"/>
              </w:rPr>
              <w:t>2</w:t>
            </w:r>
            <w:r>
              <w:rPr>
                <w:rFonts w:ascii="Calibri" w:eastAsia="Times New Roman" w:hAnsi="Calibri" w:cs="Calibri"/>
                <w:kern w:val="0"/>
                <w14:ligatures w14:val="none"/>
              </w:rPr>
              <w:t>6</w:t>
            </w:r>
            <w:r w:rsidRPr="001B4C9A">
              <w:rPr>
                <w:rFonts w:ascii="Calibri" w:eastAsia="Times New Roman" w:hAnsi="Calibri" w:cs="Calibri"/>
                <w:kern w:val="0"/>
                <w14:ligatures w14:val="none"/>
              </w:rPr>
              <w:t>/04/24</w:t>
            </w:r>
          </w:p>
        </w:tc>
        <w:tc>
          <w:tcPr>
            <w:tcW w:w="1717" w:type="dxa"/>
            <w:tcBorders>
              <w:top w:val="nil"/>
              <w:left w:val="nil"/>
              <w:bottom w:val="nil"/>
              <w:right w:val="nil"/>
            </w:tcBorders>
            <w:shd w:val="clear" w:color="auto" w:fill="auto"/>
            <w:noWrap/>
            <w:vAlign w:val="center"/>
          </w:tcPr>
          <w:p w14:paraId="7FD96A47" w14:textId="61A1A35E"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2</w:t>
            </w:r>
          </w:p>
        </w:tc>
        <w:tc>
          <w:tcPr>
            <w:tcW w:w="278" w:type="dxa"/>
            <w:tcBorders>
              <w:top w:val="nil"/>
              <w:left w:val="single" w:sz="4" w:space="0" w:color="D9D9D9"/>
              <w:bottom w:val="nil"/>
              <w:right w:val="single" w:sz="4" w:space="0" w:color="D9D9D9"/>
            </w:tcBorders>
            <w:shd w:val="clear" w:color="auto" w:fill="auto"/>
            <w:noWrap/>
            <w:vAlign w:val="center"/>
          </w:tcPr>
          <w:p w14:paraId="52CF3056" w14:textId="77777777" w:rsidR="00403147" w:rsidRPr="00453D29" w:rsidRDefault="00403147" w:rsidP="00BE6AC2">
            <w:pPr>
              <w:spacing w:after="0" w:line="240" w:lineRule="auto"/>
              <w:jc w:val="center"/>
              <w:outlineLvl w:val="0"/>
              <w:rPr>
                <w:rFonts w:ascii="Calibri" w:eastAsia="Times New Roman" w:hAnsi="Calibri" w:cs="Calibri"/>
                <w:kern w:val="0"/>
                <w14:ligatures w14:val="none"/>
              </w:rPr>
            </w:pPr>
          </w:p>
        </w:tc>
        <w:tc>
          <w:tcPr>
            <w:tcW w:w="567" w:type="dxa"/>
            <w:tcBorders>
              <w:top w:val="nil"/>
              <w:left w:val="nil"/>
              <w:bottom w:val="single" w:sz="4" w:space="0" w:color="D9D9D9"/>
              <w:right w:val="single" w:sz="4" w:space="0" w:color="D9D9D9"/>
            </w:tcBorders>
            <w:shd w:val="clear" w:color="auto" w:fill="auto"/>
            <w:noWrap/>
            <w:vAlign w:val="center"/>
          </w:tcPr>
          <w:p w14:paraId="717E2789"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p>
        </w:tc>
        <w:tc>
          <w:tcPr>
            <w:tcW w:w="567" w:type="dxa"/>
            <w:tcBorders>
              <w:top w:val="nil"/>
              <w:left w:val="nil"/>
              <w:bottom w:val="single" w:sz="4" w:space="0" w:color="D9D9D9"/>
              <w:right w:val="single" w:sz="4" w:space="0" w:color="D9D9D9"/>
            </w:tcBorders>
            <w:shd w:val="clear" w:color="auto" w:fill="B4C6E7" w:themeFill="accent1" w:themeFillTint="66"/>
            <w:noWrap/>
            <w:vAlign w:val="center"/>
          </w:tcPr>
          <w:p w14:paraId="0FBF99E0"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p>
        </w:tc>
        <w:tc>
          <w:tcPr>
            <w:tcW w:w="567" w:type="dxa"/>
            <w:tcBorders>
              <w:top w:val="nil"/>
              <w:left w:val="nil"/>
              <w:bottom w:val="single" w:sz="4" w:space="0" w:color="D9D9D9"/>
              <w:right w:val="single" w:sz="4" w:space="0" w:color="D9D9D9"/>
            </w:tcBorders>
            <w:shd w:val="clear" w:color="auto" w:fill="auto"/>
            <w:noWrap/>
            <w:vAlign w:val="center"/>
          </w:tcPr>
          <w:p w14:paraId="447ED774"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p>
        </w:tc>
        <w:tc>
          <w:tcPr>
            <w:tcW w:w="567" w:type="dxa"/>
            <w:tcBorders>
              <w:top w:val="nil"/>
              <w:left w:val="nil"/>
              <w:bottom w:val="single" w:sz="4" w:space="0" w:color="D9D9D9"/>
              <w:right w:val="single" w:sz="4" w:space="0" w:color="D9D9D9"/>
            </w:tcBorders>
            <w:shd w:val="clear" w:color="auto" w:fill="auto"/>
            <w:noWrap/>
            <w:vAlign w:val="center"/>
          </w:tcPr>
          <w:p w14:paraId="511C5601"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p>
        </w:tc>
        <w:tc>
          <w:tcPr>
            <w:tcW w:w="567" w:type="dxa"/>
            <w:tcBorders>
              <w:top w:val="nil"/>
              <w:left w:val="nil"/>
              <w:bottom w:val="single" w:sz="4" w:space="0" w:color="D9D9D9"/>
              <w:right w:val="single" w:sz="4" w:space="0" w:color="D9D9D9"/>
            </w:tcBorders>
            <w:shd w:val="clear" w:color="auto" w:fill="auto"/>
            <w:noWrap/>
            <w:vAlign w:val="center"/>
          </w:tcPr>
          <w:p w14:paraId="471C4E89"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p>
        </w:tc>
        <w:tc>
          <w:tcPr>
            <w:tcW w:w="567" w:type="dxa"/>
            <w:tcBorders>
              <w:top w:val="nil"/>
              <w:left w:val="nil"/>
              <w:bottom w:val="single" w:sz="4" w:space="0" w:color="D9D9D9"/>
              <w:right w:val="single" w:sz="4" w:space="0" w:color="D9D9D9"/>
            </w:tcBorders>
            <w:shd w:val="clear" w:color="auto" w:fill="auto"/>
            <w:noWrap/>
            <w:vAlign w:val="center"/>
          </w:tcPr>
          <w:p w14:paraId="23FDC65F"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p>
        </w:tc>
      </w:tr>
      <w:tr w:rsidR="00403147" w:rsidRPr="00453D29" w14:paraId="76A17AE2" w14:textId="77777777" w:rsidTr="00205C8C">
        <w:trPr>
          <w:trHeight w:val="948"/>
        </w:trPr>
        <w:tc>
          <w:tcPr>
            <w:tcW w:w="6129" w:type="dxa"/>
            <w:tcBorders>
              <w:top w:val="nil"/>
              <w:left w:val="nil"/>
              <w:bottom w:val="nil"/>
              <w:right w:val="nil"/>
            </w:tcBorders>
            <w:shd w:val="clear" w:color="000000" w:fill="F2F2F2"/>
            <w:vAlign w:val="center"/>
          </w:tcPr>
          <w:p w14:paraId="15F28021" w14:textId="110530CE" w:rsidR="00403147" w:rsidRPr="00453D29" w:rsidRDefault="00403147" w:rsidP="00BE6AC2">
            <w:pPr>
              <w:spacing w:after="0" w:line="240" w:lineRule="auto"/>
              <w:ind w:firstLineChars="13" w:firstLine="29"/>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Fit models, test assumptions, and evaluate initial results.</w:t>
            </w:r>
          </w:p>
        </w:tc>
        <w:tc>
          <w:tcPr>
            <w:tcW w:w="1559" w:type="dxa"/>
            <w:tcBorders>
              <w:top w:val="nil"/>
              <w:left w:val="nil"/>
              <w:bottom w:val="nil"/>
              <w:right w:val="nil"/>
            </w:tcBorders>
            <w:shd w:val="clear" w:color="000000" w:fill="F2F2F2"/>
            <w:noWrap/>
            <w:vAlign w:val="center"/>
          </w:tcPr>
          <w:p w14:paraId="132A3F78" w14:textId="7338ACDE" w:rsidR="00403147" w:rsidRPr="00453D29" w:rsidRDefault="00403147" w:rsidP="00BE6AC2">
            <w:pPr>
              <w:spacing w:after="0" w:line="240" w:lineRule="auto"/>
              <w:jc w:val="center"/>
              <w:outlineLvl w:val="0"/>
              <w:rPr>
                <w:rFonts w:ascii="Calibri" w:eastAsia="Times New Roman" w:hAnsi="Calibri" w:cs="Calibri"/>
                <w:kern w:val="0"/>
                <w14:ligatures w14:val="none"/>
              </w:rPr>
            </w:pPr>
            <w:r>
              <w:rPr>
                <w:rFonts w:ascii="Calibri" w:eastAsia="Times New Roman" w:hAnsi="Calibri" w:cs="Calibri"/>
                <w:kern w:val="0"/>
                <w14:ligatures w14:val="none"/>
              </w:rPr>
              <w:t>28</w:t>
            </w:r>
            <w:r w:rsidRPr="001B4C9A">
              <w:rPr>
                <w:rFonts w:ascii="Calibri" w:eastAsia="Times New Roman" w:hAnsi="Calibri" w:cs="Calibri"/>
                <w:kern w:val="0"/>
                <w14:ligatures w14:val="none"/>
              </w:rPr>
              <w:t>/04/24</w:t>
            </w:r>
          </w:p>
        </w:tc>
        <w:tc>
          <w:tcPr>
            <w:tcW w:w="1717" w:type="dxa"/>
            <w:tcBorders>
              <w:top w:val="nil"/>
              <w:left w:val="nil"/>
              <w:bottom w:val="nil"/>
              <w:right w:val="nil"/>
            </w:tcBorders>
            <w:shd w:val="clear" w:color="000000" w:fill="F2F2F2"/>
            <w:noWrap/>
            <w:vAlign w:val="center"/>
          </w:tcPr>
          <w:p w14:paraId="56D18B06" w14:textId="76742231"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2</w:t>
            </w:r>
          </w:p>
        </w:tc>
        <w:tc>
          <w:tcPr>
            <w:tcW w:w="278" w:type="dxa"/>
            <w:tcBorders>
              <w:top w:val="nil"/>
              <w:left w:val="single" w:sz="4" w:space="0" w:color="D9D9D9"/>
              <w:bottom w:val="nil"/>
              <w:right w:val="single" w:sz="4" w:space="0" w:color="D9D9D9"/>
            </w:tcBorders>
            <w:shd w:val="clear" w:color="auto" w:fill="auto"/>
            <w:noWrap/>
            <w:vAlign w:val="center"/>
            <w:hideMark/>
          </w:tcPr>
          <w:p w14:paraId="3FCF5A5E" w14:textId="77777777" w:rsidR="00403147" w:rsidRPr="00453D29" w:rsidRDefault="00403147" w:rsidP="00BE6AC2">
            <w:pPr>
              <w:spacing w:after="0" w:line="240" w:lineRule="auto"/>
              <w:jc w:val="center"/>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10CAA54A"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B4C6E7" w:themeFill="accent1" w:themeFillTint="66"/>
            <w:noWrap/>
            <w:vAlign w:val="center"/>
            <w:hideMark/>
          </w:tcPr>
          <w:p w14:paraId="4933B2E4"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5F62B8B5"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6954D676"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76B45D7B"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0073381D"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r>
      <w:tr w:rsidR="00403147" w:rsidRPr="00453D29" w14:paraId="7CC39950" w14:textId="77777777" w:rsidTr="00205C8C">
        <w:trPr>
          <w:trHeight w:val="600"/>
        </w:trPr>
        <w:tc>
          <w:tcPr>
            <w:tcW w:w="6129" w:type="dxa"/>
            <w:tcBorders>
              <w:top w:val="nil"/>
              <w:left w:val="nil"/>
              <w:bottom w:val="nil"/>
              <w:right w:val="nil"/>
            </w:tcBorders>
            <w:shd w:val="clear" w:color="auto" w:fill="auto"/>
            <w:vAlign w:val="center"/>
          </w:tcPr>
          <w:p w14:paraId="2BF436C0" w14:textId="6050B11A" w:rsidR="00403147" w:rsidRPr="00453D29" w:rsidRDefault="00403147" w:rsidP="00BE6AC2">
            <w:pPr>
              <w:spacing w:after="0" w:line="240" w:lineRule="auto"/>
              <w:ind w:firstLineChars="13" w:firstLine="29"/>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Continue modelling process with Generalized Linear Models (GLMs).</w:t>
            </w:r>
          </w:p>
        </w:tc>
        <w:tc>
          <w:tcPr>
            <w:tcW w:w="1559" w:type="dxa"/>
            <w:tcBorders>
              <w:top w:val="nil"/>
              <w:left w:val="nil"/>
              <w:bottom w:val="nil"/>
              <w:right w:val="nil"/>
            </w:tcBorders>
            <w:shd w:val="clear" w:color="auto" w:fill="auto"/>
            <w:noWrap/>
            <w:vAlign w:val="center"/>
          </w:tcPr>
          <w:p w14:paraId="52E526F6" w14:textId="73884B92" w:rsidR="00403147" w:rsidRPr="00453D29" w:rsidRDefault="00403147" w:rsidP="00BE6AC2">
            <w:pPr>
              <w:spacing w:after="0" w:line="240" w:lineRule="auto"/>
              <w:jc w:val="center"/>
              <w:outlineLvl w:val="0"/>
              <w:rPr>
                <w:rFonts w:ascii="Calibri" w:eastAsia="Times New Roman" w:hAnsi="Calibri" w:cs="Calibri"/>
                <w:kern w:val="0"/>
                <w14:ligatures w14:val="none"/>
              </w:rPr>
            </w:pPr>
            <w:r>
              <w:rPr>
                <w:rFonts w:ascii="Calibri" w:eastAsia="Times New Roman" w:hAnsi="Calibri" w:cs="Calibri"/>
                <w:kern w:val="0"/>
                <w14:ligatures w14:val="none"/>
              </w:rPr>
              <w:t>30</w:t>
            </w:r>
            <w:r w:rsidRPr="001B4C9A">
              <w:rPr>
                <w:rFonts w:ascii="Calibri" w:eastAsia="Times New Roman" w:hAnsi="Calibri" w:cs="Calibri"/>
                <w:kern w:val="0"/>
                <w14:ligatures w14:val="none"/>
              </w:rPr>
              <w:t>/0</w:t>
            </w:r>
            <w:r>
              <w:rPr>
                <w:rFonts w:ascii="Calibri" w:eastAsia="Times New Roman" w:hAnsi="Calibri" w:cs="Calibri"/>
                <w:kern w:val="0"/>
                <w14:ligatures w14:val="none"/>
              </w:rPr>
              <w:t>4</w:t>
            </w:r>
            <w:r w:rsidRPr="001B4C9A">
              <w:rPr>
                <w:rFonts w:ascii="Calibri" w:eastAsia="Times New Roman" w:hAnsi="Calibri" w:cs="Calibri"/>
                <w:kern w:val="0"/>
                <w14:ligatures w14:val="none"/>
              </w:rPr>
              <w:t>/24</w:t>
            </w:r>
          </w:p>
        </w:tc>
        <w:tc>
          <w:tcPr>
            <w:tcW w:w="1717" w:type="dxa"/>
            <w:tcBorders>
              <w:top w:val="nil"/>
              <w:left w:val="nil"/>
              <w:bottom w:val="nil"/>
              <w:right w:val="nil"/>
            </w:tcBorders>
            <w:shd w:val="clear" w:color="auto" w:fill="auto"/>
            <w:noWrap/>
            <w:vAlign w:val="center"/>
          </w:tcPr>
          <w:p w14:paraId="3C148296" w14:textId="310FF5D8"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2</w:t>
            </w:r>
          </w:p>
        </w:tc>
        <w:tc>
          <w:tcPr>
            <w:tcW w:w="278" w:type="dxa"/>
            <w:tcBorders>
              <w:top w:val="nil"/>
              <w:left w:val="single" w:sz="4" w:space="0" w:color="D9D9D9"/>
              <w:bottom w:val="nil"/>
              <w:right w:val="single" w:sz="4" w:space="0" w:color="D9D9D9"/>
            </w:tcBorders>
            <w:shd w:val="clear" w:color="auto" w:fill="auto"/>
            <w:noWrap/>
            <w:vAlign w:val="center"/>
            <w:hideMark/>
          </w:tcPr>
          <w:p w14:paraId="79E27873" w14:textId="77777777" w:rsidR="00403147" w:rsidRPr="00453D29" w:rsidRDefault="00403147" w:rsidP="00BE6AC2">
            <w:pPr>
              <w:spacing w:after="0" w:line="240" w:lineRule="auto"/>
              <w:jc w:val="center"/>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0033CA51"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5DE546B0"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B4C6E7" w:themeFill="accent1" w:themeFillTint="66"/>
            <w:noWrap/>
            <w:vAlign w:val="center"/>
            <w:hideMark/>
          </w:tcPr>
          <w:p w14:paraId="3FD5AFCC"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03C5EF84"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5B825C97"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3326EB31"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r>
      <w:tr w:rsidR="00403147" w:rsidRPr="00453D29" w14:paraId="4B9C98C1" w14:textId="77777777" w:rsidTr="00205C8C">
        <w:trPr>
          <w:trHeight w:val="600"/>
        </w:trPr>
        <w:tc>
          <w:tcPr>
            <w:tcW w:w="6129" w:type="dxa"/>
            <w:tcBorders>
              <w:top w:val="nil"/>
              <w:left w:val="nil"/>
              <w:bottom w:val="nil"/>
              <w:right w:val="nil"/>
            </w:tcBorders>
            <w:shd w:val="clear" w:color="000000" w:fill="F2F2F2"/>
            <w:vAlign w:val="center"/>
          </w:tcPr>
          <w:p w14:paraId="76DD9E07" w14:textId="4C572514" w:rsidR="00403147" w:rsidRPr="00453D29" w:rsidRDefault="00403147" w:rsidP="00951E71">
            <w:pPr>
              <w:spacing w:after="0" w:line="240" w:lineRule="auto"/>
              <w:ind w:firstLineChars="13" w:firstLine="29"/>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Evaluate the GLMs using AIC and BIC.</w:t>
            </w:r>
          </w:p>
        </w:tc>
        <w:tc>
          <w:tcPr>
            <w:tcW w:w="1559" w:type="dxa"/>
            <w:tcBorders>
              <w:top w:val="nil"/>
              <w:left w:val="nil"/>
              <w:bottom w:val="nil"/>
              <w:right w:val="nil"/>
            </w:tcBorders>
            <w:shd w:val="clear" w:color="000000" w:fill="F2F2F2"/>
            <w:noWrap/>
            <w:vAlign w:val="center"/>
          </w:tcPr>
          <w:p w14:paraId="2F045812" w14:textId="6FCBADC8" w:rsidR="00403147" w:rsidRPr="00453D29" w:rsidRDefault="00403147" w:rsidP="00403147">
            <w:pPr>
              <w:spacing w:after="0" w:line="240" w:lineRule="auto"/>
              <w:jc w:val="center"/>
              <w:outlineLvl w:val="0"/>
              <w:rPr>
                <w:rFonts w:ascii="Calibri" w:eastAsia="Times New Roman" w:hAnsi="Calibri" w:cs="Calibri"/>
                <w:kern w:val="0"/>
                <w14:ligatures w14:val="none"/>
              </w:rPr>
            </w:pPr>
            <w:r>
              <w:rPr>
                <w:rFonts w:ascii="Calibri" w:eastAsia="Times New Roman" w:hAnsi="Calibri" w:cs="Calibri"/>
                <w:kern w:val="0"/>
                <w14:ligatures w14:val="none"/>
              </w:rPr>
              <w:t>02</w:t>
            </w:r>
            <w:r w:rsidRPr="00D32627">
              <w:rPr>
                <w:rFonts w:ascii="Calibri" w:eastAsia="Times New Roman" w:hAnsi="Calibri" w:cs="Calibri"/>
                <w:kern w:val="0"/>
                <w14:ligatures w14:val="none"/>
              </w:rPr>
              <w:t>/05/24</w:t>
            </w:r>
          </w:p>
        </w:tc>
        <w:tc>
          <w:tcPr>
            <w:tcW w:w="1717" w:type="dxa"/>
            <w:tcBorders>
              <w:top w:val="nil"/>
              <w:left w:val="nil"/>
              <w:bottom w:val="nil"/>
              <w:right w:val="nil"/>
            </w:tcBorders>
            <w:shd w:val="clear" w:color="000000" w:fill="F2F2F2"/>
            <w:noWrap/>
            <w:vAlign w:val="center"/>
          </w:tcPr>
          <w:p w14:paraId="54B3892C" w14:textId="2A4D306C"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2</w:t>
            </w:r>
          </w:p>
        </w:tc>
        <w:tc>
          <w:tcPr>
            <w:tcW w:w="278" w:type="dxa"/>
            <w:tcBorders>
              <w:top w:val="nil"/>
              <w:left w:val="single" w:sz="4" w:space="0" w:color="D9D9D9"/>
              <w:bottom w:val="nil"/>
              <w:right w:val="single" w:sz="4" w:space="0" w:color="D9D9D9"/>
            </w:tcBorders>
            <w:shd w:val="clear" w:color="auto" w:fill="auto"/>
            <w:noWrap/>
            <w:vAlign w:val="center"/>
            <w:hideMark/>
          </w:tcPr>
          <w:p w14:paraId="06A246A3" w14:textId="77777777" w:rsidR="00403147" w:rsidRPr="00453D29" w:rsidRDefault="00403147" w:rsidP="00951E71">
            <w:pPr>
              <w:spacing w:after="0" w:line="240" w:lineRule="auto"/>
              <w:jc w:val="center"/>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1A7C930A"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3821A679"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B4C6E7" w:themeFill="accent1" w:themeFillTint="66"/>
            <w:noWrap/>
            <w:vAlign w:val="center"/>
            <w:hideMark/>
          </w:tcPr>
          <w:p w14:paraId="7DFC4080"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514378D1"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247ECFC1"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2FF4F32F"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r>
      <w:tr w:rsidR="00403147" w:rsidRPr="00453D29" w14:paraId="0E0AFECE" w14:textId="77777777" w:rsidTr="00205C8C">
        <w:trPr>
          <w:trHeight w:val="600"/>
        </w:trPr>
        <w:tc>
          <w:tcPr>
            <w:tcW w:w="6129" w:type="dxa"/>
            <w:tcBorders>
              <w:top w:val="nil"/>
              <w:left w:val="nil"/>
              <w:bottom w:val="nil"/>
              <w:right w:val="nil"/>
            </w:tcBorders>
            <w:shd w:val="clear" w:color="auto" w:fill="auto"/>
            <w:vAlign w:val="center"/>
          </w:tcPr>
          <w:p w14:paraId="519CF27D" w14:textId="6E477B65" w:rsidR="00403147" w:rsidRPr="00453D29" w:rsidRDefault="00403147" w:rsidP="00951E71">
            <w:pPr>
              <w:spacing w:after="0" w:line="240" w:lineRule="auto"/>
              <w:ind w:firstLineChars="13" w:firstLine="29"/>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Start Random Forest modeling.</w:t>
            </w:r>
          </w:p>
        </w:tc>
        <w:tc>
          <w:tcPr>
            <w:tcW w:w="1559" w:type="dxa"/>
            <w:tcBorders>
              <w:top w:val="nil"/>
              <w:left w:val="nil"/>
              <w:bottom w:val="nil"/>
              <w:right w:val="nil"/>
            </w:tcBorders>
            <w:shd w:val="clear" w:color="auto" w:fill="auto"/>
            <w:noWrap/>
            <w:vAlign w:val="center"/>
          </w:tcPr>
          <w:p w14:paraId="0D0F7F1A" w14:textId="1409CD90" w:rsidR="00403147" w:rsidRPr="00453D29" w:rsidRDefault="00403147" w:rsidP="00403147">
            <w:pPr>
              <w:spacing w:after="0" w:line="240" w:lineRule="auto"/>
              <w:jc w:val="center"/>
              <w:outlineLvl w:val="0"/>
              <w:rPr>
                <w:rFonts w:ascii="Calibri" w:eastAsia="Times New Roman" w:hAnsi="Calibri" w:cs="Calibri"/>
                <w:kern w:val="0"/>
                <w14:ligatures w14:val="none"/>
              </w:rPr>
            </w:pPr>
            <w:r>
              <w:rPr>
                <w:rFonts w:ascii="Calibri" w:eastAsia="Times New Roman" w:hAnsi="Calibri" w:cs="Calibri"/>
                <w:kern w:val="0"/>
                <w14:ligatures w14:val="none"/>
              </w:rPr>
              <w:t>04</w:t>
            </w:r>
            <w:r w:rsidRPr="00D32627">
              <w:rPr>
                <w:rFonts w:ascii="Calibri" w:eastAsia="Times New Roman" w:hAnsi="Calibri" w:cs="Calibri"/>
                <w:kern w:val="0"/>
                <w14:ligatures w14:val="none"/>
              </w:rPr>
              <w:t>/05/24</w:t>
            </w:r>
          </w:p>
        </w:tc>
        <w:tc>
          <w:tcPr>
            <w:tcW w:w="1717" w:type="dxa"/>
            <w:tcBorders>
              <w:top w:val="nil"/>
              <w:left w:val="nil"/>
              <w:bottom w:val="nil"/>
              <w:right w:val="nil"/>
            </w:tcBorders>
            <w:shd w:val="clear" w:color="auto" w:fill="auto"/>
            <w:noWrap/>
            <w:vAlign w:val="center"/>
          </w:tcPr>
          <w:p w14:paraId="268BCC2F" w14:textId="3F09767A"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2</w:t>
            </w:r>
          </w:p>
        </w:tc>
        <w:tc>
          <w:tcPr>
            <w:tcW w:w="278" w:type="dxa"/>
            <w:tcBorders>
              <w:top w:val="nil"/>
              <w:left w:val="single" w:sz="4" w:space="0" w:color="D9D9D9"/>
              <w:bottom w:val="nil"/>
              <w:right w:val="single" w:sz="4" w:space="0" w:color="D9D9D9"/>
            </w:tcBorders>
            <w:shd w:val="clear" w:color="auto" w:fill="auto"/>
            <w:noWrap/>
            <w:vAlign w:val="center"/>
            <w:hideMark/>
          </w:tcPr>
          <w:p w14:paraId="5C24E257" w14:textId="77777777" w:rsidR="00403147" w:rsidRPr="00453D29" w:rsidRDefault="00403147" w:rsidP="00951E71">
            <w:pPr>
              <w:spacing w:after="0" w:line="240" w:lineRule="auto"/>
              <w:jc w:val="center"/>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0E0C1773"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00EC4337"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B4C6E7" w:themeFill="accent1" w:themeFillTint="66"/>
            <w:noWrap/>
            <w:vAlign w:val="center"/>
            <w:hideMark/>
          </w:tcPr>
          <w:p w14:paraId="02DB3D72"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2FD0F530"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7E5B0F4E"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0667253A"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r>
      <w:tr w:rsidR="00403147" w:rsidRPr="00453D29" w14:paraId="55FD1361" w14:textId="77777777" w:rsidTr="00205C8C">
        <w:trPr>
          <w:trHeight w:val="600"/>
        </w:trPr>
        <w:tc>
          <w:tcPr>
            <w:tcW w:w="6129" w:type="dxa"/>
            <w:tcBorders>
              <w:top w:val="nil"/>
              <w:left w:val="nil"/>
              <w:bottom w:val="nil"/>
              <w:right w:val="nil"/>
            </w:tcBorders>
            <w:shd w:val="clear" w:color="000000" w:fill="F2F2F2"/>
            <w:vAlign w:val="center"/>
          </w:tcPr>
          <w:p w14:paraId="56DDEE44" w14:textId="69130720" w:rsidR="00403147" w:rsidRPr="00453D29" w:rsidRDefault="00403147" w:rsidP="00951E71">
            <w:pPr>
              <w:spacing w:after="0" w:line="240" w:lineRule="auto"/>
              <w:ind w:firstLineChars="13" w:firstLine="29"/>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Evaluate predictor importance and model performance.</w:t>
            </w:r>
          </w:p>
        </w:tc>
        <w:tc>
          <w:tcPr>
            <w:tcW w:w="1559" w:type="dxa"/>
            <w:tcBorders>
              <w:top w:val="nil"/>
              <w:left w:val="nil"/>
              <w:bottom w:val="nil"/>
              <w:right w:val="nil"/>
            </w:tcBorders>
            <w:shd w:val="clear" w:color="000000" w:fill="F2F2F2"/>
            <w:noWrap/>
            <w:vAlign w:val="center"/>
          </w:tcPr>
          <w:p w14:paraId="1B0A80D8" w14:textId="7C6126F1" w:rsidR="00403147" w:rsidRPr="00453D29" w:rsidRDefault="00403147" w:rsidP="00403147">
            <w:pPr>
              <w:spacing w:after="0" w:line="240" w:lineRule="auto"/>
              <w:jc w:val="center"/>
              <w:outlineLvl w:val="0"/>
              <w:rPr>
                <w:rFonts w:ascii="Calibri" w:eastAsia="Times New Roman" w:hAnsi="Calibri" w:cs="Calibri"/>
                <w:kern w:val="0"/>
                <w14:ligatures w14:val="none"/>
              </w:rPr>
            </w:pPr>
            <w:r>
              <w:rPr>
                <w:rFonts w:ascii="Calibri" w:eastAsia="Times New Roman" w:hAnsi="Calibri" w:cs="Calibri"/>
                <w:kern w:val="0"/>
                <w14:ligatures w14:val="none"/>
              </w:rPr>
              <w:t>06</w:t>
            </w:r>
            <w:r w:rsidRPr="00D32627">
              <w:rPr>
                <w:rFonts w:ascii="Calibri" w:eastAsia="Times New Roman" w:hAnsi="Calibri" w:cs="Calibri"/>
                <w:kern w:val="0"/>
                <w14:ligatures w14:val="none"/>
              </w:rPr>
              <w:t>/05/24</w:t>
            </w:r>
          </w:p>
        </w:tc>
        <w:tc>
          <w:tcPr>
            <w:tcW w:w="1717" w:type="dxa"/>
            <w:tcBorders>
              <w:top w:val="nil"/>
              <w:left w:val="nil"/>
              <w:bottom w:val="nil"/>
              <w:right w:val="nil"/>
            </w:tcBorders>
            <w:shd w:val="clear" w:color="000000" w:fill="F2F2F2"/>
            <w:noWrap/>
            <w:vAlign w:val="center"/>
          </w:tcPr>
          <w:p w14:paraId="7CFDA5A6" w14:textId="580969E5"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2</w:t>
            </w:r>
          </w:p>
        </w:tc>
        <w:tc>
          <w:tcPr>
            <w:tcW w:w="278" w:type="dxa"/>
            <w:tcBorders>
              <w:top w:val="nil"/>
              <w:left w:val="single" w:sz="4" w:space="0" w:color="D9D9D9"/>
              <w:bottom w:val="nil"/>
              <w:right w:val="single" w:sz="4" w:space="0" w:color="D9D9D9"/>
            </w:tcBorders>
            <w:shd w:val="clear" w:color="auto" w:fill="auto"/>
            <w:noWrap/>
            <w:vAlign w:val="center"/>
            <w:hideMark/>
          </w:tcPr>
          <w:p w14:paraId="29C8C093" w14:textId="77777777" w:rsidR="00403147" w:rsidRPr="00453D29" w:rsidRDefault="00403147" w:rsidP="00951E71">
            <w:pPr>
              <w:spacing w:after="0" w:line="240" w:lineRule="auto"/>
              <w:jc w:val="center"/>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15909734"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67056A86"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55D47F34"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B4C6E7" w:themeFill="accent1" w:themeFillTint="66"/>
            <w:noWrap/>
            <w:vAlign w:val="center"/>
            <w:hideMark/>
          </w:tcPr>
          <w:p w14:paraId="5420D6A4"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0AD728E0"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7B47BDF0"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r>
      <w:tr w:rsidR="00403147" w:rsidRPr="00453D29" w14:paraId="24B18133" w14:textId="77777777" w:rsidTr="00205C8C">
        <w:trPr>
          <w:trHeight w:val="600"/>
        </w:trPr>
        <w:tc>
          <w:tcPr>
            <w:tcW w:w="6129" w:type="dxa"/>
            <w:tcBorders>
              <w:top w:val="nil"/>
              <w:left w:val="nil"/>
              <w:bottom w:val="nil"/>
              <w:right w:val="nil"/>
            </w:tcBorders>
            <w:shd w:val="clear" w:color="auto" w:fill="auto"/>
            <w:vAlign w:val="center"/>
          </w:tcPr>
          <w:p w14:paraId="68DD4222" w14:textId="522D39CA" w:rsidR="00403147" w:rsidRPr="00453D29" w:rsidRDefault="00403147" w:rsidP="00951E71">
            <w:pPr>
              <w:spacing w:after="0" w:line="240" w:lineRule="auto"/>
              <w:ind w:firstLineChars="13" w:firstLine="29"/>
              <w:outlineLvl w:val="0"/>
              <w:rPr>
                <w:rFonts w:ascii="Calibri" w:eastAsia="Times New Roman" w:hAnsi="Calibri" w:cs="Calibri"/>
                <w:kern w:val="0"/>
                <w14:ligatures w14:val="none"/>
              </w:rPr>
            </w:pPr>
            <w:r>
              <w:rPr>
                <w:rFonts w:ascii="Calibri" w:eastAsia="Times New Roman" w:hAnsi="Calibri" w:cs="Calibri"/>
                <w:kern w:val="0"/>
                <w14:ligatures w14:val="none"/>
              </w:rPr>
              <w:t>Start developing</w:t>
            </w:r>
            <w:r w:rsidRPr="00453D29">
              <w:rPr>
                <w:rFonts w:ascii="Calibri" w:eastAsia="Times New Roman" w:hAnsi="Calibri" w:cs="Calibri"/>
                <w:kern w:val="0"/>
                <w14:ligatures w14:val="none"/>
              </w:rPr>
              <w:t xml:space="preserve"> Artificial Neural Networks (ANNs). Adjust architectures and activation functions as needed</w:t>
            </w:r>
          </w:p>
        </w:tc>
        <w:tc>
          <w:tcPr>
            <w:tcW w:w="1559" w:type="dxa"/>
            <w:tcBorders>
              <w:top w:val="nil"/>
              <w:left w:val="nil"/>
              <w:bottom w:val="nil"/>
              <w:right w:val="nil"/>
            </w:tcBorders>
            <w:shd w:val="clear" w:color="auto" w:fill="auto"/>
            <w:noWrap/>
            <w:vAlign w:val="center"/>
          </w:tcPr>
          <w:p w14:paraId="0B3F00A6" w14:textId="4D816B1A" w:rsidR="00403147" w:rsidRPr="00453D29" w:rsidRDefault="00403147" w:rsidP="00403147">
            <w:pPr>
              <w:spacing w:after="0" w:line="240" w:lineRule="auto"/>
              <w:jc w:val="center"/>
              <w:rPr>
                <w:rFonts w:ascii="Calibri" w:eastAsia="Times New Roman" w:hAnsi="Calibri" w:cs="Calibri"/>
                <w:kern w:val="0"/>
                <w14:ligatures w14:val="none"/>
              </w:rPr>
            </w:pPr>
            <w:r>
              <w:rPr>
                <w:rFonts w:ascii="Calibri" w:eastAsia="Times New Roman" w:hAnsi="Calibri" w:cs="Calibri"/>
                <w:kern w:val="0"/>
                <w14:ligatures w14:val="none"/>
              </w:rPr>
              <w:t>08</w:t>
            </w:r>
            <w:r w:rsidRPr="00D32627">
              <w:rPr>
                <w:rFonts w:ascii="Calibri" w:eastAsia="Times New Roman" w:hAnsi="Calibri" w:cs="Calibri"/>
                <w:kern w:val="0"/>
                <w14:ligatures w14:val="none"/>
              </w:rPr>
              <w:t>/05/24</w:t>
            </w:r>
          </w:p>
        </w:tc>
        <w:tc>
          <w:tcPr>
            <w:tcW w:w="1717" w:type="dxa"/>
            <w:tcBorders>
              <w:top w:val="nil"/>
              <w:left w:val="nil"/>
              <w:bottom w:val="nil"/>
              <w:right w:val="nil"/>
            </w:tcBorders>
            <w:shd w:val="clear" w:color="auto" w:fill="auto"/>
            <w:noWrap/>
            <w:vAlign w:val="center"/>
          </w:tcPr>
          <w:p w14:paraId="0B08A22C" w14:textId="6A158542" w:rsidR="00403147" w:rsidRPr="00453D29" w:rsidRDefault="00403147" w:rsidP="00951E71">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2</w:t>
            </w:r>
          </w:p>
        </w:tc>
        <w:tc>
          <w:tcPr>
            <w:tcW w:w="278" w:type="dxa"/>
            <w:tcBorders>
              <w:top w:val="nil"/>
              <w:left w:val="single" w:sz="4" w:space="0" w:color="D9D9D9"/>
              <w:bottom w:val="nil"/>
              <w:right w:val="single" w:sz="4" w:space="0" w:color="D9D9D9"/>
            </w:tcBorders>
            <w:shd w:val="clear" w:color="auto" w:fill="auto"/>
            <w:noWrap/>
            <w:vAlign w:val="center"/>
            <w:hideMark/>
          </w:tcPr>
          <w:p w14:paraId="6542187F" w14:textId="77777777" w:rsidR="00403147" w:rsidRPr="00453D29" w:rsidRDefault="00403147" w:rsidP="00951E71">
            <w:pPr>
              <w:spacing w:after="0" w:line="240" w:lineRule="auto"/>
              <w:jc w:val="center"/>
              <w:rPr>
                <w:rFonts w:ascii="Calibri" w:eastAsia="Times New Roman" w:hAnsi="Calibri" w:cs="Calibri"/>
                <w:kern w:val="0"/>
                <w14:ligatures w14:val="none"/>
              </w:rPr>
            </w:pPr>
            <w:r w:rsidRPr="00453D29">
              <w:rPr>
                <w:rFonts w:ascii="Calibri" w:eastAsia="Times New Roman" w:hAnsi="Calibri" w:cs="Calibri"/>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33B2A7EA" w14:textId="77777777" w:rsidR="00403147" w:rsidRPr="00453D29" w:rsidRDefault="00403147" w:rsidP="00951E71">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67E0856F" w14:textId="77777777" w:rsidR="00403147" w:rsidRPr="00453D29" w:rsidRDefault="00403147" w:rsidP="00951E71">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2B6BF3D4" w14:textId="77777777" w:rsidR="00403147" w:rsidRPr="00453D29" w:rsidRDefault="00403147" w:rsidP="00951E71">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B4C6E7" w:themeFill="accent1" w:themeFillTint="66"/>
            <w:noWrap/>
            <w:vAlign w:val="center"/>
            <w:hideMark/>
          </w:tcPr>
          <w:p w14:paraId="6775D332" w14:textId="77777777" w:rsidR="00403147" w:rsidRPr="00453D29" w:rsidRDefault="00403147" w:rsidP="00951E71">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2E34146F" w14:textId="77777777" w:rsidR="00403147" w:rsidRPr="00453D29" w:rsidRDefault="00403147" w:rsidP="00951E71">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1F00B60D" w14:textId="77777777" w:rsidR="00403147" w:rsidRPr="00453D29" w:rsidRDefault="00403147" w:rsidP="00951E71">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r>
      <w:tr w:rsidR="00403147" w:rsidRPr="00453D29" w14:paraId="3D7695ED" w14:textId="77777777" w:rsidTr="00205C8C">
        <w:trPr>
          <w:trHeight w:val="960"/>
        </w:trPr>
        <w:tc>
          <w:tcPr>
            <w:tcW w:w="6129" w:type="dxa"/>
            <w:tcBorders>
              <w:top w:val="nil"/>
              <w:left w:val="nil"/>
              <w:bottom w:val="nil"/>
              <w:right w:val="nil"/>
            </w:tcBorders>
            <w:shd w:val="clear" w:color="000000" w:fill="F2F2F2"/>
            <w:vAlign w:val="center"/>
          </w:tcPr>
          <w:p w14:paraId="48B643EA" w14:textId="56A62A9D" w:rsidR="00403147" w:rsidRPr="00453D29" w:rsidRDefault="00403147" w:rsidP="00951E71">
            <w:pPr>
              <w:spacing w:after="0" w:line="240" w:lineRule="auto"/>
              <w:ind w:firstLineChars="13" w:firstLine="29"/>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Validate models using the dedicated validation set to prevent overfitting</w:t>
            </w:r>
          </w:p>
        </w:tc>
        <w:tc>
          <w:tcPr>
            <w:tcW w:w="1559" w:type="dxa"/>
            <w:tcBorders>
              <w:top w:val="nil"/>
              <w:left w:val="nil"/>
              <w:bottom w:val="nil"/>
              <w:right w:val="nil"/>
            </w:tcBorders>
            <w:shd w:val="clear" w:color="000000" w:fill="F2F2F2"/>
            <w:noWrap/>
            <w:vAlign w:val="center"/>
          </w:tcPr>
          <w:p w14:paraId="13583F4D" w14:textId="27E3EB0A" w:rsidR="00403147" w:rsidRPr="00453D29" w:rsidRDefault="00403147" w:rsidP="00403147">
            <w:pPr>
              <w:spacing w:after="0" w:line="240" w:lineRule="auto"/>
              <w:jc w:val="center"/>
              <w:outlineLvl w:val="0"/>
              <w:rPr>
                <w:rFonts w:ascii="Calibri" w:eastAsia="Times New Roman" w:hAnsi="Calibri" w:cs="Calibri"/>
                <w:kern w:val="0"/>
                <w14:ligatures w14:val="none"/>
              </w:rPr>
            </w:pPr>
            <w:r>
              <w:rPr>
                <w:rFonts w:ascii="Calibri" w:eastAsia="Times New Roman" w:hAnsi="Calibri" w:cs="Calibri"/>
                <w:kern w:val="0"/>
                <w14:ligatures w14:val="none"/>
              </w:rPr>
              <w:t>10</w:t>
            </w:r>
            <w:r w:rsidRPr="00D32627">
              <w:rPr>
                <w:rFonts w:ascii="Calibri" w:eastAsia="Times New Roman" w:hAnsi="Calibri" w:cs="Calibri"/>
                <w:kern w:val="0"/>
                <w14:ligatures w14:val="none"/>
              </w:rPr>
              <w:t>/05/24</w:t>
            </w:r>
          </w:p>
        </w:tc>
        <w:tc>
          <w:tcPr>
            <w:tcW w:w="1717" w:type="dxa"/>
            <w:tcBorders>
              <w:top w:val="nil"/>
              <w:left w:val="nil"/>
              <w:bottom w:val="nil"/>
              <w:right w:val="nil"/>
            </w:tcBorders>
            <w:shd w:val="clear" w:color="000000" w:fill="F2F2F2"/>
            <w:noWrap/>
            <w:vAlign w:val="center"/>
          </w:tcPr>
          <w:p w14:paraId="3B8137E7" w14:textId="16A57520"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Pr>
                <w:rFonts w:ascii="Calibri" w:eastAsia="Times New Roman" w:hAnsi="Calibri" w:cs="Calibri"/>
                <w:color w:val="0C1652"/>
                <w:kern w:val="0"/>
                <w14:ligatures w14:val="none"/>
              </w:rPr>
              <w:t>1</w:t>
            </w:r>
          </w:p>
        </w:tc>
        <w:tc>
          <w:tcPr>
            <w:tcW w:w="278" w:type="dxa"/>
            <w:tcBorders>
              <w:top w:val="nil"/>
              <w:left w:val="single" w:sz="4" w:space="0" w:color="D9D9D9"/>
              <w:bottom w:val="nil"/>
              <w:right w:val="single" w:sz="4" w:space="0" w:color="D9D9D9"/>
            </w:tcBorders>
            <w:shd w:val="clear" w:color="auto" w:fill="auto"/>
            <w:noWrap/>
            <w:vAlign w:val="center"/>
            <w:hideMark/>
          </w:tcPr>
          <w:p w14:paraId="674A64F8" w14:textId="77777777" w:rsidR="00403147" w:rsidRPr="00453D29" w:rsidRDefault="00403147" w:rsidP="00951E71">
            <w:pPr>
              <w:spacing w:after="0" w:line="240" w:lineRule="auto"/>
              <w:jc w:val="center"/>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2C1065F2"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0C23C551"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53556414"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B4C6E7" w:themeFill="accent1" w:themeFillTint="66"/>
            <w:noWrap/>
            <w:vAlign w:val="center"/>
            <w:hideMark/>
          </w:tcPr>
          <w:p w14:paraId="0DED4130"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61EA93D2"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7F35C0C4"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r>
      <w:tr w:rsidR="00403147" w:rsidRPr="00453D29" w14:paraId="1343C7F9" w14:textId="77777777" w:rsidTr="00205C8C">
        <w:trPr>
          <w:trHeight w:val="600"/>
        </w:trPr>
        <w:tc>
          <w:tcPr>
            <w:tcW w:w="6129" w:type="dxa"/>
            <w:tcBorders>
              <w:top w:val="nil"/>
              <w:left w:val="nil"/>
              <w:bottom w:val="nil"/>
              <w:right w:val="nil"/>
            </w:tcBorders>
            <w:shd w:val="clear" w:color="auto" w:fill="auto"/>
            <w:vAlign w:val="center"/>
          </w:tcPr>
          <w:p w14:paraId="09628948" w14:textId="0CDA08E9" w:rsidR="00403147" w:rsidRPr="00453D29" w:rsidRDefault="00403147" w:rsidP="00951E71">
            <w:pPr>
              <w:spacing w:after="0" w:line="240" w:lineRule="auto"/>
              <w:ind w:firstLineChars="13" w:firstLine="29"/>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Evaluate the ANN models using MAE and RMSE</w:t>
            </w:r>
          </w:p>
        </w:tc>
        <w:tc>
          <w:tcPr>
            <w:tcW w:w="1559" w:type="dxa"/>
            <w:tcBorders>
              <w:top w:val="nil"/>
              <w:left w:val="nil"/>
              <w:bottom w:val="nil"/>
              <w:right w:val="nil"/>
            </w:tcBorders>
            <w:shd w:val="clear" w:color="auto" w:fill="auto"/>
            <w:noWrap/>
            <w:vAlign w:val="center"/>
          </w:tcPr>
          <w:p w14:paraId="24393D04" w14:textId="78437690" w:rsidR="00403147" w:rsidRPr="00453D29" w:rsidRDefault="00403147" w:rsidP="00403147">
            <w:pPr>
              <w:spacing w:after="0" w:line="240" w:lineRule="auto"/>
              <w:jc w:val="center"/>
              <w:outlineLvl w:val="0"/>
              <w:rPr>
                <w:rFonts w:ascii="Calibri" w:eastAsia="Times New Roman" w:hAnsi="Calibri" w:cs="Calibri"/>
                <w:kern w:val="0"/>
                <w14:ligatures w14:val="none"/>
              </w:rPr>
            </w:pPr>
            <w:r>
              <w:rPr>
                <w:rFonts w:ascii="Calibri" w:eastAsia="Times New Roman" w:hAnsi="Calibri" w:cs="Calibri"/>
                <w:kern w:val="0"/>
                <w14:ligatures w14:val="none"/>
              </w:rPr>
              <w:t>11</w:t>
            </w:r>
            <w:r w:rsidRPr="00D32627">
              <w:rPr>
                <w:rFonts w:ascii="Calibri" w:eastAsia="Times New Roman" w:hAnsi="Calibri" w:cs="Calibri"/>
                <w:kern w:val="0"/>
                <w14:ligatures w14:val="none"/>
              </w:rPr>
              <w:t>/05/24</w:t>
            </w:r>
          </w:p>
        </w:tc>
        <w:tc>
          <w:tcPr>
            <w:tcW w:w="1717" w:type="dxa"/>
            <w:tcBorders>
              <w:top w:val="nil"/>
              <w:left w:val="nil"/>
              <w:bottom w:val="nil"/>
              <w:right w:val="nil"/>
            </w:tcBorders>
            <w:shd w:val="clear" w:color="auto" w:fill="auto"/>
            <w:noWrap/>
            <w:vAlign w:val="center"/>
          </w:tcPr>
          <w:p w14:paraId="42E67C39" w14:textId="5EA017BF"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Pr>
                <w:rFonts w:ascii="Calibri" w:eastAsia="Times New Roman" w:hAnsi="Calibri" w:cs="Calibri"/>
                <w:color w:val="0C1652"/>
                <w:kern w:val="0"/>
                <w14:ligatures w14:val="none"/>
              </w:rPr>
              <w:t>1</w:t>
            </w:r>
          </w:p>
        </w:tc>
        <w:tc>
          <w:tcPr>
            <w:tcW w:w="278" w:type="dxa"/>
            <w:tcBorders>
              <w:top w:val="nil"/>
              <w:left w:val="single" w:sz="4" w:space="0" w:color="D9D9D9"/>
              <w:bottom w:val="nil"/>
              <w:right w:val="single" w:sz="4" w:space="0" w:color="D9D9D9"/>
            </w:tcBorders>
            <w:shd w:val="clear" w:color="auto" w:fill="auto"/>
            <w:noWrap/>
            <w:vAlign w:val="center"/>
            <w:hideMark/>
          </w:tcPr>
          <w:p w14:paraId="1F387246" w14:textId="77777777" w:rsidR="00403147" w:rsidRPr="00453D29" w:rsidRDefault="00403147" w:rsidP="00951E71">
            <w:pPr>
              <w:spacing w:after="0" w:line="240" w:lineRule="auto"/>
              <w:jc w:val="center"/>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5384998E"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2103CA48"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29740300"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B4C6E7" w:themeFill="accent1" w:themeFillTint="66"/>
            <w:noWrap/>
            <w:vAlign w:val="center"/>
            <w:hideMark/>
          </w:tcPr>
          <w:p w14:paraId="62A3DE7B"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439AF976"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2B610979"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r>
      <w:tr w:rsidR="00403147" w:rsidRPr="00453D29" w14:paraId="7818A01A" w14:textId="77777777" w:rsidTr="00205C8C">
        <w:trPr>
          <w:trHeight w:val="600"/>
        </w:trPr>
        <w:tc>
          <w:tcPr>
            <w:tcW w:w="6129" w:type="dxa"/>
            <w:tcBorders>
              <w:top w:val="nil"/>
              <w:left w:val="nil"/>
              <w:bottom w:val="nil"/>
              <w:right w:val="nil"/>
            </w:tcBorders>
            <w:shd w:val="clear" w:color="000000" w:fill="F2F2F2"/>
            <w:vAlign w:val="center"/>
          </w:tcPr>
          <w:p w14:paraId="2A5B577A" w14:textId="142BE59E" w:rsidR="00403147" w:rsidRPr="00453D29" w:rsidRDefault="00403147" w:rsidP="00951E71">
            <w:pPr>
              <w:spacing w:after="0" w:line="240" w:lineRule="auto"/>
              <w:ind w:firstLineChars="13" w:firstLine="29"/>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Compare all models side-by-side</w:t>
            </w:r>
            <w:r>
              <w:rPr>
                <w:rFonts w:ascii="Calibri" w:eastAsia="Times New Roman" w:hAnsi="Calibri" w:cs="Calibri"/>
                <w:kern w:val="0"/>
                <w14:ligatures w14:val="none"/>
              </w:rPr>
              <w:t xml:space="preserve"> and i</w:t>
            </w:r>
            <w:r w:rsidRPr="00453D29">
              <w:rPr>
                <w:rFonts w:ascii="Calibri" w:eastAsia="Times New Roman" w:hAnsi="Calibri" w:cs="Calibri"/>
                <w:kern w:val="0"/>
                <w14:ligatures w14:val="none"/>
              </w:rPr>
              <w:t xml:space="preserve">dentify the most accurate and efficient model(s) for predicting </w:t>
            </w:r>
            <w:r>
              <w:rPr>
                <w:rFonts w:ascii="Calibri" w:eastAsia="Times New Roman" w:hAnsi="Calibri" w:cs="Calibri"/>
                <w:kern w:val="0"/>
                <w14:ligatures w14:val="none"/>
              </w:rPr>
              <w:t>growth</w:t>
            </w:r>
            <w:r w:rsidRPr="00453D29">
              <w:rPr>
                <w:rFonts w:ascii="Calibri" w:eastAsia="Times New Roman" w:hAnsi="Calibri" w:cs="Calibri"/>
                <w:kern w:val="0"/>
                <w14:ligatures w14:val="none"/>
              </w:rPr>
              <w:t>.</w:t>
            </w:r>
          </w:p>
        </w:tc>
        <w:tc>
          <w:tcPr>
            <w:tcW w:w="1559" w:type="dxa"/>
            <w:tcBorders>
              <w:top w:val="nil"/>
              <w:left w:val="nil"/>
              <w:bottom w:val="nil"/>
              <w:right w:val="nil"/>
            </w:tcBorders>
            <w:shd w:val="clear" w:color="000000" w:fill="F2F2F2"/>
            <w:noWrap/>
            <w:vAlign w:val="center"/>
          </w:tcPr>
          <w:p w14:paraId="0D37A9C2" w14:textId="50AB4942" w:rsidR="00403147" w:rsidRPr="00453D29" w:rsidRDefault="00403147" w:rsidP="00403147">
            <w:pPr>
              <w:spacing w:after="0" w:line="240" w:lineRule="auto"/>
              <w:jc w:val="center"/>
              <w:rPr>
                <w:rFonts w:ascii="Calibri" w:eastAsia="Times New Roman" w:hAnsi="Calibri" w:cs="Calibri"/>
                <w:kern w:val="0"/>
                <w14:ligatures w14:val="none"/>
              </w:rPr>
            </w:pPr>
            <w:r>
              <w:rPr>
                <w:rFonts w:ascii="Calibri" w:eastAsia="Times New Roman" w:hAnsi="Calibri" w:cs="Calibri"/>
                <w:kern w:val="0"/>
                <w14:ligatures w14:val="none"/>
              </w:rPr>
              <w:t>12</w:t>
            </w:r>
            <w:r w:rsidRPr="00D32627">
              <w:rPr>
                <w:rFonts w:ascii="Calibri" w:eastAsia="Times New Roman" w:hAnsi="Calibri" w:cs="Calibri"/>
                <w:kern w:val="0"/>
                <w14:ligatures w14:val="none"/>
              </w:rPr>
              <w:t>/05/24</w:t>
            </w:r>
          </w:p>
        </w:tc>
        <w:tc>
          <w:tcPr>
            <w:tcW w:w="1717" w:type="dxa"/>
            <w:tcBorders>
              <w:top w:val="nil"/>
              <w:left w:val="nil"/>
              <w:bottom w:val="nil"/>
              <w:right w:val="nil"/>
            </w:tcBorders>
            <w:shd w:val="clear" w:color="000000" w:fill="F2F2F2"/>
            <w:noWrap/>
            <w:vAlign w:val="center"/>
          </w:tcPr>
          <w:p w14:paraId="2B782110" w14:textId="6245509D" w:rsidR="00403147" w:rsidRPr="00453D29" w:rsidRDefault="00403147" w:rsidP="00951E71">
            <w:pPr>
              <w:spacing w:after="0" w:line="240" w:lineRule="auto"/>
              <w:jc w:val="center"/>
              <w:rPr>
                <w:rFonts w:ascii="Calibri" w:eastAsia="Times New Roman" w:hAnsi="Calibri" w:cs="Calibri"/>
                <w:color w:val="0C1652"/>
                <w:kern w:val="0"/>
                <w14:ligatures w14:val="none"/>
              </w:rPr>
            </w:pPr>
            <w:r>
              <w:rPr>
                <w:rFonts w:ascii="Calibri" w:eastAsia="Times New Roman" w:hAnsi="Calibri" w:cs="Calibri"/>
                <w:color w:val="0C1652"/>
                <w:kern w:val="0"/>
                <w14:ligatures w14:val="none"/>
              </w:rPr>
              <w:t>1</w:t>
            </w:r>
          </w:p>
        </w:tc>
        <w:tc>
          <w:tcPr>
            <w:tcW w:w="278" w:type="dxa"/>
            <w:tcBorders>
              <w:top w:val="nil"/>
              <w:left w:val="single" w:sz="4" w:space="0" w:color="D9D9D9"/>
              <w:bottom w:val="nil"/>
              <w:right w:val="single" w:sz="4" w:space="0" w:color="D9D9D9"/>
            </w:tcBorders>
            <w:shd w:val="clear" w:color="auto" w:fill="auto"/>
            <w:noWrap/>
            <w:vAlign w:val="center"/>
            <w:hideMark/>
          </w:tcPr>
          <w:p w14:paraId="3A993562" w14:textId="77777777" w:rsidR="00403147" w:rsidRPr="00453D29" w:rsidRDefault="00403147" w:rsidP="00951E71">
            <w:pPr>
              <w:spacing w:after="0" w:line="240" w:lineRule="auto"/>
              <w:jc w:val="center"/>
              <w:rPr>
                <w:rFonts w:ascii="Calibri" w:eastAsia="Times New Roman" w:hAnsi="Calibri" w:cs="Calibri"/>
                <w:kern w:val="0"/>
                <w14:ligatures w14:val="none"/>
              </w:rPr>
            </w:pPr>
            <w:r w:rsidRPr="00453D29">
              <w:rPr>
                <w:rFonts w:ascii="Calibri" w:eastAsia="Times New Roman" w:hAnsi="Calibri" w:cs="Calibri"/>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22A1D0E3" w14:textId="77777777" w:rsidR="00403147" w:rsidRPr="00453D29" w:rsidRDefault="00403147" w:rsidP="00951E71">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34D7579A" w14:textId="77777777" w:rsidR="00403147" w:rsidRPr="00453D29" w:rsidRDefault="00403147" w:rsidP="00951E71">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44487F32" w14:textId="77777777" w:rsidR="00403147" w:rsidRPr="00453D29" w:rsidRDefault="00403147" w:rsidP="00951E71">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B4C6E7" w:themeFill="accent1" w:themeFillTint="66"/>
            <w:noWrap/>
            <w:vAlign w:val="center"/>
            <w:hideMark/>
          </w:tcPr>
          <w:p w14:paraId="2C44693F" w14:textId="77777777" w:rsidR="00403147" w:rsidRPr="00453D29" w:rsidRDefault="00403147" w:rsidP="00951E71">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578665AF" w14:textId="77777777" w:rsidR="00403147" w:rsidRPr="00453D29" w:rsidRDefault="00403147" w:rsidP="00951E71">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59F7D592" w14:textId="77777777" w:rsidR="00403147" w:rsidRPr="00453D29" w:rsidRDefault="00403147" w:rsidP="00951E71">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r>
      <w:tr w:rsidR="00205C8C" w:rsidRPr="00453D29" w14:paraId="6BF2E5FC" w14:textId="77777777" w:rsidTr="00205C8C">
        <w:trPr>
          <w:trHeight w:val="1125"/>
        </w:trPr>
        <w:tc>
          <w:tcPr>
            <w:tcW w:w="13085" w:type="dxa"/>
            <w:gridSpan w:val="10"/>
            <w:tcBorders>
              <w:top w:val="nil"/>
              <w:left w:val="nil"/>
              <w:bottom w:val="nil"/>
              <w:right w:val="single" w:sz="4" w:space="0" w:color="D9D9D9"/>
            </w:tcBorders>
            <w:shd w:val="clear" w:color="000000" w:fill="F2F2F2"/>
            <w:vAlign w:val="center"/>
          </w:tcPr>
          <w:p w14:paraId="416032EB" w14:textId="2F9D4C51" w:rsidR="00205C8C" w:rsidRPr="00205C8C" w:rsidRDefault="00205C8C" w:rsidP="00205C8C">
            <w:pPr>
              <w:spacing w:after="0" w:line="240" w:lineRule="auto"/>
              <w:ind w:firstLineChars="13" w:firstLine="37"/>
              <w:outlineLvl w:val="0"/>
              <w:rPr>
                <w:rFonts w:ascii="Calibri" w:eastAsia="Times New Roman" w:hAnsi="Calibri" w:cs="Calibri"/>
                <w:kern w:val="0"/>
                <w14:ligatures w14:val="none"/>
              </w:rPr>
            </w:pPr>
            <w:r w:rsidRPr="00453D29">
              <w:rPr>
                <w:rFonts w:ascii="Calibri" w:eastAsia="Times New Roman" w:hAnsi="Calibri" w:cs="Calibri"/>
                <w:b/>
                <w:bCs/>
                <w:kern w:val="0"/>
                <w:sz w:val="28"/>
                <w:szCs w:val="28"/>
                <w14:ligatures w14:val="none"/>
              </w:rPr>
              <w:lastRenderedPageBreak/>
              <w:t>Report Drafting</w:t>
            </w:r>
          </w:p>
        </w:tc>
      </w:tr>
      <w:tr w:rsidR="00403147" w:rsidRPr="00453D29" w14:paraId="6ABA5297" w14:textId="77777777" w:rsidTr="00205C8C">
        <w:trPr>
          <w:trHeight w:val="600"/>
        </w:trPr>
        <w:tc>
          <w:tcPr>
            <w:tcW w:w="6129" w:type="dxa"/>
            <w:tcBorders>
              <w:top w:val="nil"/>
              <w:left w:val="nil"/>
              <w:bottom w:val="nil"/>
              <w:right w:val="nil"/>
            </w:tcBorders>
            <w:shd w:val="clear" w:color="auto" w:fill="auto"/>
            <w:vAlign w:val="center"/>
            <w:hideMark/>
          </w:tcPr>
          <w:p w14:paraId="606DD2CE" w14:textId="52A6FCF1" w:rsidR="00403147" w:rsidRPr="00453D29" w:rsidRDefault="00403147" w:rsidP="00951E71">
            <w:pPr>
              <w:spacing w:after="0" w:line="240" w:lineRule="auto"/>
              <w:outlineLvl w:val="0"/>
              <w:rPr>
                <w:rFonts w:ascii="Calibri" w:eastAsia="Times New Roman" w:hAnsi="Calibri" w:cs="Calibri"/>
                <w:b/>
                <w:bCs/>
                <w:kern w:val="0"/>
                <w:sz w:val="28"/>
                <w:szCs w:val="28"/>
                <w14:ligatures w14:val="none"/>
              </w:rPr>
            </w:pPr>
            <w:r w:rsidRPr="00453D29">
              <w:rPr>
                <w:rFonts w:ascii="Calibri" w:eastAsia="Times New Roman" w:hAnsi="Calibri" w:cs="Calibri"/>
                <w:kern w:val="0"/>
                <w14:ligatures w14:val="none"/>
              </w:rPr>
              <w:t>Draft a comprehensive report detailing methodologies, results, findings, and recommendations.</w:t>
            </w:r>
          </w:p>
        </w:tc>
        <w:tc>
          <w:tcPr>
            <w:tcW w:w="1559" w:type="dxa"/>
            <w:tcBorders>
              <w:top w:val="nil"/>
              <w:left w:val="nil"/>
              <w:bottom w:val="nil"/>
              <w:right w:val="nil"/>
            </w:tcBorders>
            <w:shd w:val="clear" w:color="auto" w:fill="auto"/>
            <w:noWrap/>
            <w:vAlign w:val="center"/>
            <w:hideMark/>
          </w:tcPr>
          <w:p w14:paraId="703D1627" w14:textId="1832796B" w:rsidR="00403147" w:rsidRPr="00453D29" w:rsidRDefault="00403147" w:rsidP="00951E71">
            <w:pPr>
              <w:spacing w:after="0" w:line="240" w:lineRule="auto"/>
              <w:jc w:val="center"/>
              <w:outlineLvl w:val="0"/>
              <w:rPr>
                <w:rFonts w:ascii="Times New Roman" w:eastAsia="Times New Roman" w:hAnsi="Times New Roman" w:cs="Times New Roman"/>
                <w:kern w:val="0"/>
                <w:sz w:val="20"/>
                <w:szCs w:val="20"/>
                <w14:ligatures w14:val="none"/>
              </w:rPr>
            </w:pPr>
            <w:r w:rsidRPr="00847CCF">
              <w:rPr>
                <w:rFonts w:ascii="Calibri" w:eastAsia="Times New Roman" w:hAnsi="Calibri" w:cs="Calibri"/>
                <w:kern w:val="0"/>
                <w14:ligatures w14:val="none"/>
              </w:rPr>
              <w:t>1</w:t>
            </w:r>
            <w:r>
              <w:rPr>
                <w:rFonts w:ascii="Calibri" w:eastAsia="Times New Roman" w:hAnsi="Calibri" w:cs="Calibri"/>
                <w:kern w:val="0"/>
                <w14:ligatures w14:val="none"/>
              </w:rPr>
              <w:t>3</w:t>
            </w:r>
            <w:r w:rsidRPr="00847CCF">
              <w:rPr>
                <w:rFonts w:ascii="Calibri" w:eastAsia="Times New Roman" w:hAnsi="Calibri" w:cs="Calibri"/>
                <w:kern w:val="0"/>
                <w14:ligatures w14:val="none"/>
              </w:rPr>
              <w:t>/05/24</w:t>
            </w:r>
          </w:p>
        </w:tc>
        <w:tc>
          <w:tcPr>
            <w:tcW w:w="1717" w:type="dxa"/>
            <w:tcBorders>
              <w:top w:val="nil"/>
              <w:left w:val="nil"/>
              <w:bottom w:val="nil"/>
              <w:right w:val="nil"/>
            </w:tcBorders>
            <w:shd w:val="clear" w:color="auto" w:fill="auto"/>
            <w:noWrap/>
            <w:vAlign w:val="center"/>
            <w:hideMark/>
          </w:tcPr>
          <w:p w14:paraId="7287D6E4" w14:textId="78139FBA" w:rsidR="00403147" w:rsidRPr="00453D29" w:rsidRDefault="00403147" w:rsidP="00951E71">
            <w:pPr>
              <w:spacing w:after="0" w:line="240" w:lineRule="auto"/>
              <w:jc w:val="center"/>
              <w:outlineLvl w:val="0"/>
              <w:rPr>
                <w:rFonts w:ascii="Times New Roman" w:eastAsia="Times New Roman" w:hAnsi="Times New Roman" w:cs="Times New Roman"/>
                <w:kern w:val="0"/>
                <w:sz w:val="20"/>
                <w:szCs w:val="20"/>
                <w14:ligatures w14:val="none"/>
              </w:rPr>
            </w:pPr>
            <w:r w:rsidRPr="00453D29">
              <w:rPr>
                <w:rFonts w:ascii="Calibri" w:eastAsia="Times New Roman" w:hAnsi="Calibri" w:cs="Calibri"/>
                <w:color w:val="0C1652"/>
                <w:kern w:val="0"/>
                <w14:ligatures w14:val="none"/>
              </w:rPr>
              <w:t>5</w:t>
            </w:r>
          </w:p>
        </w:tc>
        <w:tc>
          <w:tcPr>
            <w:tcW w:w="278" w:type="dxa"/>
            <w:tcBorders>
              <w:top w:val="nil"/>
              <w:left w:val="single" w:sz="4" w:space="0" w:color="D9D9D9"/>
              <w:bottom w:val="nil"/>
              <w:right w:val="single" w:sz="4" w:space="0" w:color="D9D9D9"/>
            </w:tcBorders>
            <w:shd w:val="clear" w:color="auto" w:fill="auto"/>
            <w:noWrap/>
            <w:vAlign w:val="center"/>
            <w:hideMark/>
          </w:tcPr>
          <w:p w14:paraId="604BEB6D" w14:textId="77777777" w:rsidR="00403147" w:rsidRPr="00453D29" w:rsidRDefault="00403147" w:rsidP="00951E71">
            <w:pPr>
              <w:spacing w:after="0" w:line="240" w:lineRule="auto"/>
              <w:jc w:val="center"/>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5B93A583"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4A418887"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4F1F7923"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B4C6E7" w:themeFill="accent1" w:themeFillTint="66"/>
            <w:noWrap/>
            <w:vAlign w:val="center"/>
            <w:hideMark/>
          </w:tcPr>
          <w:p w14:paraId="0577023E"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B4C6E7" w:themeFill="accent1" w:themeFillTint="66"/>
            <w:noWrap/>
            <w:vAlign w:val="center"/>
            <w:hideMark/>
          </w:tcPr>
          <w:p w14:paraId="419DC5C9"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5CB991E0"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r>
      <w:tr w:rsidR="00403147" w:rsidRPr="00453D29" w14:paraId="478585F3" w14:textId="77777777" w:rsidTr="00205C8C">
        <w:trPr>
          <w:trHeight w:val="888"/>
        </w:trPr>
        <w:tc>
          <w:tcPr>
            <w:tcW w:w="6129" w:type="dxa"/>
            <w:tcBorders>
              <w:top w:val="nil"/>
              <w:left w:val="nil"/>
              <w:bottom w:val="nil"/>
              <w:right w:val="nil"/>
            </w:tcBorders>
            <w:shd w:val="clear" w:color="000000" w:fill="F2F2F2"/>
            <w:vAlign w:val="center"/>
          </w:tcPr>
          <w:p w14:paraId="08FF63CB" w14:textId="58B82F9C" w:rsidR="00403147" w:rsidRPr="00453D29" w:rsidRDefault="00403147" w:rsidP="00951E71">
            <w:pPr>
              <w:spacing w:after="0" w:line="240" w:lineRule="auto"/>
              <w:ind w:firstLineChars="13" w:firstLine="29"/>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Review, edit, and finalize the report</w:t>
            </w:r>
          </w:p>
        </w:tc>
        <w:tc>
          <w:tcPr>
            <w:tcW w:w="1559" w:type="dxa"/>
            <w:tcBorders>
              <w:top w:val="nil"/>
              <w:left w:val="nil"/>
              <w:bottom w:val="nil"/>
              <w:right w:val="nil"/>
            </w:tcBorders>
            <w:shd w:val="clear" w:color="000000" w:fill="F2F2F2"/>
            <w:noWrap/>
            <w:vAlign w:val="center"/>
          </w:tcPr>
          <w:p w14:paraId="48A41CAA" w14:textId="6C3F1666" w:rsidR="00403147" w:rsidRPr="00453D29" w:rsidRDefault="00403147" w:rsidP="00951E71">
            <w:pPr>
              <w:spacing w:after="0" w:line="240" w:lineRule="auto"/>
              <w:jc w:val="center"/>
              <w:rPr>
                <w:rFonts w:ascii="Calibri" w:eastAsia="Times New Roman" w:hAnsi="Calibri" w:cs="Calibri"/>
                <w:kern w:val="0"/>
                <w14:ligatures w14:val="none"/>
              </w:rPr>
            </w:pPr>
            <w:r w:rsidRPr="00847CCF">
              <w:rPr>
                <w:rFonts w:ascii="Calibri" w:eastAsia="Times New Roman" w:hAnsi="Calibri" w:cs="Calibri"/>
                <w:kern w:val="0"/>
                <w14:ligatures w14:val="none"/>
              </w:rPr>
              <w:t>1</w:t>
            </w:r>
            <w:r>
              <w:rPr>
                <w:rFonts w:ascii="Calibri" w:eastAsia="Times New Roman" w:hAnsi="Calibri" w:cs="Calibri"/>
                <w:kern w:val="0"/>
                <w14:ligatures w14:val="none"/>
              </w:rPr>
              <w:t>8</w:t>
            </w:r>
            <w:r w:rsidRPr="00847CCF">
              <w:rPr>
                <w:rFonts w:ascii="Calibri" w:eastAsia="Times New Roman" w:hAnsi="Calibri" w:cs="Calibri"/>
                <w:kern w:val="0"/>
                <w14:ligatures w14:val="none"/>
              </w:rPr>
              <w:t>/05/24</w:t>
            </w:r>
          </w:p>
        </w:tc>
        <w:tc>
          <w:tcPr>
            <w:tcW w:w="1717" w:type="dxa"/>
            <w:tcBorders>
              <w:top w:val="nil"/>
              <w:left w:val="nil"/>
              <w:bottom w:val="nil"/>
              <w:right w:val="nil"/>
            </w:tcBorders>
            <w:shd w:val="clear" w:color="000000" w:fill="F2F2F2"/>
            <w:noWrap/>
            <w:vAlign w:val="center"/>
          </w:tcPr>
          <w:p w14:paraId="5AEC8F41" w14:textId="0DF5D817" w:rsidR="00403147" w:rsidRPr="00453D29" w:rsidRDefault="00403147" w:rsidP="00951E71">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5</w:t>
            </w:r>
          </w:p>
        </w:tc>
        <w:tc>
          <w:tcPr>
            <w:tcW w:w="278" w:type="dxa"/>
            <w:tcBorders>
              <w:top w:val="nil"/>
              <w:left w:val="single" w:sz="4" w:space="0" w:color="D9D9D9"/>
              <w:bottom w:val="nil"/>
              <w:right w:val="single" w:sz="4" w:space="0" w:color="D9D9D9"/>
            </w:tcBorders>
            <w:shd w:val="clear" w:color="auto" w:fill="auto"/>
            <w:noWrap/>
            <w:vAlign w:val="center"/>
            <w:hideMark/>
          </w:tcPr>
          <w:p w14:paraId="4040A73A" w14:textId="77777777" w:rsidR="00403147" w:rsidRPr="00453D29" w:rsidRDefault="00403147" w:rsidP="00951E71">
            <w:pPr>
              <w:spacing w:after="0" w:line="240" w:lineRule="auto"/>
              <w:jc w:val="center"/>
              <w:rPr>
                <w:rFonts w:ascii="Calibri" w:eastAsia="Times New Roman" w:hAnsi="Calibri" w:cs="Calibri"/>
                <w:kern w:val="0"/>
                <w14:ligatures w14:val="none"/>
              </w:rPr>
            </w:pPr>
            <w:r w:rsidRPr="00453D29">
              <w:rPr>
                <w:rFonts w:ascii="Calibri" w:eastAsia="Times New Roman" w:hAnsi="Calibri" w:cs="Calibri"/>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0B5C2428" w14:textId="77777777" w:rsidR="00403147" w:rsidRPr="00453D29" w:rsidRDefault="00403147" w:rsidP="00951E71">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68E3BBF7" w14:textId="77777777" w:rsidR="00403147" w:rsidRPr="00453D29" w:rsidRDefault="00403147" w:rsidP="00951E71">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03AEDDBB" w14:textId="77777777" w:rsidR="00403147" w:rsidRPr="00453D29" w:rsidRDefault="00403147" w:rsidP="00951E71">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667D1118" w14:textId="77777777" w:rsidR="00403147" w:rsidRPr="00453D29" w:rsidRDefault="00403147" w:rsidP="00951E71">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B4C6E7" w:themeFill="accent1" w:themeFillTint="66"/>
            <w:noWrap/>
            <w:vAlign w:val="center"/>
            <w:hideMark/>
          </w:tcPr>
          <w:p w14:paraId="6705AE77" w14:textId="77777777" w:rsidR="00403147" w:rsidRPr="00453D29" w:rsidRDefault="00403147" w:rsidP="00951E71">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600308E2" w14:textId="77777777" w:rsidR="00403147" w:rsidRPr="00453D29" w:rsidRDefault="00403147" w:rsidP="00951E71">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r>
      <w:tr w:rsidR="00403147" w:rsidRPr="00453D29" w14:paraId="02513785" w14:textId="77777777" w:rsidTr="00205C8C">
        <w:trPr>
          <w:trHeight w:val="600"/>
        </w:trPr>
        <w:tc>
          <w:tcPr>
            <w:tcW w:w="6129" w:type="dxa"/>
            <w:tcBorders>
              <w:top w:val="nil"/>
              <w:left w:val="nil"/>
              <w:bottom w:val="nil"/>
              <w:right w:val="nil"/>
            </w:tcBorders>
            <w:shd w:val="clear" w:color="auto" w:fill="auto"/>
            <w:vAlign w:val="center"/>
          </w:tcPr>
          <w:p w14:paraId="687092A4" w14:textId="2B6FA6AD" w:rsidR="00403147" w:rsidRPr="00453D29" w:rsidRDefault="00403147" w:rsidP="00951E71">
            <w:pPr>
              <w:spacing w:after="0" w:line="240" w:lineRule="auto"/>
              <w:ind w:firstLineChars="13" w:firstLine="37"/>
              <w:outlineLvl w:val="0"/>
              <w:rPr>
                <w:rFonts w:ascii="Calibri" w:eastAsia="Times New Roman" w:hAnsi="Calibri" w:cs="Calibri"/>
                <w:kern w:val="0"/>
                <w14:ligatures w14:val="none"/>
              </w:rPr>
            </w:pPr>
            <w:r w:rsidRPr="00453D29">
              <w:rPr>
                <w:rFonts w:ascii="Calibri" w:eastAsia="Times New Roman" w:hAnsi="Calibri" w:cs="Calibri"/>
                <w:b/>
                <w:bCs/>
                <w:kern w:val="0"/>
                <w:sz w:val="28"/>
                <w:szCs w:val="28"/>
                <w14:ligatures w14:val="none"/>
              </w:rPr>
              <w:t>Seminar Preparation</w:t>
            </w:r>
          </w:p>
        </w:tc>
        <w:tc>
          <w:tcPr>
            <w:tcW w:w="1559" w:type="dxa"/>
            <w:tcBorders>
              <w:top w:val="nil"/>
              <w:left w:val="nil"/>
              <w:bottom w:val="nil"/>
              <w:right w:val="nil"/>
            </w:tcBorders>
            <w:shd w:val="clear" w:color="auto" w:fill="auto"/>
            <w:noWrap/>
            <w:vAlign w:val="center"/>
          </w:tcPr>
          <w:p w14:paraId="41B695D7" w14:textId="7559F6CA" w:rsidR="00403147" w:rsidRPr="00453D29" w:rsidRDefault="00403147" w:rsidP="00951E71">
            <w:pPr>
              <w:spacing w:after="0" w:line="240" w:lineRule="auto"/>
              <w:jc w:val="center"/>
              <w:rPr>
                <w:rFonts w:ascii="Calibri" w:eastAsia="Times New Roman" w:hAnsi="Calibri" w:cs="Calibri"/>
                <w:kern w:val="0"/>
                <w14:ligatures w14:val="none"/>
              </w:rPr>
            </w:pPr>
            <w:r w:rsidRPr="00453D29">
              <w:rPr>
                <w:rFonts w:ascii="Calibri" w:eastAsia="Times New Roman" w:hAnsi="Calibri" w:cs="Calibri"/>
                <w:kern w:val="0"/>
                <w14:ligatures w14:val="none"/>
              </w:rPr>
              <w:t> </w:t>
            </w:r>
          </w:p>
        </w:tc>
        <w:tc>
          <w:tcPr>
            <w:tcW w:w="1717" w:type="dxa"/>
            <w:tcBorders>
              <w:top w:val="nil"/>
              <w:left w:val="nil"/>
              <w:bottom w:val="nil"/>
              <w:right w:val="nil"/>
            </w:tcBorders>
            <w:shd w:val="clear" w:color="auto" w:fill="auto"/>
            <w:noWrap/>
            <w:vAlign w:val="center"/>
          </w:tcPr>
          <w:p w14:paraId="149F210A" w14:textId="175D8937" w:rsidR="00403147" w:rsidRPr="00453D29" w:rsidRDefault="00403147" w:rsidP="00951E71">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278" w:type="dxa"/>
            <w:tcBorders>
              <w:top w:val="nil"/>
              <w:left w:val="single" w:sz="4" w:space="0" w:color="D9D9D9"/>
              <w:bottom w:val="nil"/>
              <w:right w:val="single" w:sz="4" w:space="0" w:color="D9D9D9"/>
            </w:tcBorders>
            <w:shd w:val="clear" w:color="auto" w:fill="auto"/>
            <w:noWrap/>
            <w:vAlign w:val="center"/>
            <w:hideMark/>
          </w:tcPr>
          <w:p w14:paraId="37C33E7F" w14:textId="77777777" w:rsidR="00403147" w:rsidRPr="00453D29" w:rsidRDefault="00403147" w:rsidP="00951E71">
            <w:pPr>
              <w:spacing w:after="0" w:line="240" w:lineRule="auto"/>
              <w:jc w:val="center"/>
              <w:rPr>
                <w:rFonts w:ascii="Calibri" w:eastAsia="Times New Roman" w:hAnsi="Calibri" w:cs="Calibri"/>
                <w:kern w:val="0"/>
                <w14:ligatures w14:val="none"/>
              </w:rPr>
            </w:pPr>
            <w:r w:rsidRPr="00453D29">
              <w:rPr>
                <w:rFonts w:ascii="Calibri" w:eastAsia="Times New Roman" w:hAnsi="Calibri" w:cs="Calibri"/>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58415B03" w14:textId="77777777" w:rsidR="00403147" w:rsidRPr="00453D29" w:rsidRDefault="00403147" w:rsidP="00951E71">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5E4D69DD" w14:textId="77777777" w:rsidR="00403147" w:rsidRPr="00453D29" w:rsidRDefault="00403147" w:rsidP="00951E71">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5AE33314" w14:textId="77777777" w:rsidR="00403147" w:rsidRPr="00453D29" w:rsidRDefault="00403147" w:rsidP="00951E71">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592B6067" w14:textId="77777777" w:rsidR="00403147" w:rsidRPr="00453D29" w:rsidRDefault="00403147" w:rsidP="00951E71">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B4C6E7" w:themeFill="accent1" w:themeFillTint="66"/>
            <w:noWrap/>
            <w:vAlign w:val="center"/>
            <w:hideMark/>
          </w:tcPr>
          <w:p w14:paraId="701E3CF6" w14:textId="77777777" w:rsidR="00403147" w:rsidRPr="00453D29" w:rsidRDefault="00403147" w:rsidP="00951E71">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531598A3" w14:textId="77777777" w:rsidR="00403147" w:rsidRPr="00453D29" w:rsidRDefault="00403147" w:rsidP="00951E71">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r>
      <w:tr w:rsidR="00403147" w:rsidRPr="00453D29" w14:paraId="4712C8CC" w14:textId="77777777" w:rsidTr="00205C8C">
        <w:trPr>
          <w:trHeight w:val="960"/>
        </w:trPr>
        <w:tc>
          <w:tcPr>
            <w:tcW w:w="6129" w:type="dxa"/>
            <w:tcBorders>
              <w:top w:val="nil"/>
              <w:left w:val="nil"/>
              <w:bottom w:val="nil"/>
              <w:right w:val="nil"/>
            </w:tcBorders>
            <w:shd w:val="clear" w:color="000000" w:fill="F2F2F2"/>
            <w:vAlign w:val="center"/>
          </w:tcPr>
          <w:p w14:paraId="00CBABB5" w14:textId="7A65B0C2" w:rsidR="00403147" w:rsidRPr="00453D29" w:rsidRDefault="00403147" w:rsidP="00951E71">
            <w:pPr>
              <w:spacing w:after="0" w:line="240" w:lineRule="auto"/>
              <w:outlineLvl w:val="0"/>
              <w:rPr>
                <w:rFonts w:ascii="Calibri" w:eastAsia="Times New Roman" w:hAnsi="Calibri" w:cs="Calibri"/>
                <w:b/>
                <w:bCs/>
                <w:kern w:val="0"/>
                <w:sz w:val="28"/>
                <w:szCs w:val="28"/>
                <w14:ligatures w14:val="none"/>
              </w:rPr>
            </w:pPr>
            <w:r w:rsidRPr="00453D29">
              <w:rPr>
                <w:rFonts w:ascii="Calibri" w:eastAsia="Times New Roman" w:hAnsi="Calibri" w:cs="Calibri"/>
                <w:kern w:val="0"/>
                <w14:ligatures w14:val="none"/>
              </w:rPr>
              <w:t>Synthesize key points from report</w:t>
            </w:r>
          </w:p>
        </w:tc>
        <w:tc>
          <w:tcPr>
            <w:tcW w:w="1559" w:type="dxa"/>
            <w:tcBorders>
              <w:top w:val="nil"/>
              <w:left w:val="nil"/>
              <w:bottom w:val="nil"/>
              <w:right w:val="nil"/>
            </w:tcBorders>
            <w:shd w:val="clear" w:color="000000" w:fill="F2F2F2"/>
            <w:noWrap/>
            <w:vAlign w:val="center"/>
          </w:tcPr>
          <w:p w14:paraId="2086EFB0" w14:textId="1F5C0F32" w:rsidR="00403147" w:rsidRPr="00453D29" w:rsidRDefault="00403147" w:rsidP="00951E71">
            <w:pPr>
              <w:spacing w:after="0" w:line="240" w:lineRule="auto"/>
              <w:jc w:val="center"/>
              <w:outlineLvl w:val="0"/>
              <w:rPr>
                <w:rFonts w:ascii="Calibri" w:eastAsia="Times New Roman" w:hAnsi="Calibri" w:cs="Calibri"/>
                <w:kern w:val="0"/>
                <w14:ligatures w14:val="none"/>
              </w:rPr>
            </w:pPr>
            <w:r w:rsidRPr="00847CCF">
              <w:rPr>
                <w:rFonts w:ascii="Calibri" w:eastAsia="Times New Roman" w:hAnsi="Calibri" w:cs="Calibri"/>
                <w:kern w:val="0"/>
                <w14:ligatures w14:val="none"/>
              </w:rPr>
              <w:t>1</w:t>
            </w:r>
            <w:r>
              <w:rPr>
                <w:rFonts w:ascii="Calibri" w:eastAsia="Times New Roman" w:hAnsi="Calibri" w:cs="Calibri"/>
                <w:kern w:val="0"/>
                <w14:ligatures w14:val="none"/>
              </w:rPr>
              <w:t>8</w:t>
            </w:r>
            <w:r w:rsidRPr="00847CCF">
              <w:rPr>
                <w:rFonts w:ascii="Calibri" w:eastAsia="Times New Roman" w:hAnsi="Calibri" w:cs="Calibri"/>
                <w:kern w:val="0"/>
                <w14:ligatures w14:val="none"/>
              </w:rPr>
              <w:t>/05/24</w:t>
            </w:r>
          </w:p>
        </w:tc>
        <w:tc>
          <w:tcPr>
            <w:tcW w:w="1717" w:type="dxa"/>
            <w:tcBorders>
              <w:top w:val="nil"/>
              <w:left w:val="nil"/>
              <w:bottom w:val="nil"/>
              <w:right w:val="nil"/>
            </w:tcBorders>
            <w:shd w:val="clear" w:color="000000" w:fill="F2F2F2"/>
            <w:noWrap/>
            <w:vAlign w:val="center"/>
          </w:tcPr>
          <w:p w14:paraId="73A5EE7F" w14:textId="34C8C033"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2</w:t>
            </w:r>
          </w:p>
        </w:tc>
        <w:tc>
          <w:tcPr>
            <w:tcW w:w="278" w:type="dxa"/>
            <w:tcBorders>
              <w:top w:val="nil"/>
              <w:left w:val="single" w:sz="4" w:space="0" w:color="D9D9D9"/>
              <w:bottom w:val="nil"/>
              <w:right w:val="single" w:sz="4" w:space="0" w:color="D9D9D9"/>
            </w:tcBorders>
            <w:shd w:val="clear" w:color="auto" w:fill="auto"/>
            <w:noWrap/>
            <w:vAlign w:val="center"/>
            <w:hideMark/>
          </w:tcPr>
          <w:p w14:paraId="3FBB7AB5" w14:textId="77777777" w:rsidR="00403147" w:rsidRPr="00453D29" w:rsidRDefault="00403147" w:rsidP="00951E71">
            <w:pPr>
              <w:spacing w:after="0" w:line="240" w:lineRule="auto"/>
              <w:jc w:val="center"/>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165F37AA"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5DE73A4A"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0AB4184E"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3A151FA2"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B4C6E7" w:themeFill="accent1" w:themeFillTint="66"/>
            <w:noWrap/>
            <w:vAlign w:val="center"/>
            <w:hideMark/>
          </w:tcPr>
          <w:p w14:paraId="576B65A3"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4E270B9C"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r>
      <w:tr w:rsidR="00403147" w:rsidRPr="00453D29" w14:paraId="4A1A421A" w14:textId="77777777" w:rsidTr="00205C8C">
        <w:trPr>
          <w:trHeight w:val="600"/>
        </w:trPr>
        <w:tc>
          <w:tcPr>
            <w:tcW w:w="6129" w:type="dxa"/>
            <w:tcBorders>
              <w:top w:val="nil"/>
              <w:left w:val="nil"/>
              <w:bottom w:val="nil"/>
              <w:right w:val="nil"/>
            </w:tcBorders>
            <w:shd w:val="clear" w:color="auto" w:fill="auto"/>
            <w:vAlign w:val="center"/>
          </w:tcPr>
          <w:p w14:paraId="36AE0770" w14:textId="14822438" w:rsidR="00403147" w:rsidRPr="00453D29" w:rsidRDefault="00403147" w:rsidP="00951E71">
            <w:pPr>
              <w:spacing w:after="0" w:line="240" w:lineRule="auto"/>
              <w:ind w:firstLineChars="13" w:firstLine="29"/>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Develop visual aids and prepare PowerPoint presentation</w:t>
            </w:r>
          </w:p>
        </w:tc>
        <w:tc>
          <w:tcPr>
            <w:tcW w:w="1559" w:type="dxa"/>
            <w:tcBorders>
              <w:top w:val="nil"/>
              <w:left w:val="nil"/>
              <w:bottom w:val="nil"/>
              <w:right w:val="nil"/>
            </w:tcBorders>
            <w:shd w:val="clear" w:color="auto" w:fill="auto"/>
            <w:noWrap/>
            <w:vAlign w:val="center"/>
          </w:tcPr>
          <w:p w14:paraId="4D60188C" w14:textId="3E431758" w:rsidR="00403147" w:rsidRPr="00453D29" w:rsidRDefault="00403147" w:rsidP="00951E71">
            <w:pPr>
              <w:spacing w:after="0" w:line="240" w:lineRule="auto"/>
              <w:jc w:val="center"/>
              <w:rPr>
                <w:rFonts w:ascii="Calibri" w:eastAsia="Times New Roman" w:hAnsi="Calibri" w:cs="Calibri"/>
                <w:kern w:val="0"/>
                <w14:ligatures w14:val="none"/>
              </w:rPr>
            </w:pPr>
            <w:r>
              <w:rPr>
                <w:rFonts w:ascii="Calibri" w:eastAsia="Times New Roman" w:hAnsi="Calibri" w:cs="Calibri"/>
                <w:kern w:val="0"/>
                <w14:ligatures w14:val="none"/>
              </w:rPr>
              <w:t>20</w:t>
            </w:r>
            <w:r w:rsidRPr="00847CCF">
              <w:rPr>
                <w:rFonts w:ascii="Calibri" w:eastAsia="Times New Roman" w:hAnsi="Calibri" w:cs="Calibri"/>
                <w:kern w:val="0"/>
                <w14:ligatures w14:val="none"/>
              </w:rPr>
              <w:t>/05/24</w:t>
            </w:r>
          </w:p>
        </w:tc>
        <w:tc>
          <w:tcPr>
            <w:tcW w:w="1717" w:type="dxa"/>
            <w:tcBorders>
              <w:top w:val="nil"/>
              <w:left w:val="nil"/>
              <w:bottom w:val="nil"/>
              <w:right w:val="nil"/>
            </w:tcBorders>
            <w:shd w:val="clear" w:color="auto" w:fill="auto"/>
            <w:noWrap/>
            <w:vAlign w:val="center"/>
          </w:tcPr>
          <w:p w14:paraId="7A9A89EC" w14:textId="626BC438" w:rsidR="00403147" w:rsidRPr="00453D29" w:rsidRDefault="00403147" w:rsidP="00951E71">
            <w:pPr>
              <w:spacing w:after="0" w:line="240" w:lineRule="auto"/>
              <w:jc w:val="center"/>
              <w:rPr>
                <w:rFonts w:ascii="Calibri" w:eastAsia="Times New Roman" w:hAnsi="Calibri" w:cs="Calibri"/>
                <w:color w:val="0C1652"/>
                <w:kern w:val="0"/>
                <w14:ligatures w14:val="none"/>
              </w:rPr>
            </w:pPr>
            <w:r>
              <w:rPr>
                <w:rFonts w:ascii="Calibri" w:eastAsia="Times New Roman" w:hAnsi="Calibri" w:cs="Calibri"/>
                <w:color w:val="0C1652"/>
                <w:kern w:val="0"/>
                <w14:ligatures w14:val="none"/>
              </w:rPr>
              <w:t>3</w:t>
            </w:r>
          </w:p>
        </w:tc>
        <w:tc>
          <w:tcPr>
            <w:tcW w:w="278" w:type="dxa"/>
            <w:tcBorders>
              <w:top w:val="nil"/>
              <w:left w:val="single" w:sz="4" w:space="0" w:color="D9D9D9"/>
              <w:bottom w:val="nil"/>
              <w:right w:val="single" w:sz="4" w:space="0" w:color="D9D9D9"/>
            </w:tcBorders>
            <w:shd w:val="clear" w:color="auto" w:fill="auto"/>
            <w:noWrap/>
            <w:vAlign w:val="center"/>
            <w:hideMark/>
          </w:tcPr>
          <w:p w14:paraId="15AA257D" w14:textId="77777777" w:rsidR="00403147" w:rsidRPr="00453D29" w:rsidRDefault="00403147" w:rsidP="00951E71">
            <w:pPr>
              <w:spacing w:after="0" w:line="240" w:lineRule="auto"/>
              <w:jc w:val="center"/>
              <w:rPr>
                <w:rFonts w:ascii="Calibri" w:eastAsia="Times New Roman" w:hAnsi="Calibri" w:cs="Calibri"/>
                <w:kern w:val="0"/>
                <w14:ligatures w14:val="none"/>
              </w:rPr>
            </w:pPr>
            <w:r w:rsidRPr="00453D29">
              <w:rPr>
                <w:rFonts w:ascii="Calibri" w:eastAsia="Times New Roman" w:hAnsi="Calibri" w:cs="Calibri"/>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3B6CDE8A" w14:textId="77777777" w:rsidR="00403147" w:rsidRPr="00453D29" w:rsidRDefault="00403147" w:rsidP="00951E71">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5AA21B77" w14:textId="77777777" w:rsidR="00403147" w:rsidRPr="00453D29" w:rsidRDefault="00403147" w:rsidP="00951E71">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18047B13" w14:textId="77777777" w:rsidR="00403147" w:rsidRPr="00453D29" w:rsidRDefault="00403147" w:rsidP="00951E71">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7EF24F61" w14:textId="77777777" w:rsidR="00403147" w:rsidRPr="00453D29" w:rsidRDefault="00403147" w:rsidP="00951E71">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30DC4762" w14:textId="77777777" w:rsidR="00403147" w:rsidRPr="00453D29" w:rsidRDefault="00403147" w:rsidP="00951E71">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B4C6E7" w:themeFill="accent1" w:themeFillTint="66"/>
            <w:noWrap/>
            <w:vAlign w:val="center"/>
            <w:hideMark/>
          </w:tcPr>
          <w:p w14:paraId="0DAB39EB" w14:textId="77777777" w:rsidR="00403147" w:rsidRPr="00453D29" w:rsidRDefault="00403147" w:rsidP="00951E71">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r>
    </w:tbl>
    <w:p w14:paraId="7DC6C2E5" w14:textId="77777777" w:rsidR="00367EE1" w:rsidRDefault="00367EE1" w:rsidP="00367EE1">
      <w:pPr>
        <w:spacing w:line="360" w:lineRule="auto"/>
        <w:rPr>
          <w:lang w:val="en-GB"/>
        </w:rPr>
      </w:pPr>
    </w:p>
    <w:p w14:paraId="4D2FBCDC" w14:textId="77777777" w:rsidR="00367EE1" w:rsidRDefault="00367EE1" w:rsidP="00367EE1">
      <w:pPr>
        <w:spacing w:line="360" w:lineRule="auto"/>
        <w:rPr>
          <w:lang w:val="en-GB"/>
        </w:rPr>
        <w:sectPr w:rsidR="00367EE1" w:rsidSect="006B1DB6">
          <w:pgSz w:w="15840" w:h="12240" w:orient="landscape"/>
          <w:pgMar w:top="1440" w:right="1440" w:bottom="1560" w:left="1440" w:header="708" w:footer="708" w:gutter="0"/>
          <w:pgNumType w:start="0"/>
          <w:cols w:space="708"/>
          <w:titlePg/>
          <w:docGrid w:linePitch="360"/>
        </w:sectPr>
      </w:pPr>
    </w:p>
    <w:p w14:paraId="0189465A" w14:textId="6574E1B4" w:rsidR="00331812" w:rsidRPr="00B24F27" w:rsidRDefault="00367EE1" w:rsidP="009F6298">
      <w:pPr>
        <w:pStyle w:val="Heading1"/>
        <w:jc w:val="both"/>
      </w:pPr>
      <w:r>
        <w:lastRenderedPageBreak/>
        <w:t>4.0 Project Deliverables</w:t>
      </w:r>
      <w:bookmarkEnd w:id="0"/>
    </w:p>
    <w:p w14:paraId="6B339823" w14:textId="34F93889" w:rsidR="00B24F27" w:rsidRPr="00B9457B" w:rsidRDefault="009208A0" w:rsidP="009F6298">
      <w:pPr>
        <w:spacing w:line="360" w:lineRule="auto"/>
        <w:jc w:val="both"/>
        <w:rPr>
          <w:lang w:val="en-GB"/>
        </w:rPr>
      </w:pPr>
      <w:r>
        <w:rPr>
          <w:lang w:val="en-GB"/>
        </w:rPr>
        <w:t xml:space="preserve">The completion of this project will yield a </w:t>
      </w:r>
      <w:commentRangeStart w:id="275"/>
      <w:r>
        <w:rPr>
          <w:lang w:val="en-GB"/>
        </w:rPr>
        <w:t>suit</w:t>
      </w:r>
      <w:ins w:id="276" w:author="Rebecca Cramp" w:date="2024-04-14T10:24:00Z">
        <w:r w:rsidR="00583F19">
          <w:rPr>
            <w:lang w:val="en-GB"/>
          </w:rPr>
          <w:t>e</w:t>
        </w:r>
      </w:ins>
      <w:r>
        <w:rPr>
          <w:lang w:val="en-GB"/>
        </w:rPr>
        <w:t xml:space="preserve"> of deliverables</w:t>
      </w:r>
      <w:commentRangeEnd w:id="275"/>
      <w:r w:rsidR="00583F19">
        <w:rPr>
          <w:rStyle w:val="CommentReference"/>
        </w:rPr>
        <w:commentReference w:id="275"/>
      </w:r>
      <w:r>
        <w:rPr>
          <w:lang w:val="en-GB"/>
        </w:rPr>
        <w:t xml:space="preserve"> which are designed to provide insight into how various environmental and hydrological factors affect growth and movement in lotic fish species. These outputs </w:t>
      </w:r>
      <w:ins w:id="277" w:author="Rebecca Cramp" w:date="2024-04-14T10:24:00Z">
        <w:r w:rsidR="00583F19">
          <w:rPr>
            <w:lang w:val="en-GB"/>
          </w:rPr>
          <w:t xml:space="preserve">will </w:t>
        </w:r>
      </w:ins>
      <w:del w:id="278" w:author="Rebecca Cramp" w:date="2024-04-14T10:24:00Z">
        <w:r w:rsidDel="00583F19">
          <w:rPr>
            <w:lang w:val="en-GB"/>
          </w:rPr>
          <w:delText xml:space="preserve">also aim to better </w:delText>
        </w:r>
      </w:del>
      <w:r>
        <w:rPr>
          <w:lang w:val="en-GB"/>
        </w:rPr>
        <w:t>inform management interventions and conservation efforts, so that they can be better guided to reflect these relationships.</w:t>
      </w:r>
    </w:p>
    <w:p w14:paraId="35605CC5" w14:textId="77777777" w:rsidR="00B24F27" w:rsidRPr="00B9457B" w:rsidRDefault="00B24F27" w:rsidP="009F6298">
      <w:pPr>
        <w:spacing w:line="360" w:lineRule="auto"/>
        <w:jc w:val="both"/>
        <w:rPr>
          <w:lang w:val="en-GB"/>
        </w:rPr>
      </w:pPr>
    </w:p>
    <w:p w14:paraId="4CD3B454" w14:textId="56B19B57" w:rsidR="00B24F27" w:rsidRPr="00B9457B" w:rsidRDefault="00B24F27" w:rsidP="009F6298">
      <w:pPr>
        <w:spacing w:line="360" w:lineRule="auto"/>
        <w:jc w:val="both"/>
        <w:rPr>
          <w:b/>
          <w:bCs/>
          <w:lang w:val="en-GB"/>
        </w:rPr>
      </w:pPr>
      <w:r w:rsidRPr="00B9457B">
        <w:rPr>
          <w:b/>
          <w:bCs/>
          <w:lang w:val="en-GB"/>
        </w:rPr>
        <w:t>Predictive Models</w:t>
      </w:r>
      <w:r>
        <w:rPr>
          <w:b/>
          <w:bCs/>
          <w:lang w:val="en-GB"/>
        </w:rPr>
        <w:t xml:space="preserve"> and R</w:t>
      </w:r>
      <w:r w:rsidR="009208A0">
        <w:rPr>
          <w:b/>
          <w:bCs/>
          <w:lang w:val="en-GB"/>
        </w:rPr>
        <w:t xml:space="preserve"> Script</w:t>
      </w:r>
      <w:r w:rsidRPr="00B9457B">
        <w:rPr>
          <w:b/>
          <w:bCs/>
          <w:lang w:val="en-GB"/>
        </w:rPr>
        <w:t>:</w:t>
      </w:r>
    </w:p>
    <w:p w14:paraId="70B9CE48" w14:textId="76CECF27" w:rsidR="00B24F27" w:rsidRPr="00B9457B" w:rsidRDefault="00B24F27" w:rsidP="009F6298">
      <w:pPr>
        <w:spacing w:line="360" w:lineRule="auto"/>
        <w:jc w:val="both"/>
        <w:rPr>
          <w:lang w:val="en-GB"/>
        </w:rPr>
      </w:pPr>
      <w:r>
        <w:rPr>
          <w:lang w:val="en-GB"/>
        </w:rPr>
        <w:t>The outcomes will include</w:t>
      </w:r>
      <w:r w:rsidR="009208A0">
        <w:rPr>
          <w:lang w:val="en-GB"/>
        </w:rPr>
        <w:t xml:space="preserve"> code including a</w:t>
      </w:r>
      <w:r w:rsidR="009208A0" w:rsidRPr="009208A0">
        <w:rPr>
          <w:lang w:val="en-GB"/>
        </w:rPr>
        <w:t xml:space="preserve"> collection of rigorously developed models, such as Multiple Linear Regression, Mixed Effects Models, and Generalized Linear Models (GLMs)</w:t>
      </w:r>
      <w:r w:rsidR="009208A0">
        <w:rPr>
          <w:lang w:val="en-GB"/>
        </w:rPr>
        <w:t xml:space="preserve">, </w:t>
      </w:r>
      <w:r w:rsidRPr="00B9457B">
        <w:rPr>
          <w:lang w:val="en-GB"/>
        </w:rPr>
        <w:t>Random Forest, and Artificial Neural Networks (ANNs)</w:t>
      </w:r>
      <w:r>
        <w:rPr>
          <w:lang w:val="en-GB"/>
        </w:rPr>
        <w:t>, all</w:t>
      </w:r>
      <w:r w:rsidRPr="00B9457B">
        <w:rPr>
          <w:lang w:val="en-GB"/>
        </w:rPr>
        <w:t xml:space="preserve"> </w:t>
      </w:r>
      <w:r w:rsidR="009208A0">
        <w:rPr>
          <w:lang w:val="en-GB"/>
        </w:rPr>
        <w:t>geared towards exploring how various factors affect growth in lotic species</w:t>
      </w:r>
      <w:r w:rsidRPr="00B9457B">
        <w:rPr>
          <w:lang w:val="en-GB"/>
        </w:rPr>
        <w:t>.</w:t>
      </w:r>
      <w:r w:rsidRPr="009510FB">
        <w:t xml:space="preserve"> </w:t>
      </w:r>
      <w:r w:rsidRPr="009510FB">
        <w:rPr>
          <w:lang w:val="en-GB"/>
        </w:rPr>
        <w:t xml:space="preserve">In the interest of ensuring transparency and reproducibility, the full R code for each of these </w:t>
      </w:r>
      <w:proofErr w:type="spellStart"/>
      <w:r w:rsidRPr="009510FB">
        <w:rPr>
          <w:lang w:val="en-GB"/>
        </w:rPr>
        <w:t>modeling</w:t>
      </w:r>
      <w:proofErr w:type="spellEnd"/>
      <w:r w:rsidRPr="009510FB">
        <w:rPr>
          <w:lang w:val="en-GB"/>
        </w:rPr>
        <w:t xml:space="preserve"> processes will be </w:t>
      </w:r>
      <w:r>
        <w:rPr>
          <w:lang w:val="en-GB"/>
        </w:rPr>
        <w:t>shared via GitHub and other agreed means</w:t>
      </w:r>
      <w:r w:rsidRPr="009510FB">
        <w:rPr>
          <w:lang w:val="en-GB"/>
        </w:rPr>
        <w:t>.</w:t>
      </w:r>
    </w:p>
    <w:p w14:paraId="232BA335" w14:textId="77777777" w:rsidR="00B24F27" w:rsidRDefault="00B24F27" w:rsidP="009F6298">
      <w:pPr>
        <w:spacing w:line="360" w:lineRule="auto"/>
        <w:jc w:val="both"/>
        <w:rPr>
          <w:lang w:val="en-GB"/>
        </w:rPr>
      </w:pPr>
    </w:p>
    <w:p w14:paraId="5C20F641" w14:textId="00A26DEA" w:rsidR="00B24F27" w:rsidRPr="00B9457B" w:rsidRDefault="00B24F27" w:rsidP="009F6298">
      <w:pPr>
        <w:spacing w:line="360" w:lineRule="auto"/>
        <w:jc w:val="both"/>
        <w:rPr>
          <w:b/>
          <w:bCs/>
          <w:lang w:val="en-GB"/>
        </w:rPr>
      </w:pPr>
      <w:r w:rsidRPr="00B9457B">
        <w:rPr>
          <w:b/>
          <w:bCs/>
          <w:lang w:val="en-GB"/>
        </w:rPr>
        <w:t>Visua</w:t>
      </w:r>
      <w:r w:rsidR="009208A0">
        <w:rPr>
          <w:b/>
          <w:bCs/>
          <w:lang w:val="en-GB"/>
        </w:rPr>
        <w:t xml:space="preserve">lisation </w:t>
      </w:r>
      <w:r w:rsidR="009F6298">
        <w:rPr>
          <w:b/>
          <w:bCs/>
          <w:lang w:val="en-GB"/>
        </w:rPr>
        <w:t>and Model Evaluation</w:t>
      </w:r>
      <w:r w:rsidRPr="00B9457B">
        <w:rPr>
          <w:b/>
          <w:bCs/>
          <w:lang w:val="en-GB"/>
        </w:rPr>
        <w:t>:</w:t>
      </w:r>
    </w:p>
    <w:p w14:paraId="7793F8D2" w14:textId="6D5635DA" w:rsidR="00B24F27" w:rsidRPr="00B9457B" w:rsidRDefault="009F6298" w:rsidP="009F6298">
      <w:pPr>
        <w:spacing w:line="360" w:lineRule="auto"/>
        <w:jc w:val="both"/>
        <w:rPr>
          <w:lang w:val="en-GB"/>
        </w:rPr>
      </w:pPr>
      <w:r>
        <w:rPr>
          <w:lang w:val="en-GB"/>
        </w:rPr>
        <w:t>Detailed visual representations will be used to</w:t>
      </w:r>
      <w:r w:rsidRPr="009F6298">
        <w:t xml:space="preserve"> </w:t>
      </w:r>
      <w:r w:rsidRPr="009F6298">
        <w:rPr>
          <w:lang w:val="en-GB"/>
        </w:rPr>
        <w:t>illustrate the dynamics between fish growth and environmental factors,</w:t>
      </w:r>
      <w:r>
        <w:rPr>
          <w:lang w:val="en-GB"/>
        </w:rPr>
        <w:t xml:space="preserve"> complemented by g</w:t>
      </w:r>
      <w:r w:rsidR="00B24F27" w:rsidRPr="00B9457B">
        <w:rPr>
          <w:lang w:val="en-GB"/>
        </w:rPr>
        <w:t xml:space="preserve">raphical representations and plots </w:t>
      </w:r>
      <w:r w:rsidR="00B24F27">
        <w:rPr>
          <w:lang w:val="en-GB"/>
        </w:rPr>
        <w:t>showing</w:t>
      </w:r>
      <w:r w:rsidR="00B24F27" w:rsidRPr="00B9457B">
        <w:rPr>
          <w:lang w:val="en-GB"/>
        </w:rPr>
        <w:t xml:space="preserve"> the predictive abilities of each model. </w:t>
      </w:r>
      <w:r w:rsidR="00B24F27">
        <w:rPr>
          <w:lang w:val="en-GB"/>
        </w:rPr>
        <w:t xml:space="preserve">Where </w:t>
      </w:r>
      <w:r w:rsidR="00B24F27" w:rsidRPr="00B9457B">
        <w:rPr>
          <w:lang w:val="en-GB"/>
        </w:rPr>
        <w:t xml:space="preserve">Artificial Neural Networks </w:t>
      </w:r>
      <w:r w:rsidR="00B24F27">
        <w:rPr>
          <w:lang w:val="en-GB"/>
        </w:rPr>
        <w:t>are utilised, a</w:t>
      </w:r>
      <w:r w:rsidR="00B24F27" w:rsidRPr="00B9457B">
        <w:rPr>
          <w:lang w:val="en-GB"/>
        </w:rPr>
        <w:t>rchitecture diagrams</w:t>
      </w:r>
      <w:r w:rsidR="00B24F27">
        <w:rPr>
          <w:lang w:val="en-GB"/>
        </w:rPr>
        <w:t xml:space="preserve"> will also be included, depicting </w:t>
      </w:r>
      <w:r w:rsidR="00B24F27" w:rsidRPr="00B9457B">
        <w:rPr>
          <w:lang w:val="en-GB"/>
        </w:rPr>
        <w:t>layers and activation functions.</w:t>
      </w:r>
    </w:p>
    <w:p w14:paraId="2F73DDC4" w14:textId="1F5CE9B4" w:rsidR="009208A0" w:rsidRDefault="00B24F27" w:rsidP="009F6298">
      <w:pPr>
        <w:spacing w:line="360" w:lineRule="auto"/>
        <w:jc w:val="both"/>
        <w:rPr>
          <w:lang w:val="en-GB"/>
        </w:rPr>
      </w:pPr>
      <w:r w:rsidRPr="00B9457B">
        <w:rPr>
          <w:lang w:val="en-GB"/>
        </w:rPr>
        <w:t>Detailed statistical evaluations of each model's performance, including R-squared values, Akaike Information Criterion (AIC), Bayesian Information Criterion (BIC), Mean Absolute Error (MAE), and Root Mean Squared Error (RMSE)</w:t>
      </w:r>
      <w:r>
        <w:rPr>
          <w:lang w:val="en-GB"/>
        </w:rPr>
        <w:t xml:space="preserve"> will be presented</w:t>
      </w:r>
      <w:r w:rsidRPr="00B9457B">
        <w:rPr>
          <w:lang w:val="en-GB"/>
        </w:rPr>
        <w:t>.</w:t>
      </w:r>
    </w:p>
    <w:p w14:paraId="4327ECAF" w14:textId="77777777" w:rsidR="00B24F27" w:rsidRPr="00B9457B" w:rsidRDefault="00B24F27" w:rsidP="009F6298">
      <w:pPr>
        <w:spacing w:line="360" w:lineRule="auto"/>
        <w:jc w:val="both"/>
        <w:rPr>
          <w:lang w:val="en-GB"/>
        </w:rPr>
      </w:pPr>
    </w:p>
    <w:p w14:paraId="6DAFDB53" w14:textId="77777777" w:rsidR="00B24F27" w:rsidRPr="00B9457B" w:rsidRDefault="00B24F27" w:rsidP="009F6298">
      <w:pPr>
        <w:spacing w:line="360" w:lineRule="auto"/>
        <w:jc w:val="both"/>
        <w:rPr>
          <w:b/>
          <w:bCs/>
          <w:lang w:val="en-GB"/>
        </w:rPr>
      </w:pPr>
      <w:r w:rsidRPr="00B9457B">
        <w:rPr>
          <w:b/>
          <w:bCs/>
          <w:lang w:val="en-GB"/>
        </w:rPr>
        <w:t>Final Report:</w:t>
      </w:r>
    </w:p>
    <w:p w14:paraId="187D8162" w14:textId="77777777" w:rsidR="009F6298" w:rsidRDefault="009F6298" w:rsidP="009F6298">
      <w:pPr>
        <w:spacing w:line="360" w:lineRule="auto"/>
        <w:jc w:val="both"/>
        <w:rPr>
          <w:lang w:val="en-GB"/>
        </w:rPr>
      </w:pPr>
      <w:r w:rsidRPr="009F6298">
        <w:rPr>
          <w:lang w:val="en-GB"/>
        </w:rPr>
        <w:t>This document will compile the research findings, outlining the methodology, data analysis, and interpretations of how environmental and hydrological conditions influence lotic fish species. Recommendations for management actions and potential areas for further investigation will be highlighted, aiming to contribute to sustainable ecosystem management.</w:t>
      </w:r>
    </w:p>
    <w:p w14:paraId="10D16DCB" w14:textId="1BD3695B" w:rsidR="00B24F27" w:rsidRPr="00B9457B" w:rsidRDefault="00B24F27" w:rsidP="009F6298">
      <w:pPr>
        <w:spacing w:line="360" w:lineRule="auto"/>
        <w:jc w:val="both"/>
        <w:rPr>
          <w:b/>
          <w:bCs/>
          <w:lang w:val="en-GB"/>
        </w:rPr>
      </w:pPr>
      <w:r w:rsidRPr="00B9457B">
        <w:rPr>
          <w:b/>
          <w:bCs/>
          <w:lang w:val="en-GB"/>
        </w:rPr>
        <w:lastRenderedPageBreak/>
        <w:t>Seminar Presentation:</w:t>
      </w:r>
    </w:p>
    <w:p w14:paraId="07BC77CD" w14:textId="3C0F2BC0" w:rsidR="00B24F27" w:rsidRDefault="009F6298" w:rsidP="009F6298">
      <w:pPr>
        <w:spacing w:line="360" w:lineRule="auto"/>
        <w:jc w:val="both"/>
        <w:rPr>
          <w:lang w:val="en-GB"/>
        </w:rPr>
      </w:pPr>
      <w:r>
        <w:rPr>
          <w:lang w:val="en-GB"/>
        </w:rPr>
        <w:t xml:space="preserve">The key findings of the research will be </w:t>
      </w:r>
      <w:r w:rsidRPr="009F6298">
        <w:rPr>
          <w:lang w:val="en-GB"/>
        </w:rPr>
        <w:t xml:space="preserve">synthesized </w:t>
      </w:r>
      <w:r>
        <w:rPr>
          <w:lang w:val="en-GB"/>
        </w:rPr>
        <w:t xml:space="preserve">into a PowerPoint </w:t>
      </w:r>
      <w:r w:rsidRPr="009F6298">
        <w:rPr>
          <w:lang w:val="en-GB"/>
        </w:rPr>
        <w:t>presentation</w:t>
      </w:r>
      <w:r>
        <w:rPr>
          <w:lang w:val="en-GB"/>
        </w:rPr>
        <w:t xml:space="preserve"> and will be designed to</w:t>
      </w:r>
      <w:r w:rsidRPr="009F6298">
        <w:rPr>
          <w:lang w:val="en-GB"/>
        </w:rPr>
        <w:t xml:space="preserve"> </w:t>
      </w:r>
      <w:r>
        <w:rPr>
          <w:lang w:val="en-GB"/>
        </w:rPr>
        <w:t>encourage</w:t>
      </w:r>
      <w:r w:rsidRPr="009F6298">
        <w:rPr>
          <w:lang w:val="en-GB"/>
        </w:rPr>
        <w:t xml:space="preserve"> dialogue on the practical applications of the research and prospective directions for advancing </w:t>
      </w:r>
      <w:r>
        <w:rPr>
          <w:lang w:val="en-GB"/>
        </w:rPr>
        <w:t>current</w:t>
      </w:r>
      <w:r w:rsidRPr="009F6298">
        <w:rPr>
          <w:lang w:val="en-GB"/>
        </w:rPr>
        <w:t xml:space="preserve"> knowledge and practices in </w:t>
      </w:r>
      <w:r>
        <w:rPr>
          <w:lang w:val="en-GB"/>
        </w:rPr>
        <w:t xml:space="preserve">riverine </w:t>
      </w:r>
      <w:r w:rsidRPr="009F6298">
        <w:rPr>
          <w:lang w:val="en-GB"/>
        </w:rPr>
        <w:t>ecosystem conservation.</w:t>
      </w:r>
    </w:p>
    <w:p w14:paraId="1C33D735" w14:textId="77777777" w:rsidR="009F6298" w:rsidRPr="00B9457B" w:rsidRDefault="009F6298" w:rsidP="009F6298">
      <w:pPr>
        <w:spacing w:line="360" w:lineRule="auto"/>
        <w:jc w:val="both"/>
        <w:rPr>
          <w:lang w:val="en-GB"/>
        </w:rPr>
      </w:pPr>
    </w:p>
    <w:p w14:paraId="6D1A9986" w14:textId="528311B1" w:rsidR="00B24F27" w:rsidRDefault="009F6298" w:rsidP="009F6298">
      <w:pPr>
        <w:spacing w:line="360" w:lineRule="auto"/>
        <w:jc w:val="both"/>
        <w:rPr>
          <w:lang w:val="en-GB"/>
        </w:rPr>
      </w:pPr>
      <w:r w:rsidRPr="009F6298">
        <w:rPr>
          <w:lang w:val="en-GB"/>
        </w:rPr>
        <w:t xml:space="preserve">These deliverables collectively aim to </w:t>
      </w:r>
      <w:r>
        <w:rPr>
          <w:lang w:val="en-GB"/>
        </w:rPr>
        <w:t>provide</w:t>
      </w:r>
      <w:r w:rsidRPr="009F6298">
        <w:rPr>
          <w:lang w:val="en-GB"/>
        </w:rPr>
        <w:t xml:space="preserve"> stakeholders, researchers, and policymakers with the knowledge and tools necessary to predict and respond to the impacts of environmental changes on </w:t>
      </w:r>
      <w:r>
        <w:rPr>
          <w:lang w:val="en-GB"/>
        </w:rPr>
        <w:t xml:space="preserve">the growth and population dynamics of </w:t>
      </w:r>
      <w:r w:rsidRPr="009F6298">
        <w:rPr>
          <w:lang w:val="en-GB"/>
        </w:rPr>
        <w:t>riverine</w:t>
      </w:r>
      <w:r>
        <w:rPr>
          <w:lang w:val="en-GB"/>
        </w:rPr>
        <w:t xml:space="preserve"> fishes</w:t>
      </w:r>
      <w:r w:rsidRPr="009F6298">
        <w:rPr>
          <w:lang w:val="en-GB"/>
        </w:rPr>
        <w:t xml:space="preserve">, thereby supporting informed decision-making for </w:t>
      </w:r>
      <w:r w:rsidRPr="00B9457B">
        <w:rPr>
          <w:lang w:val="en-GB"/>
        </w:rPr>
        <w:t>ecosystem management and conservation</w:t>
      </w:r>
      <w:r w:rsidRPr="009F6298">
        <w:rPr>
          <w:lang w:val="en-GB"/>
        </w:rPr>
        <w:t>.</w:t>
      </w:r>
    </w:p>
    <w:p w14:paraId="76119602" w14:textId="77777777" w:rsidR="00367EE1" w:rsidRDefault="00367EE1" w:rsidP="00B5740B">
      <w:pPr>
        <w:spacing w:line="360" w:lineRule="auto"/>
        <w:jc w:val="both"/>
        <w:rPr>
          <w:rFonts w:eastAsia="Times New Roman" w:cstheme="minorHAnsi"/>
          <w:color w:val="000000"/>
          <w:kern w:val="0"/>
          <w:sz w:val="24"/>
          <w:szCs w:val="24"/>
          <w:lang w:val="en-GB"/>
          <w14:ligatures w14:val="none"/>
        </w:rPr>
      </w:pPr>
    </w:p>
    <w:p w14:paraId="002D918E" w14:textId="77777777" w:rsidR="00367EE1" w:rsidRDefault="00367EE1" w:rsidP="00B5740B">
      <w:pPr>
        <w:spacing w:line="360" w:lineRule="auto"/>
        <w:jc w:val="both"/>
        <w:rPr>
          <w:rFonts w:eastAsia="Times New Roman" w:cstheme="minorHAnsi"/>
          <w:color w:val="000000"/>
          <w:kern w:val="0"/>
          <w:sz w:val="24"/>
          <w:szCs w:val="24"/>
          <w:lang w:val="en-GB"/>
          <w14:ligatures w14:val="none"/>
        </w:rPr>
      </w:pPr>
    </w:p>
    <w:p w14:paraId="7A8B47D1" w14:textId="77777777" w:rsidR="00367EE1" w:rsidRDefault="00367EE1" w:rsidP="00B5740B">
      <w:pPr>
        <w:spacing w:line="360" w:lineRule="auto"/>
        <w:jc w:val="both"/>
        <w:rPr>
          <w:rFonts w:eastAsia="Times New Roman" w:cstheme="minorHAnsi"/>
          <w:color w:val="000000"/>
          <w:kern w:val="0"/>
          <w:sz w:val="24"/>
          <w:szCs w:val="24"/>
          <w:lang w:val="en-GB"/>
          <w14:ligatures w14:val="none"/>
        </w:rPr>
      </w:pPr>
    </w:p>
    <w:p w14:paraId="106E2023" w14:textId="77777777" w:rsidR="00367EE1" w:rsidRDefault="00367EE1" w:rsidP="00B5740B">
      <w:pPr>
        <w:spacing w:line="360" w:lineRule="auto"/>
        <w:jc w:val="both"/>
        <w:rPr>
          <w:rFonts w:eastAsia="Times New Roman" w:cstheme="minorHAnsi"/>
          <w:color w:val="000000"/>
          <w:kern w:val="0"/>
          <w:sz w:val="24"/>
          <w:szCs w:val="24"/>
          <w:lang w:val="en-GB"/>
          <w14:ligatures w14:val="none"/>
        </w:rPr>
      </w:pPr>
    </w:p>
    <w:p w14:paraId="303D00B9" w14:textId="77777777" w:rsidR="00367EE1" w:rsidRDefault="00367EE1" w:rsidP="00B5740B">
      <w:pPr>
        <w:spacing w:line="360" w:lineRule="auto"/>
        <w:jc w:val="both"/>
        <w:rPr>
          <w:rFonts w:eastAsia="Times New Roman" w:cstheme="minorHAnsi"/>
          <w:color w:val="000000"/>
          <w:kern w:val="0"/>
          <w:sz w:val="24"/>
          <w:szCs w:val="24"/>
          <w:lang w:val="en-GB"/>
          <w14:ligatures w14:val="none"/>
        </w:rPr>
      </w:pPr>
    </w:p>
    <w:p w14:paraId="6424ABD4" w14:textId="77777777" w:rsidR="00367EE1" w:rsidRDefault="00367EE1" w:rsidP="00B5740B">
      <w:pPr>
        <w:spacing w:line="360" w:lineRule="auto"/>
        <w:jc w:val="both"/>
        <w:rPr>
          <w:rFonts w:eastAsia="Times New Roman" w:cstheme="minorHAnsi"/>
          <w:color w:val="000000"/>
          <w:kern w:val="0"/>
          <w:sz w:val="24"/>
          <w:szCs w:val="24"/>
          <w:lang w:val="en-GB"/>
          <w14:ligatures w14:val="none"/>
        </w:rPr>
      </w:pPr>
    </w:p>
    <w:p w14:paraId="13CC57D4" w14:textId="77777777" w:rsidR="009F6298" w:rsidRDefault="009F6298" w:rsidP="00B5740B">
      <w:pPr>
        <w:spacing w:line="360" w:lineRule="auto"/>
        <w:jc w:val="both"/>
        <w:rPr>
          <w:rFonts w:eastAsia="Times New Roman" w:cstheme="minorHAnsi"/>
          <w:color w:val="000000"/>
          <w:kern w:val="0"/>
          <w:sz w:val="24"/>
          <w:szCs w:val="24"/>
          <w:lang w:val="en-GB"/>
          <w14:ligatures w14:val="none"/>
        </w:rPr>
      </w:pPr>
    </w:p>
    <w:p w14:paraId="64AB9B7A" w14:textId="77777777" w:rsidR="009F6298" w:rsidRDefault="009F6298" w:rsidP="00B5740B">
      <w:pPr>
        <w:spacing w:line="360" w:lineRule="auto"/>
        <w:jc w:val="both"/>
        <w:rPr>
          <w:rFonts w:eastAsia="Times New Roman" w:cstheme="minorHAnsi"/>
          <w:color w:val="000000"/>
          <w:kern w:val="0"/>
          <w:sz w:val="24"/>
          <w:szCs w:val="24"/>
          <w:lang w:val="en-GB"/>
          <w14:ligatures w14:val="none"/>
        </w:rPr>
      </w:pPr>
    </w:p>
    <w:p w14:paraId="7A798B70" w14:textId="77777777" w:rsidR="009F6298" w:rsidRDefault="009F6298" w:rsidP="00B5740B">
      <w:pPr>
        <w:spacing w:line="360" w:lineRule="auto"/>
        <w:jc w:val="both"/>
        <w:rPr>
          <w:rFonts w:eastAsia="Times New Roman" w:cstheme="minorHAnsi"/>
          <w:color w:val="000000"/>
          <w:kern w:val="0"/>
          <w:sz w:val="24"/>
          <w:szCs w:val="24"/>
          <w:lang w:val="en-GB"/>
          <w14:ligatures w14:val="none"/>
        </w:rPr>
      </w:pPr>
    </w:p>
    <w:p w14:paraId="771A7179" w14:textId="77777777" w:rsidR="009F6298" w:rsidRDefault="009F6298" w:rsidP="00B5740B">
      <w:pPr>
        <w:spacing w:line="360" w:lineRule="auto"/>
        <w:jc w:val="both"/>
        <w:rPr>
          <w:rFonts w:eastAsia="Times New Roman" w:cstheme="minorHAnsi"/>
          <w:color w:val="000000"/>
          <w:kern w:val="0"/>
          <w:sz w:val="24"/>
          <w:szCs w:val="24"/>
          <w:lang w:val="en-GB"/>
          <w14:ligatures w14:val="none"/>
        </w:rPr>
      </w:pPr>
    </w:p>
    <w:p w14:paraId="6C78AB65" w14:textId="77777777" w:rsidR="009F6298" w:rsidRDefault="009F6298" w:rsidP="00B5740B">
      <w:pPr>
        <w:spacing w:line="360" w:lineRule="auto"/>
        <w:jc w:val="both"/>
        <w:rPr>
          <w:rFonts w:eastAsia="Times New Roman" w:cstheme="minorHAnsi"/>
          <w:color w:val="000000"/>
          <w:kern w:val="0"/>
          <w:sz w:val="24"/>
          <w:szCs w:val="24"/>
          <w:lang w:val="en-GB"/>
          <w14:ligatures w14:val="none"/>
        </w:rPr>
      </w:pPr>
    </w:p>
    <w:p w14:paraId="03354FA7" w14:textId="77777777" w:rsidR="00367EE1" w:rsidRDefault="00367EE1" w:rsidP="00B5740B">
      <w:pPr>
        <w:spacing w:line="360" w:lineRule="auto"/>
        <w:jc w:val="both"/>
        <w:rPr>
          <w:rFonts w:eastAsia="Times New Roman" w:cstheme="minorHAnsi"/>
          <w:color w:val="000000"/>
          <w:kern w:val="0"/>
          <w:sz w:val="24"/>
          <w:szCs w:val="24"/>
          <w:lang w:val="en-GB"/>
          <w14:ligatures w14:val="none"/>
        </w:rPr>
      </w:pPr>
    </w:p>
    <w:p w14:paraId="0B5D7808" w14:textId="77777777" w:rsidR="009F6298" w:rsidRDefault="009F6298" w:rsidP="00B5740B">
      <w:pPr>
        <w:spacing w:line="360" w:lineRule="auto"/>
        <w:jc w:val="both"/>
        <w:rPr>
          <w:rFonts w:eastAsia="Times New Roman" w:cstheme="minorHAnsi"/>
          <w:color w:val="000000"/>
          <w:kern w:val="0"/>
          <w:sz w:val="24"/>
          <w:szCs w:val="24"/>
          <w:lang w:val="en-GB"/>
          <w14:ligatures w14:val="none"/>
        </w:rPr>
      </w:pPr>
    </w:p>
    <w:p w14:paraId="60776E4C" w14:textId="308D6DC1" w:rsidR="00367EE1" w:rsidRDefault="00367EE1" w:rsidP="00367EE1">
      <w:pPr>
        <w:pStyle w:val="Heading1"/>
      </w:pPr>
      <w:r>
        <w:lastRenderedPageBreak/>
        <w:t>References</w:t>
      </w:r>
    </w:p>
    <w:p w14:paraId="4A6B101D" w14:textId="457B73A6" w:rsidR="00D5517D" w:rsidRPr="00D5517D" w:rsidRDefault="009F6298" w:rsidP="00D5517D">
      <w:pPr>
        <w:widowControl w:val="0"/>
        <w:autoSpaceDE w:val="0"/>
        <w:autoSpaceDN w:val="0"/>
        <w:adjustRightInd w:val="0"/>
        <w:spacing w:line="240" w:lineRule="auto"/>
        <w:ind w:left="480" w:hanging="480"/>
        <w:rPr>
          <w:rFonts w:ascii="Calibri" w:hAnsi="Calibri" w:cs="Calibri"/>
          <w:noProof/>
          <w:kern w:val="0"/>
        </w:rPr>
      </w:pPr>
      <w:r>
        <w:rPr>
          <w:lang w:val="en-GB"/>
        </w:rPr>
        <w:fldChar w:fldCharType="begin" w:fldLock="1"/>
      </w:r>
      <w:r>
        <w:rPr>
          <w:lang w:val="en-GB"/>
        </w:rPr>
        <w:instrText xml:space="preserve">ADDIN Mendeley Bibliography CSL_BIBLIOGRAPHY </w:instrText>
      </w:r>
      <w:r>
        <w:rPr>
          <w:lang w:val="en-GB"/>
        </w:rPr>
        <w:fldChar w:fldCharType="separate"/>
      </w:r>
      <w:r w:rsidR="00D5517D" w:rsidRPr="00D5517D">
        <w:rPr>
          <w:rFonts w:ascii="Calibri" w:hAnsi="Calibri" w:cs="Calibri"/>
          <w:noProof/>
          <w:kern w:val="0"/>
        </w:rPr>
        <w:t xml:space="preserve">Arthington, A. H., &amp; Balcombe, S. R. (2011). Extreme flow variability and the ‘boom and bust’ ecology of fish in arid‐zone floodplain rivers: a case history with implications for environmental flows, conservation and management. </w:t>
      </w:r>
      <w:r w:rsidR="00D5517D" w:rsidRPr="00D5517D">
        <w:rPr>
          <w:rFonts w:ascii="Calibri" w:hAnsi="Calibri" w:cs="Calibri"/>
          <w:i/>
          <w:iCs/>
          <w:noProof/>
          <w:kern w:val="0"/>
        </w:rPr>
        <w:t>Ecohydrology</w:t>
      </w:r>
      <w:r w:rsidR="00D5517D" w:rsidRPr="00D5517D">
        <w:rPr>
          <w:rFonts w:ascii="Calibri" w:hAnsi="Calibri" w:cs="Calibri"/>
          <w:noProof/>
          <w:kern w:val="0"/>
        </w:rPr>
        <w:t xml:space="preserve">, </w:t>
      </w:r>
      <w:r w:rsidR="00D5517D" w:rsidRPr="00D5517D">
        <w:rPr>
          <w:rFonts w:ascii="Calibri" w:hAnsi="Calibri" w:cs="Calibri"/>
          <w:i/>
          <w:iCs/>
          <w:noProof/>
          <w:kern w:val="0"/>
        </w:rPr>
        <w:t>4</w:t>
      </w:r>
      <w:r w:rsidR="00D5517D" w:rsidRPr="00D5517D">
        <w:rPr>
          <w:rFonts w:ascii="Calibri" w:hAnsi="Calibri" w:cs="Calibri"/>
          <w:noProof/>
          <w:kern w:val="0"/>
        </w:rPr>
        <w:t>(5), 708–720. https://doi.org/10.1002/eco.221</w:t>
      </w:r>
    </w:p>
    <w:p w14:paraId="0855FFD5" w14:textId="77777777" w:rsidR="00D5517D" w:rsidRPr="00D5517D" w:rsidRDefault="00D5517D" w:rsidP="00D5517D">
      <w:pPr>
        <w:widowControl w:val="0"/>
        <w:autoSpaceDE w:val="0"/>
        <w:autoSpaceDN w:val="0"/>
        <w:adjustRightInd w:val="0"/>
        <w:spacing w:line="240" w:lineRule="auto"/>
        <w:ind w:left="480" w:hanging="480"/>
        <w:rPr>
          <w:rFonts w:ascii="Calibri" w:hAnsi="Calibri" w:cs="Calibri"/>
          <w:noProof/>
          <w:kern w:val="0"/>
        </w:rPr>
      </w:pPr>
      <w:r w:rsidRPr="00D5517D">
        <w:rPr>
          <w:rFonts w:ascii="Calibri" w:hAnsi="Calibri" w:cs="Calibri"/>
          <w:noProof/>
          <w:kern w:val="0"/>
        </w:rPr>
        <w:t xml:space="preserve">Ashworth, E. C., Hall, N. G., Hesp, S. A., Coulson, P. G., &amp; Potter, I. C. (2017). Age and growth rate variation influence the functional relationship between somatic and otolith size. </w:t>
      </w:r>
      <w:r w:rsidRPr="00D5517D">
        <w:rPr>
          <w:rFonts w:ascii="Calibri" w:hAnsi="Calibri" w:cs="Calibri"/>
          <w:i/>
          <w:iCs/>
          <w:noProof/>
          <w:kern w:val="0"/>
        </w:rPr>
        <w:t>Canadian Journal of Fisheries and Aquatic Sciences</w:t>
      </w:r>
      <w:r w:rsidRPr="00D5517D">
        <w:rPr>
          <w:rFonts w:ascii="Calibri" w:hAnsi="Calibri" w:cs="Calibri"/>
          <w:noProof/>
          <w:kern w:val="0"/>
        </w:rPr>
        <w:t xml:space="preserve">, </w:t>
      </w:r>
      <w:r w:rsidRPr="00D5517D">
        <w:rPr>
          <w:rFonts w:ascii="Calibri" w:hAnsi="Calibri" w:cs="Calibri"/>
          <w:i/>
          <w:iCs/>
          <w:noProof/>
          <w:kern w:val="0"/>
        </w:rPr>
        <w:t>74</w:t>
      </w:r>
      <w:r w:rsidRPr="00D5517D">
        <w:rPr>
          <w:rFonts w:ascii="Calibri" w:hAnsi="Calibri" w:cs="Calibri"/>
          <w:noProof/>
          <w:kern w:val="0"/>
        </w:rPr>
        <w:t>(5), 680–692. https://doi.org/10.1139/cjfas-2015-0471</w:t>
      </w:r>
    </w:p>
    <w:p w14:paraId="664432F1" w14:textId="77777777" w:rsidR="00D5517D" w:rsidRPr="00D5517D" w:rsidRDefault="00D5517D" w:rsidP="00D5517D">
      <w:pPr>
        <w:widowControl w:val="0"/>
        <w:autoSpaceDE w:val="0"/>
        <w:autoSpaceDN w:val="0"/>
        <w:adjustRightInd w:val="0"/>
        <w:spacing w:line="240" w:lineRule="auto"/>
        <w:ind w:left="480" w:hanging="480"/>
        <w:rPr>
          <w:rFonts w:ascii="Calibri" w:hAnsi="Calibri" w:cs="Calibri"/>
          <w:noProof/>
          <w:kern w:val="0"/>
        </w:rPr>
      </w:pPr>
      <w:r w:rsidRPr="00D5517D">
        <w:rPr>
          <w:rFonts w:ascii="Calibri" w:hAnsi="Calibri" w:cs="Calibri"/>
          <w:noProof/>
          <w:kern w:val="0"/>
        </w:rPr>
        <w:t xml:space="preserve">Balcombe, S. R., Bunn, S. E., McKenzie‐Smith, F. J., &amp; Davies, P. M. (2005). Variability of fish diets between dry and flood periods in an arid zone floodplain river. </w:t>
      </w:r>
      <w:r w:rsidRPr="00D5517D">
        <w:rPr>
          <w:rFonts w:ascii="Calibri" w:hAnsi="Calibri" w:cs="Calibri"/>
          <w:i/>
          <w:iCs/>
          <w:noProof/>
          <w:kern w:val="0"/>
        </w:rPr>
        <w:t>Journal of Fish Biology</w:t>
      </w:r>
      <w:r w:rsidRPr="00D5517D">
        <w:rPr>
          <w:rFonts w:ascii="Calibri" w:hAnsi="Calibri" w:cs="Calibri"/>
          <w:noProof/>
          <w:kern w:val="0"/>
        </w:rPr>
        <w:t xml:space="preserve">, </w:t>
      </w:r>
      <w:r w:rsidRPr="00D5517D">
        <w:rPr>
          <w:rFonts w:ascii="Calibri" w:hAnsi="Calibri" w:cs="Calibri"/>
          <w:i/>
          <w:iCs/>
          <w:noProof/>
          <w:kern w:val="0"/>
        </w:rPr>
        <w:t>67</w:t>
      </w:r>
      <w:r w:rsidRPr="00D5517D">
        <w:rPr>
          <w:rFonts w:ascii="Calibri" w:hAnsi="Calibri" w:cs="Calibri"/>
          <w:noProof/>
          <w:kern w:val="0"/>
        </w:rPr>
        <w:t>(6), 1552–1567. https://doi.org/10.1111/j.1095-8649.2005.00858.x</w:t>
      </w:r>
    </w:p>
    <w:p w14:paraId="616339F7" w14:textId="77777777" w:rsidR="00D5517D" w:rsidRPr="00D5517D" w:rsidRDefault="00D5517D" w:rsidP="00D5517D">
      <w:pPr>
        <w:widowControl w:val="0"/>
        <w:autoSpaceDE w:val="0"/>
        <w:autoSpaceDN w:val="0"/>
        <w:adjustRightInd w:val="0"/>
        <w:spacing w:line="240" w:lineRule="auto"/>
        <w:ind w:left="480" w:hanging="480"/>
        <w:rPr>
          <w:rFonts w:ascii="Calibri" w:hAnsi="Calibri" w:cs="Calibri"/>
          <w:noProof/>
          <w:kern w:val="0"/>
        </w:rPr>
      </w:pPr>
      <w:r w:rsidRPr="00D5517D">
        <w:rPr>
          <w:rFonts w:ascii="Calibri" w:hAnsi="Calibri" w:cs="Calibri"/>
          <w:noProof/>
          <w:kern w:val="0"/>
        </w:rPr>
        <w:t xml:space="preserve">Bureau of Meteorology. (2007). </w:t>
      </w:r>
      <w:r w:rsidRPr="00D5517D">
        <w:rPr>
          <w:rFonts w:ascii="Calibri" w:hAnsi="Calibri" w:cs="Calibri"/>
          <w:i/>
          <w:iCs/>
          <w:noProof/>
          <w:kern w:val="0"/>
        </w:rPr>
        <w:t>Climate Classification Maps</w:t>
      </w:r>
      <w:r w:rsidRPr="00D5517D">
        <w:rPr>
          <w:rFonts w:ascii="Calibri" w:hAnsi="Calibri" w:cs="Calibri"/>
          <w:noProof/>
          <w:kern w:val="0"/>
        </w:rPr>
        <w:t>. http://www.bom.gov.au/climate/maps/averages/climate-classification/?maptype=seasgrpb</w:t>
      </w:r>
    </w:p>
    <w:p w14:paraId="36B3A095" w14:textId="77777777" w:rsidR="00D5517D" w:rsidRPr="00D5517D" w:rsidRDefault="00D5517D" w:rsidP="00D5517D">
      <w:pPr>
        <w:widowControl w:val="0"/>
        <w:autoSpaceDE w:val="0"/>
        <w:autoSpaceDN w:val="0"/>
        <w:adjustRightInd w:val="0"/>
        <w:spacing w:line="240" w:lineRule="auto"/>
        <w:ind w:left="480" w:hanging="480"/>
        <w:rPr>
          <w:rFonts w:ascii="Calibri" w:hAnsi="Calibri" w:cs="Calibri"/>
          <w:noProof/>
          <w:kern w:val="0"/>
        </w:rPr>
      </w:pPr>
      <w:r w:rsidRPr="00D5517D">
        <w:rPr>
          <w:rFonts w:ascii="Calibri" w:hAnsi="Calibri" w:cs="Calibri"/>
          <w:noProof/>
          <w:kern w:val="0"/>
        </w:rPr>
        <w:t xml:space="preserve">Chapman, B. B., Hulthén, K., Brönmark, C., Nilsson, P. A., Skov, C., Hansson, L. A., &amp; Brodersen, J. (2015). Shape up or ship out: migratory behaviour predicts morphology across spatial scale in a freshwater fish. </w:t>
      </w:r>
      <w:r w:rsidRPr="00D5517D">
        <w:rPr>
          <w:rFonts w:ascii="Calibri" w:hAnsi="Calibri" w:cs="Calibri"/>
          <w:i/>
          <w:iCs/>
          <w:noProof/>
          <w:kern w:val="0"/>
        </w:rPr>
        <w:t>Journal of Animal Ecology</w:t>
      </w:r>
      <w:r w:rsidRPr="00D5517D">
        <w:rPr>
          <w:rFonts w:ascii="Calibri" w:hAnsi="Calibri" w:cs="Calibri"/>
          <w:noProof/>
          <w:kern w:val="0"/>
        </w:rPr>
        <w:t xml:space="preserve">, </w:t>
      </w:r>
      <w:r w:rsidRPr="00D5517D">
        <w:rPr>
          <w:rFonts w:ascii="Calibri" w:hAnsi="Calibri" w:cs="Calibri"/>
          <w:i/>
          <w:iCs/>
          <w:noProof/>
          <w:kern w:val="0"/>
        </w:rPr>
        <w:t>84</w:t>
      </w:r>
      <w:r w:rsidRPr="00D5517D">
        <w:rPr>
          <w:rFonts w:ascii="Calibri" w:hAnsi="Calibri" w:cs="Calibri"/>
          <w:noProof/>
          <w:kern w:val="0"/>
        </w:rPr>
        <w:t>(5), 1187–1193. https://doi.org/10.1111/1365-2656.12374</w:t>
      </w:r>
    </w:p>
    <w:p w14:paraId="24244487" w14:textId="77777777" w:rsidR="00D5517D" w:rsidRPr="00D5517D" w:rsidRDefault="00D5517D" w:rsidP="00D5517D">
      <w:pPr>
        <w:widowControl w:val="0"/>
        <w:autoSpaceDE w:val="0"/>
        <w:autoSpaceDN w:val="0"/>
        <w:adjustRightInd w:val="0"/>
        <w:spacing w:line="240" w:lineRule="auto"/>
        <w:ind w:left="480" w:hanging="480"/>
        <w:rPr>
          <w:rFonts w:ascii="Calibri" w:hAnsi="Calibri" w:cs="Calibri"/>
          <w:noProof/>
          <w:kern w:val="0"/>
        </w:rPr>
      </w:pPr>
      <w:r w:rsidRPr="00D5517D">
        <w:rPr>
          <w:rFonts w:ascii="Calibri" w:hAnsi="Calibri" w:cs="Calibri"/>
          <w:noProof/>
          <w:kern w:val="0"/>
        </w:rPr>
        <w:t xml:space="preserve">Clausen, L. A. W., Stæhr, K. J., Rindorf, A., &amp; Mosegaard, H. (2015). Effect of spatial differences in growth on distribution of seasonally co-occurring herring Clupea harengus stocks. </w:t>
      </w:r>
      <w:r w:rsidRPr="00D5517D">
        <w:rPr>
          <w:rFonts w:ascii="Calibri" w:hAnsi="Calibri" w:cs="Calibri"/>
          <w:i/>
          <w:iCs/>
          <w:noProof/>
          <w:kern w:val="0"/>
        </w:rPr>
        <w:t>Journal of Fish Biology</w:t>
      </w:r>
      <w:r w:rsidRPr="00D5517D">
        <w:rPr>
          <w:rFonts w:ascii="Calibri" w:hAnsi="Calibri" w:cs="Calibri"/>
          <w:noProof/>
          <w:kern w:val="0"/>
        </w:rPr>
        <w:t xml:space="preserve">, </w:t>
      </w:r>
      <w:r w:rsidRPr="00D5517D">
        <w:rPr>
          <w:rFonts w:ascii="Calibri" w:hAnsi="Calibri" w:cs="Calibri"/>
          <w:i/>
          <w:iCs/>
          <w:noProof/>
          <w:kern w:val="0"/>
        </w:rPr>
        <w:t>86</w:t>
      </w:r>
      <w:r w:rsidRPr="00D5517D">
        <w:rPr>
          <w:rFonts w:ascii="Calibri" w:hAnsi="Calibri" w:cs="Calibri"/>
          <w:noProof/>
          <w:kern w:val="0"/>
        </w:rPr>
        <w:t>(1), 228–247. https://doi.org/10.1111/JFB.12571</w:t>
      </w:r>
    </w:p>
    <w:p w14:paraId="1E65C510" w14:textId="77777777" w:rsidR="00D5517D" w:rsidRPr="00D5517D" w:rsidRDefault="00D5517D" w:rsidP="00D5517D">
      <w:pPr>
        <w:widowControl w:val="0"/>
        <w:autoSpaceDE w:val="0"/>
        <w:autoSpaceDN w:val="0"/>
        <w:adjustRightInd w:val="0"/>
        <w:spacing w:line="240" w:lineRule="auto"/>
        <w:ind w:left="480" w:hanging="480"/>
        <w:rPr>
          <w:rFonts w:ascii="Calibri" w:hAnsi="Calibri" w:cs="Calibri"/>
          <w:noProof/>
          <w:kern w:val="0"/>
        </w:rPr>
      </w:pPr>
      <w:r w:rsidRPr="00D5517D">
        <w:rPr>
          <w:rFonts w:ascii="Calibri" w:hAnsi="Calibri" w:cs="Calibri"/>
          <w:noProof/>
          <w:kern w:val="0"/>
        </w:rPr>
        <w:t xml:space="preserve">Dunlop, E. S., Hébert, I., &amp; Taylor, C. (2023). Validation of the Use of Otoliths to Estimate Age and Growth of Larval Lake Whitefish, Coregonus clupeaformis. </w:t>
      </w:r>
      <w:r w:rsidRPr="00D5517D">
        <w:rPr>
          <w:rFonts w:ascii="Calibri" w:hAnsi="Calibri" w:cs="Calibri"/>
          <w:i/>
          <w:iCs/>
          <w:noProof/>
          <w:kern w:val="0"/>
        </w:rPr>
        <w:t>Journal of Applied Ichthyology</w:t>
      </w:r>
      <w:r w:rsidRPr="00D5517D">
        <w:rPr>
          <w:rFonts w:ascii="Calibri" w:hAnsi="Calibri" w:cs="Calibri"/>
          <w:noProof/>
          <w:kern w:val="0"/>
        </w:rPr>
        <w:t xml:space="preserve">, </w:t>
      </w:r>
      <w:r w:rsidRPr="00D5517D">
        <w:rPr>
          <w:rFonts w:ascii="Calibri" w:hAnsi="Calibri" w:cs="Calibri"/>
          <w:i/>
          <w:iCs/>
          <w:noProof/>
          <w:kern w:val="0"/>
        </w:rPr>
        <w:t>2023</w:t>
      </w:r>
      <w:r w:rsidRPr="00D5517D">
        <w:rPr>
          <w:rFonts w:ascii="Calibri" w:hAnsi="Calibri" w:cs="Calibri"/>
          <w:noProof/>
          <w:kern w:val="0"/>
        </w:rPr>
        <w:t>, 1–16. https://doi.org/10.1155/2023/8372923</w:t>
      </w:r>
    </w:p>
    <w:p w14:paraId="4145BE5F" w14:textId="77777777" w:rsidR="00D5517D" w:rsidRPr="00D5517D" w:rsidRDefault="00D5517D" w:rsidP="00D5517D">
      <w:pPr>
        <w:widowControl w:val="0"/>
        <w:autoSpaceDE w:val="0"/>
        <w:autoSpaceDN w:val="0"/>
        <w:adjustRightInd w:val="0"/>
        <w:spacing w:line="240" w:lineRule="auto"/>
        <w:ind w:left="480" w:hanging="480"/>
        <w:rPr>
          <w:rFonts w:ascii="Calibri" w:hAnsi="Calibri" w:cs="Calibri"/>
          <w:noProof/>
          <w:kern w:val="0"/>
        </w:rPr>
      </w:pPr>
      <w:r w:rsidRPr="00D5517D">
        <w:rPr>
          <w:rFonts w:ascii="Calibri" w:hAnsi="Calibri" w:cs="Calibri"/>
          <w:noProof/>
          <w:kern w:val="0"/>
        </w:rPr>
        <w:t xml:space="preserve">Fey, D. P. (2006). The effect of temperature and somatic growth on otolith growth: the discrepancy between two clupeid species from a similar environment. </w:t>
      </w:r>
      <w:r w:rsidRPr="00D5517D">
        <w:rPr>
          <w:rFonts w:ascii="Calibri" w:hAnsi="Calibri" w:cs="Calibri"/>
          <w:i/>
          <w:iCs/>
          <w:noProof/>
          <w:kern w:val="0"/>
        </w:rPr>
        <w:t>Journal of Fish Biology</w:t>
      </w:r>
      <w:r w:rsidRPr="00D5517D">
        <w:rPr>
          <w:rFonts w:ascii="Calibri" w:hAnsi="Calibri" w:cs="Calibri"/>
          <w:noProof/>
          <w:kern w:val="0"/>
        </w:rPr>
        <w:t xml:space="preserve">, </w:t>
      </w:r>
      <w:r w:rsidRPr="00D5517D">
        <w:rPr>
          <w:rFonts w:ascii="Calibri" w:hAnsi="Calibri" w:cs="Calibri"/>
          <w:i/>
          <w:iCs/>
          <w:noProof/>
          <w:kern w:val="0"/>
        </w:rPr>
        <w:t>69</w:t>
      </w:r>
      <w:r w:rsidRPr="00D5517D">
        <w:rPr>
          <w:rFonts w:ascii="Calibri" w:hAnsi="Calibri" w:cs="Calibri"/>
          <w:noProof/>
          <w:kern w:val="0"/>
        </w:rPr>
        <w:t>(3), 794–806. https://doi.org/10.1111/j.1095-8649.2006.01151.x</w:t>
      </w:r>
    </w:p>
    <w:p w14:paraId="2BA507E6" w14:textId="77777777" w:rsidR="00D5517D" w:rsidRPr="00D5517D" w:rsidRDefault="00D5517D" w:rsidP="00D5517D">
      <w:pPr>
        <w:widowControl w:val="0"/>
        <w:autoSpaceDE w:val="0"/>
        <w:autoSpaceDN w:val="0"/>
        <w:adjustRightInd w:val="0"/>
        <w:spacing w:line="240" w:lineRule="auto"/>
        <w:ind w:left="480" w:hanging="480"/>
        <w:rPr>
          <w:rFonts w:ascii="Calibri" w:hAnsi="Calibri" w:cs="Calibri"/>
          <w:noProof/>
          <w:kern w:val="0"/>
        </w:rPr>
      </w:pPr>
      <w:r w:rsidRPr="00D5517D">
        <w:rPr>
          <w:rFonts w:ascii="Calibri" w:hAnsi="Calibri" w:cs="Calibri"/>
          <w:noProof/>
          <w:kern w:val="0"/>
        </w:rPr>
        <w:t xml:space="preserve">Gido, K. B., Whitney, J. E., Perkin, J. S., &amp; Turner, T. F. (2015). Fragmentation, connectivity and fish species persistence in freshwater ecosystems. In </w:t>
      </w:r>
      <w:r w:rsidRPr="00D5517D">
        <w:rPr>
          <w:rFonts w:ascii="Calibri" w:hAnsi="Calibri" w:cs="Calibri"/>
          <w:i/>
          <w:iCs/>
          <w:noProof/>
          <w:kern w:val="0"/>
        </w:rPr>
        <w:t>Conservation of Freshwater Fishes</w:t>
      </w:r>
      <w:r w:rsidRPr="00D5517D">
        <w:rPr>
          <w:rFonts w:ascii="Calibri" w:hAnsi="Calibri" w:cs="Calibri"/>
          <w:noProof/>
          <w:kern w:val="0"/>
        </w:rPr>
        <w:t xml:space="preserve"> (pp. 292–323). Cambridge University Press. https://doi.org/10.1017/CBO9781139627085.011</w:t>
      </w:r>
    </w:p>
    <w:p w14:paraId="752CBDAC" w14:textId="77777777" w:rsidR="00D5517D" w:rsidRPr="00D5517D" w:rsidRDefault="00D5517D" w:rsidP="00D5517D">
      <w:pPr>
        <w:widowControl w:val="0"/>
        <w:autoSpaceDE w:val="0"/>
        <w:autoSpaceDN w:val="0"/>
        <w:adjustRightInd w:val="0"/>
        <w:spacing w:line="240" w:lineRule="auto"/>
        <w:ind w:left="480" w:hanging="480"/>
        <w:rPr>
          <w:rFonts w:ascii="Calibri" w:hAnsi="Calibri" w:cs="Calibri"/>
          <w:noProof/>
          <w:kern w:val="0"/>
        </w:rPr>
      </w:pPr>
      <w:r w:rsidRPr="00D5517D">
        <w:rPr>
          <w:rFonts w:ascii="Calibri" w:hAnsi="Calibri" w:cs="Calibri"/>
          <w:noProof/>
          <w:kern w:val="0"/>
        </w:rPr>
        <w:t xml:space="preserve">Gillanders, B. M., Black, B. A., Meekan, M. G., &amp; Morrison, M. A. (2012). Climatic effects on the growth of a temperate reef fish from the Southern Hemisphere: a biochronological approach. </w:t>
      </w:r>
      <w:r w:rsidRPr="00D5517D">
        <w:rPr>
          <w:rFonts w:ascii="Calibri" w:hAnsi="Calibri" w:cs="Calibri"/>
          <w:i/>
          <w:iCs/>
          <w:noProof/>
          <w:kern w:val="0"/>
        </w:rPr>
        <w:t>Marine Biology</w:t>
      </w:r>
      <w:r w:rsidRPr="00D5517D">
        <w:rPr>
          <w:rFonts w:ascii="Calibri" w:hAnsi="Calibri" w:cs="Calibri"/>
          <w:noProof/>
          <w:kern w:val="0"/>
        </w:rPr>
        <w:t xml:space="preserve">, </w:t>
      </w:r>
      <w:r w:rsidRPr="00D5517D">
        <w:rPr>
          <w:rFonts w:ascii="Calibri" w:hAnsi="Calibri" w:cs="Calibri"/>
          <w:i/>
          <w:iCs/>
          <w:noProof/>
          <w:kern w:val="0"/>
        </w:rPr>
        <w:t>159</w:t>
      </w:r>
      <w:r w:rsidRPr="00D5517D">
        <w:rPr>
          <w:rFonts w:ascii="Calibri" w:hAnsi="Calibri" w:cs="Calibri"/>
          <w:noProof/>
          <w:kern w:val="0"/>
        </w:rPr>
        <w:t>(6), 1327–1333. https://doi.org/10.1007/s00227-012-1913-x</w:t>
      </w:r>
    </w:p>
    <w:p w14:paraId="50755563" w14:textId="77777777" w:rsidR="00D5517D" w:rsidRPr="00D5517D" w:rsidRDefault="00D5517D" w:rsidP="00D5517D">
      <w:pPr>
        <w:widowControl w:val="0"/>
        <w:autoSpaceDE w:val="0"/>
        <w:autoSpaceDN w:val="0"/>
        <w:adjustRightInd w:val="0"/>
        <w:spacing w:line="240" w:lineRule="auto"/>
        <w:ind w:left="480" w:hanging="480"/>
        <w:rPr>
          <w:rFonts w:ascii="Calibri" w:hAnsi="Calibri" w:cs="Calibri"/>
          <w:noProof/>
          <w:kern w:val="0"/>
        </w:rPr>
      </w:pPr>
      <w:r w:rsidRPr="00D5517D">
        <w:rPr>
          <w:rFonts w:ascii="Calibri" w:hAnsi="Calibri" w:cs="Calibri"/>
          <w:noProof/>
          <w:kern w:val="0"/>
        </w:rPr>
        <w:t xml:space="preserve">Haworth, M. R., &amp; Bestgen, K. R. (2016). Daily Increment Validation and Effects of Streamflow Variability and Water Temperature on Growth of Age‐0 Flathead Chub. </w:t>
      </w:r>
      <w:r w:rsidRPr="00D5517D">
        <w:rPr>
          <w:rFonts w:ascii="Calibri" w:hAnsi="Calibri" w:cs="Calibri"/>
          <w:i/>
          <w:iCs/>
          <w:noProof/>
          <w:kern w:val="0"/>
        </w:rPr>
        <w:t>North American Journal of Fisheries Management</w:t>
      </w:r>
      <w:r w:rsidRPr="00D5517D">
        <w:rPr>
          <w:rFonts w:ascii="Calibri" w:hAnsi="Calibri" w:cs="Calibri"/>
          <w:noProof/>
          <w:kern w:val="0"/>
        </w:rPr>
        <w:t xml:space="preserve">, </w:t>
      </w:r>
      <w:r w:rsidRPr="00D5517D">
        <w:rPr>
          <w:rFonts w:ascii="Calibri" w:hAnsi="Calibri" w:cs="Calibri"/>
          <w:i/>
          <w:iCs/>
          <w:noProof/>
          <w:kern w:val="0"/>
        </w:rPr>
        <w:t>36</w:t>
      </w:r>
      <w:r w:rsidRPr="00D5517D">
        <w:rPr>
          <w:rFonts w:ascii="Calibri" w:hAnsi="Calibri" w:cs="Calibri"/>
          <w:noProof/>
          <w:kern w:val="0"/>
        </w:rPr>
        <w:t>(4), 744–753. https://doi.org/10.1080/02755947.2016.1165772</w:t>
      </w:r>
    </w:p>
    <w:p w14:paraId="40599201" w14:textId="77777777" w:rsidR="00D5517D" w:rsidRPr="00D5517D" w:rsidRDefault="00D5517D" w:rsidP="00D5517D">
      <w:pPr>
        <w:widowControl w:val="0"/>
        <w:autoSpaceDE w:val="0"/>
        <w:autoSpaceDN w:val="0"/>
        <w:adjustRightInd w:val="0"/>
        <w:spacing w:line="240" w:lineRule="auto"/>
        <w:ind w:left="480" w:hanging="480"/>
        <w:rPr>
          <w:rFonts w:ascii="Calibri" w:hAnsi="Calibri" w:cs="Calibri"/>
          <w:noProof/>
          <w:kern w:val="0"/>
        </w:rPr>
      </w:pPr>
      <w:r w:rsidRPr="00D5517D">
        <w:rPr>
          <w:rFonts w:ascii="Calibri" w:hAnsi="Calibri" w:cs="Calibri"/>
          <w:noProof/>
          <w:kern w:val="0"/>
        </w:rPr>
        <w:t xml:space="preserve">Jackson, D. A., Peres-Neto, P. R., &amp; Olden, J. D. (2001). What controls who is where in freshwater fish communities- the roles of biotic, abiotic, and spatial factors. </w:t>
      </w:r>
      <w:r w:rsidRPr="00D5517D">
        <w:rPr>
          <w:rFonts w:ascii="Calibri" w:hAnsi="Calibri" w:cs="Calibri"/>
          <w:i/>
          <w:iCs/>
          <w:noProof/>
          <w:kern w:val="0"/>
        </w:rPr>
        <w:t>Canadian Journal of Fisheries and Aquatic Sciences</w:t>
      </w:r>
      <w:r w:rsidRPr="00D5517D">
        <w:rPr>
          <w:rFonts w:ascii="Calibri" w:hAnsi="Calibri" w:cs="Calibri"/>
          <w:noProof/>
          <w:kern w:val="0"/>
        </w:rPr>
        <w:t xml:space="preserve">, </w:t>
      </w:r>
      <w:r w:rsidRPr="00D5517D">
        <w:rPr>
          <w:rFonts w:ascii="Calibri" w:hAnsi="Calibri" w:cs="Calibri"/>
          <w:i/>
          <w:iCs/>
          <w:noProof/>
          <w:kern w:val="0"/>
        </w:rPr>
        <w:t>58</w:t>
      </w:r>
      <w:r w:rsidRPr="00D5517D">
        <w:rPr>
          <w:rFonts w:ascii="Calibri" w:hAnsi="Calibri" w:cs="Calibri"/>
          <w:noProof/>
          <w:kern w:val="0"/>
        </w:rPr>
        <w:t>(1), 157–170. https://doi.org/10.1139/f00-239</w:t>
      </w:r>
    </w:p>
    <w:p w14:paraId="4742FE70" w14:textId="77777777" w:rsidR="00D5517D" w:rsidRPr="00D5517D" w:rsidRDefault="00D5517D" w:rsidP="00D5517D">
      <w:pPr>
        <w:widowControl w:val="0"/>
        <w:autoSpaceDE w:val="0"/>
        <w:autoSpaceDN w:val="0"/>
        <w:adjustRightInd w:val="0"/>
        <w:spacing w:line="240" w:lineRule="auto"/>
        <w:ind w:left="480" w:hanging="480"/>
        <w:rPr>
          <w:rFonts w:ascii="Calibri" w:hAnsi="Calibri" w:cs="Calibri"/>
          <w:noProof/>
          <w:kern w:val="0"/>
        </w:rPr>
      </w:pPr>
      <w:r w:rsidRPr="00D5517D">
        <w:rPr>
          <w:rFonts w:ascii="Calibri" w:hAnsi="Calibri" w:cs="Calibri"/>
          <w:noProof/>
          <w:kern w:val="0"/>
        </w:rPr>
        <w:t xml:space="preserve">Lancaster, J., &amp; Belyea, L. R. (1997). Nested Hierarchies and Scale-Dependence of Mechanisms of Flow Refugium Use. </w:t>
      </w:r>
      <w:r w:rsidRPr="00D5517D">
        <w:rPr>
          <w:rFonts w:ascii="Calibri" w:hAnsi="Calibri" w:cs="Calibri"/>
          <w:i/>
          <w:iCs/>
          <w:noProof/>
          <w:kern w:val="0"/>
        </w:rPr>
        <w:t>Journal of the North American Benthological Society</w:t>
      </w:r>
      <w:r w:rsidRPr="00D5517D">
        <w:rPr>
          <w:rFonts w:ascii="Calibri" w:hAnsi="Calibri" w:cs="Calibri"/>
          <w:noProof/>
          <w:kern w:val="0"/>
        </w:rPr>
        <w:t xml:space="preserve">, </w:t>
      </w:r>
      <w:r w:rsidRPr="00D5517D">
        <w:rPr>
          <w:rFonts w:ascii="Calibri" w:hAnsi="Calibri" w:cs="Calibri"/>
          <w:i/>
          <w:iCs/>
          <w:noProof/>
          <w:kern w:val="0"/>
        </w:rPr>
        <w:t>16</w:t>
      </w:r>
      <w:r w:rsidRPr="00D5517D">
        <w:rPr>
          <w:rFonts w:ascii="Calibri" w:hAnsi="Calibri" w:cs="Calibri"/>
          <w:noProof/>
          <w:kern w:val="0"/>
        </w:rPr>
        <w:t xml:space="preserve">(1), 221–238. </w:t>
      </w:r>
      <w:r w:rsidRPr="00D5517D">
        <w:rPr>
          <w:rFonts w:ascii="Calibri" w:hAnsi="Calibri" w:cs="Calibri"/>
          <w:noProof/>
          <w:kern w:val="0"/>
        </w:rPr>
        <w:lastRenderedPageBreak/>
        <w:t>https://doi.org/10.2307/1468253</w:t>
      </w:r>
    </w:p>
    <w:p w14:paraId="7027F2DD" w14:textId="77777777" w:rsidR="00D5517D" w:rsidRPr="00D5517D" w:rsidRDefault="00D5517D" w:rsidP="00D5517D">
      <w:pPr>
        <w:widowControl w:val="0"/>
        <w:autoSpaceDE w:val="0"/>
        <w:autoSpaceDN w:val="0"/>
        <w:adjustRightInd w:val="0"/>
        <w:spacing w:line="240" w:lineRule="auto"/>
        <w:ind w:left="480" w:hanging="480"/>
        <w:rPr>
          <w:rFonts w:ascii="Calibri" w:hAnsi="Calibri" w:cs="Calibri"/>
          <w:noProof/>
          <w:kern w:val="0"/>
        </w:rPr>
      </w:pPr>
      <w:r w:rsidRPr="00D5517D">
        <w:rPr>
          <w:rFonts w:ascii="Calibri" w:hAnsi="Calibri" w:cs="Calibri"/>
          <w:noProof/>
          <w:kern w:val="0"/>
        </w:rPr>
        <w:t xml:space="preserve">Magoulick, D. D., &amp; Kobza, R. M. (2003). The role of refugia for fishes during drought: a review and synthesis. </w:t>
      </w:r>
      <w:r w:rsidRPr="00D5517D">
        <w:rPr>
          <w:rFonts w:ascii="Calibri" w:hAnsi="Calibri" w:cs="Calibri"/>
          <w:i/>
          <w:iCs/>
          <w:noProof/>
          <w:kern w:val="0"/>
        </w:rPr>
        <w:t>Freshwater Biology</w:t>
      </w:r>
      <w:r w:rsidRPr="00D5517D">
        <w:rPr>
          <w:rFonts w:ascii="Calibri" w:hAnsi="Calibri" w:cs="Calibri"/>
          <w:noProof/>
          <w:kern w:val="0"/>
        </w:rPr>
        <w:t xml:space="preserve">, </w:t>
      </w:r>
      <w:r w:rsidRPr="00D5517D">
        <w:rPr>
          <w:rFonts w:ascii="Calibri" w:hAnsi="Calibri" w:cs="Calibri"/>
          <w:i/>
          <w:iCs/>
          <w:noProof/>
          <w:kern w:val="0"/>
        </w:rPr>
        <w:t>48</w:t>
      </w:r>
      <w:r w:rsidRPr="00D5517D">
        <w:rPr>
          <w:rFonts w:ascii="Calibri" w:hAnsi="Calibri" w:cs="Calibri"/>
          <w:noProof/>
          <w:kern w:val="0"/>
        </w:rPr>
        <w:t>(7), 1186–1198. https://doi.org/10.1046/j.1365-2427.2003.01089.x</w:t>
      </w:r>
    </w:p>
    <w:p w14:paraId="479D02DE" w14:textId="77777777" w:rsidR="00D5517D" w:rsidRPr="00D5517D" w:rsidRDefault="00D5517D" w:rsidP="00D5517D">
      <w:pPr>
        <w:widowControl w:val="0"/>
        <w:autoSpaceDE w:val="0"/>
        <w:autoSpaceDN w:val="0"/>
        <w:adjustRightInd w:val="0"/>
        <w:spacing w:line="240" w:lineRule="auto"/>
        <w:ind w:left="480" w:hanging="480"/>
        <w:rPr>
          <w:rFonts w:ascii="Calibri" w:hAnsi="Calibri" w:cs="Calibri"/>
          <w:noProof/>
          <w:kern w:val="0"/>
        </w:rPr>
      </w:pPr>
      <w:r w:rsidRPr="00D5517D">
        <w:rPr>
          <w:rFonts w:ascii="Calibri" w:hAnsi="Calibri" w:cs="Calibri"/>
          <w:noProof/>
          <w:kern w:val="0"/>
        </w:rPr>
        <w:t xml:space="preserve">Marshall, J. C., Menke, N., Crook, D. A., Lobegeiger, J. S., Balcombe, S. R., Huey, J. A., Fawcett, J. H., Bond, N. R., Starkey, A. H., Sternberg, D., Linke, S., &amp; Arthington, A. H. (2016). Go with the flow: the movement behaviour of fish from isolated waterhole refugia during connecting flow events in an intermittent dryland river. </w:t>
      </w:r>
      <w:r w:rsidRPr="00D5517D">
        <w:rPr>
          <w:rFonts w:ascii="Calibri" w:hAnsi="Calibri" w:cs="Calibri"/>
          <w:i/>
          <w:iCs/>
          <w:noProof/>
          <w:kern w:val="0"/>
        </w:rPr>
        <w:t>Freshwater Biology</w:t>
      </w:r>
      <w:r w:rsidRPr="00D5517D">
        <w:rPr>
          <w:rFonts w:ascii="Calibri" w:hAnsi="Calibri" w:cs="Calibri"/>
          <w:noProof/>
          <w:kern w:val="0"/>
        </w:rPr>
        <w:t xml:space="preserve">, </w:t>
      </w:r>
      <w:r w:rsidRPr="00D5517D">
        <w:rPr>
          <w:rFonts w:ascii="Calibri" w:hAnsi="Calibri" w:cs="Calibri"/>
          <w:i/>
          <w:iCs/>
          <w:noProof/>
          <w:kern w:val="0"/>
        </w:rPr>
        <w:t>61</w:t>
      </w:r>
      <w:r w:rsidRPr="00D5517D">
        <w:rPr>
          <w:rFonts w:ascii="Calibri" w:hAnsi="Calibri" w:cs="Calibri"/>
          <w:noProof/>
          <w:kern w:val="0"/>
        </w:rPr>
        <w:t>(8), 1242–1258. https://doi.org/10.1111/FWB.12707</w:t>
      </w:r>
    </w:p>
    <w:p w14:paraId="6D83DEC7" w14:textId="77777777" w:rsidR="00D5517D" w:rsidRPr="00D5517D" w:rsidRDefault="00D5517D" w:rsidP="00D5517D">
      <w:pPr>
        <w:widowControl w:val="0"/>
        <w:autoSpaceDE w:val="0"/>
        <w:autoSpaceDN w:val="0"/>
        <w:adjustRightInd w:val="0"/>
        <w:spacing w:line="240" w:lineRule="auto"/>
        <w:ind w:left="480" w:hanging="480"/>
        <w:rPr>
          <w:rFonts w:ascii="Calibri" w:hAnsi="Calibri" w:cs="Calibri"/>
          <w:noProof/>
          <w:kern w:val="0"/>
        </w:rPr>
      </w:pPr>
      <w:r w:rsidRPr="00D5517D">
        <w:rPr>
          <w:rFonts w:ascii="Calibri" w:hAnsi="Calibri" w:cs="Calibri"/>
          <w:noProof/>
          <w:kern w:val="0"/>
        </w:rPr>
        <w:t xml:space="preserve">Martino, J. C., Fowler, A. J., Doubleday, Z. A., Grammer, G. L., &amp; Gillanders, B. M. (2019). Using otolith chronologies to understand long‐term trends and extrinsic drivers of growth in fisheries. </w:t>
      </w:r>
      <w:r w:rsidRPr="00D5517D">
        <w:rPr>
          <w:rFonts w:ascii="Calibri" w:hAnsi="Calibri" w:cs="Calibri"/>
          <w:i/>
          <w:iCs/>
          <w:noProof/>
          <w:kern w:val="0"/>
        </w:rPr>
        <w:t>Ecosphere</w:t>
      </w:r>
      <w:r w:rsidRPr="00D5517D">
        <w:rPr>
          <w:rFonts w:ascii="Calibri" w:hAnsi="Calibri" w:cs="Calibri"/>
          <w:noProof/>
          <w:kern w:val="0"/>
        </w:rPr>
        <w:t xml:space="preserve">, </w:t>
      </w:r>
      <w:r w:rsidRPr="00D5517D">
        <w:rPr>
          <w:rFonts w:ascii="Calibri" w:hAnsi="Calibri" w:cs="Calibri"/>
          <w:i/>
          <w:iCs/>
          <w:noProof/>
          <w:kern w:val="0"/>
        </w:rPr>
        <w:t>10</w:t>
      </w:r>
      <w:r w:rsidRPr="00D5517D">
        <w:rPr>
          <w:rFonts w:ascii="Calibri" w:hAnsi="Calibri" w:cs="Calibri"/>
          <w:noProof/>
          <w:kern w:val="0"/>
        </w:rPr>
        <w:t>(1). https://doi.org/10.1002/ecs2.2553</w:t>
      </w:r>
    </w:p>
    <w:p w14:paraId="77067A37" w14:textId="77777777" w:rsidR="00D5517D" w:rsidRPr="00D5517D" w:rsidRDefault="00D5517D" w:rsidP="00D5517D">
      <w:pPr>
        <w:widowControl w:val="0"/>
        <w:autoSpaceDE w:val="0"/>
        <w:autoSpaceDN w:val="0"/>
        <w:adjustRightInd w:val="0"/>
        <w:spacing w:line="240" w:lineRule="auto"/>
        <w:ind w:left="480" w:hanging="480"/>
        <w:rPr>
          <w:rFonts w:ascii="Calibri" w:hAnsi="Calibri" w:cs="Calibri"/>
          <w:noProof/>
          <w:kern w:val="0"/>
        </w:rPr>
      </w:pPr>
      <w:r w:rsidRPr="00D5517D">
        <w:rPr>
          <w:rFonts w:ascii="Calibri" w:hAnsi="Calibri" w:cs="Calibri"/>
          <w:noProof/>
          <w:kern w:val="0"/>
        </w:rPr>
        <w:t xml:space="preserve">Morrongiello, J. R., Sweetman, P. C., &amp; Thresher, R. E. (2019). Fishing constrains phenotypic responses of marine fish to climate variability. </w:t>
      </w:r>
      <w:r w:rsidRPr="00D5517D">
        <w:rPr>
          <w:rFonts w:ascii="Calibri" w:hAnsi="Calibri" w:cs="Calibri"/>
          <w:i/>
          <w:iCs/>
          <w:noProof/>
          <w:kern w:val="0"/>
        </w:rPr>
        <w:t>Journal of Animal Ecology</w:t>
      </w:r>
      <w:r w:rsidRPr="00D5517D">
        <w:rPr>
          <w:rFonts w:ascii="Calibri" w:hAnsi="Calibri" w:cs="Calibri"/>
          <w:noProof/>
          <w:kern w:val="0"/>
        </w:rPr>
        <w:t xml:space="preserve">, </w:t>
      </w:r>
      <w:r w:rsidRPr="00D5517D">
        <w:rPr>
          <w:rFonts w:ascii="Calibri" w:hAnsi="Calibri" w:cs="Calibri"/>
          <w:i/>
          <w:iCs/>
          <w:noProof/>
          <w:kern w:val="0"/>
        </w:rPr>
        <w:t>88</w:t>
      </w:r>
      <w:r w:rsidRPr="00D5517D">
        <w:rPr>
          <w:rFonts w:ascii="Calibri" w:hAnsi="Calibri" w:cs="Calibri"/>
          <w:noProof/>
          <w:kern w:val="0"/>
        </w:rPr>
        <w:t>(11), 1645–1656. https://doi.org/10.1111/1365-2656.12999</w:t>
      </w:r>
    </w:p>
    <w:p w14:paraId="4E8B8EFC" w14:textId="77777777" w:rsidR="00D5517D" w:rsidRPr="00D5517D" w:rsidRDefault="00D5517D" w:rsidP="00D5517D">
      <w:pPr>
        <w:widowControl w:val="0"/>
        <w:autoSpaceDE w:val="0"/>
        <w:autoSpaceDN w:val="0"/>
        <w:adjustRightInd w:val="0"/>
        <w:spacing w:line="240" w:lineRule="auto"/>
        <w:ind w:left="480" w:hanging="480"/>
        <w:rPr>
          <w:rFonts w:ascii="Calibri" w:hAnsi="Calibri" w:cs="Calibri"/>
          <w:noProof/>
          <w:kern w:val="0"/>
        </w:rPr>
      </w:pPr>
      <w:r w:rsidRPr="00D5517D">
        <w:rPr>
          <w:rFonts w:ascii="Calibri" w:hAnsi="Calibri" w:cs="Calibri"/>
          <w:noProof/>
          <w:kern w:val="0"/>
        </w:rPr>
        <w:t xml:space="preserve">Pettit, N. E., Jardine, T. D., Hamilton, S. K., Sinnamon, V., Valdez, D., Davies, P. M., Douglas, M. M., &amp; Bunn, S. E. (2012). Seasonal changes in water quality and macrophytes and the impact of cattle on tropical floodplain waterholes. </w:t>
      </w:r>
      <w:r w:rsidRPr="00D5517D">
        <w:rPr>
          <w:rFonts w:ascii="Calibri" w:hAnsi="Calibri" w:cs="Calibri"/>
          <w:i/>
          <w:iCs/>
          <w:noProof/>
          <w:kern w:val="0"/>
        </w:rPr>
        <w:t>Marine and Freshwater Research</w:t>
      </w:r>
      <w:r w:rsidRPr="00D5517D">
        <w:rPr>
          <w:rFonts w:ascii="Calibri" w:hAnsi="Calibri" w:cs="Calibri"/>
          <w:noProof/>
          <w:kern w:val="0"/>
        </w:rPr>
        <w:t xml:space="preserve">, </w:t>
      </w:r>
      <w:r w:rsidRPr="00D5517D">
        <w:rPr>
          <w:rFonts w:ascii="Calibri" w:hAnsi="Calibri" w:cs="Calibri"/>
          <w:i/>
          <w:iCs/>
          <w:noProof/>
          <w:kern w:val="0"/>
        </w:rPr>
        <w:t>63</w:t>
      </w:r>
      <w:r w:rsidRPr="00D5517D">
        <w:rPr>
          <w:rFonts w:ascii="Calibri" w:hAnsi="Calibri" w:cs="Calibri"/>
          <w:noProof/>
          <w:kern w:val="0"/>
        </w:rPr>
        <w:t>(9), 788. https://doi.org/10.1071/MF12114</w:t>
      </w:r>
    </w:p>
    <w:p w14:paraId="5AF92EE4" w14:textId="77777777" w:rsidR="00D5517D" w:rsidRPr="00D5517D" w:rsidRDefault="00D5517D" w:rsidP="00D5517D">
      <w:pPr>
        <w:widowControl w:val="0"/>
        <w:autoSpaceDE w:val="0"/>
        <w:autoSpaceDN w:val="0"/>
        <w:adjustRightInd w:val="0"/>
        <w:spacing w:line="240" w:lineRule="auto"/>
        <w:ind w:left="480" w:hanging="480"/>
        <w:rPr>
          <w:rFonts w:ascii="Calibri" w:hAnsi="Calibri" w:cs="Calibri"/>
          <w:noProof/>
          <w:kern w:val="0"/>
        </w:rPr>
      </w:pPr>
      <w:r w:rsidRPr="00D5517D">
        <w:rPr>
          <w:rFonts w:ascii="Calibri" w:hAnsi="Calibri" w:cs="Calibri"/>
          <w:noProof/>
          <w:kern w:val="0"/>
        </w:rPr>
        <w:t xml:space="preserve">Sheldon, F., Bunn, S. E., Hughes, J. M., Arthington, A. H., Balcombe, S. R., &amp; Fellows, C. S. (2010). Ecological roles and threats to aquatic refugia in arid landscapes: dryland river waterholes. </w:t>
      </w:r>
      <w:r w:rsidRPr="00D5517D">
        <w:rPr>
          <w:rFonts w:ascii="Calibri" w:hAnsi="Calibri" w:cs="Calibri"/>
          <w:i/>
          <w:iCs/>
          <w:noProof/>
          <w:kern w:val="0"/>
        </w:rPr>
        <w:t>Marine and Freshwater Research</w:t>
      </w:r>
      <w:r w:rsidRPr="00D5517D">
        <w:rPr>
          <w:rFonts w:ascii="Calibri" w:hAnsi="Calibri" w:cs="Calibri"/>
          <w:noProof/>
          <w:kern w:val="0"/>
        </w:rPr>
        <w:t xml:space="preserve">, </w:t>
      </w:r>
      <w:r w:rsidRPr="00D5517D">
        <w:rPr>
          <w:rFonts w:ascii="Calibri" w:hAnsi="Calibri" w:cs="Calibri"/>
          <w:i/>
          <w:iCs/>
          <w:noProof/>
          <w:kern w:val="0"/>
        </w:rPr>
        <w:t>61</w:t>
      </w:r>
      <w:r w:rsidRPr="00D5517D">
        <w:rPr>
          <w:rFonts w:ascii="Calibri" w:hAnsi="Calibri" w:cs="Calibri"/>
          <w:noProof/>
          <w:kern w:val="0"/>
        </w:rPr>
        <w:t>(8), 885. https://doi.org/10.1071/MF09239</w:t>
      </w:r>
    </w:p>
    <w:p w14:paraId="2488B666" w14:textId="77777777" w:rsidR="00D5517D" w:rsidRPr="00D5517D" w:rsidRDefault="00D5517D" w:rsidP="00D5517D">
      <w:pPr>
        <w:widowControl w:val="0"/>
        <w:autoSpaceDE w:val="0"/>
        <w:autoSpaceDN w:val="0"/>
        <w:adjustRightInd w:val="0"/>
        <w:spacing w:line="240" w:lineRule="auto"/>
        <w:ind w:left="480" w:hanging="480"/>
        <w:rPr>
          <w:rFonts w:ascii="Calibri" w:hAnsi="Calibri" w:cs="Calibri"/>
          <w:noProof/>
          <w:kern w:val="0"/>
        </w:rPr>
      </w:pPr>
      <w:r w:rsidRPr="00D5517D">
        <w:rPr>
          <w:rFonts w:ascii="Calibri" w:hAnsi="Calibri" w:cs="Calibri"/>
          <w:noProof/>
          <w:kern w:val="0"/>
        </w:rPr>
        <w:t xml:space="preserve">Tattam, I. A., Li, H. W., Giannico, G. R., &amp; Ruzycki, J. R. (2017). Seasonal changes in spatial patterns of Oncorhynchus mykiss growth require year-round monitoring. </w:t>
      </w:r>
      <w:r w:rsidRPr="00D5517D">
        <w:rPr>
          <w:rFonts w:ascii="Calibri" w:hAnsi="Calibri" w:cs="Calibri"/>
          <w:i/>
          <w:iCs/>
          <w:noProof/>
          <w:kern w:val="0"/>
        </w:rPr>
        <w:t>Ecology of Freshwater Fish</w:t>
      </w:r>
      <w:r w:rsidRPr="00D5517D">
        <w:rPr>
          <w:rFonts w:ascii="Calibri" w:hAnsi="Calibri" w:cs="Calibri"/>
          <w:noProof/>
          <w:kern w:val="0"/>
        </w:rPr>
        <w:t xml:space="preserve">, </w:t>
      </w:r>
      <w:r w:rsidRPr="00D5517D">
        <w:rPr>
          <w:rFonts w:ascii="Calibri" w:hAnsi="Calibri" w:cs="Calibri"/>
          <w:i/>
          <w:iCs/>
          <w:noProof/>
          <w:kern w:val="0"/>
        </w:rPr>
        <w:t>26</w:t>
      </w:r>
      <w:r w:rsidRPr="00D5517D">
        <w:rPr>
          <w:rFonts w:ascii="Calibri" w:hAnsi="Calibri" w:cs="Calibri"/>
          <w:noProof/>
          <w:kern w:val="0"/>
        </w:rPr>
        <w:t>(3), 434–443. https://doi.org/10.1111/EFF.12287</w:t>
      </w:r>
    </w:p>
    <w:p w14:paraId="2BCA2B2B" w14:textId="77777777" w:rsidR="00D5517D" w:rsidRPr="00D5517D" w:rsidRDefault="00D5517D" w:rsidP="00D5517D">
      <w:pPr>
        <w:widowControl w:val="0"/>
        <w:autoSpaceDE w:val="0"/>
        <w:autoSpaceDN w:val="0"/>
        <w:adjustRightInd w:val="0"/>
        <w:spacing w:line="240" w:lineRule="auto"/>
        <w:ind w:left="480" w:hanging="480"/>
        <w:rPr>
          <w:rFonts w:ascii="Calibri" w:hAnsi="Calibri" w:cs="Calibri"/>
          <w:noProof/>
          <w:kern w:val="0"/>
        </w:rPr>
      </w:pPr>
      <w:r w:rsidRPr="00D5517D">
        <w:rPr>
          <w:rFonts w:ascii="Calibri" w:hAnsi="Calibri" w:cs="Calibri"/>
          <w:noProof/>
          <w:kern w:val="0"/>
        </w:rPr>
        <w:t xml:space="preserve">Tonkin, Z., Kitchingman, A., Lyon, J., Kearns, J., Hackett, G., O’Mahony, J., Moloney, P. D., Krusic-Golub, K., &amp; Bird, T. (2017). Flow magnitude and variability influence growth of two freshwater fish species in a large regulated floodplain river. </w:t>
      </w:r>
      <w:r w:rsidRPr="00D5517D">
        <w:rPr>
          <w:rFonts w:ascii="Calibri" w:hAnsi="Calibri" w:cs="Calibri"/>
          <w:i/>
          <w:iCs/>
          <w:noProof/>
          <w:kern w:val="0"/>
        </w:rPr>
        <w:t>Hydrobiologia</w:t>
      </w:r>
      <w:r w:rsidRPr="00D5517D">
        <w:rPr>
          <w:rFonts w:ascii="Calibri" w:hAnsi="Calibri" w:cs="Calibri"/>
          <w:noProof/>
          <w:kern w:val="0"/>
        </w:rPr>
        <w:t xml:space="preserve">, </w:t>
      </w:r>
      <w:r w:rsidRPr="00D5517D">
        <w:rPr>
          <w:rFonts w:ascii="Calibri" w:hAnsi="Calibri" w:cs="Calibri"/>
          <w:i/>
          <w:iCs/>
          <w:noProof/>
          <w:kern w:val="0"/>
        </w:rPr>
        <w:t>797</w:t>
      </w:r>
      <w:r w:rsidRPr="00D5517D">
        <w:rPr>
          <w:rFonts w:ascii="Calibri" w:hAnsi="Calibri" w:cs="Calibri"/>
          <w:noProof/>
          <w:kern w:val="0"/>
        </w:rPr>
        <w:t>(1), 289–301. https://doi.org/10.1007/S10750-017-3192-5/FIGURES/6</w:t>
      </w:r>
    </w:p>
    <w:p w14:paraId="05E6C85F" w14:textId="77777777" w:rsidR="00D5517D" w:rsidRPr="00D5517D" w:rsidRDefault="00D5517D" w:rsidP="00D5517D">
      <w:pPr>
        <w:widowControl w:val="0"/>
        <w:autoSpaceDE w:val="0"/>
        <w:autoSpaceDN w:val="0"/>
        <w:adjustRightInd w:val="0"/>
        <w:spacing w:line="240" w:lineRule="auto"/>
        <w:ind w:left="480" w:hanging="480"/>
        <w:rPr>
          <w:rFonts w:ascii="Calibri" w:hAnsi="Calibri" w:cs="Calibri"/>
          <w:noProof/>
          <w:kern w:val="0"/>
        </w:rPr>
      </w:pPr>
      <w:r w:rsidRPr="00D5517D">
        <w:rPr>
          <w:rFonts w:ascii="Calibri" w:hAnsi="Calibri" w:cs="Calibri"/>
          <w:noProof/>
          <w:kern w:val="0"/>
        </w:rPr>
        <w:t xml:space="preserve">Turschwell, M. P., Stewart‐Koster, B., King, A. J., Pusey, B., Crook, D., Boone, E., Douglas, M., Allsop, Q., Jackson, S., &amp; Kennard, M. J. (2019). Flow‐mediated predator–prey dynamics influence fish populations in a tropical river. </w:t>
      </w:r>
      <w:r w:rsidRPr="00D5517D">
        <w:rPr>
          <w:rFonts w:ascii="Calibri" w:hAnsi="Calibri" w:cs="Calibri"/>
          <w:i/>
          <w:iCs/>
          <w:noProof/>
          <w:kern w:val="0"/>
        </w:rPr>
        <w:t>Freshwater Biology</w:t>
      </w:r>
      <w:r w:rsidRPr="00D5517D">
        <w:rPr>
          <w:rFonts w:ascii="Calibri" w:hAnsi="Calibri" w:cs="Calibri"/>
          <w:noProof/>
          <w:kern w:val="0"/>
        </w:rPr>
        <w:t xml:space="preserve">, </w:t>
      </w:r>
      <w:r w:rsidRPr="00D5517D">
        <w:rPr>
          <w:rFonts w:ascii="Calibri" w:hAnsi="Calibri" w:cs="Calibri"/>
          <w:i/>
          <w:iCs/>
          <w:noProof/>
          <w:kern w:val="0"/>
        </w:rPr>
        <w:t>64</w:t>
      </w:r>
      <w:r w:rsidRPr="00D5517D">
        <w:rPr>
          <w:rFonts w:ascii="Calibri" w:hAnsi="Calibri" w:cs="Calibri"/>
          <w:noProof/>
          <w:kern w:val="0"/>
        </w:rPr>
        <w:t>(8), 1453–1466. https://doi.org/10.1111/fwb.13318</w:t>
      </w:r>
    </w:p>
    <w:p w14:paraId="01A19D63" w14:textId="77777777" w:rsidR="00D5517D" w:rsidRPr="00D5517D" w:rsidRDefault="00D5517D" w:rsidP="00D5517D">
      <w:pPr>
        <w:widowControl w:val="0"/>
        <w:autoSpaceDE w:val="0"/>
        <w:autoSpaceDN w:val="0"/>
        <w:adjustRightInd w:val="0"/>
        <w:spacing w:line="240" w:lineRule="auto"/>
        <w:ind w:left="480" w:hanging="480"/>
        <w:rPr>
          <w:rFonts w:ascii="Calibri" w:hAnsi="Calibri" w:cs="Calibri"/>
          <w:noProof/>
        </w:rPr>
      </w:pPr>
      <w:r w:rsidRPr="00D5517D">
        <w:rPr>
          <w:rFonts w:ascii="Calibri" w:hAnsi="Calibri" w:cs="Calibri"/>
          <w:noProof/>
          <w:kern w:val="0"/>
        </w:rPr>
        <w:t xml:space="preserve">Wager, R., &amp; Unmack, P. J. (2000). </w:t>
      </w:r>
      <w:r w:rsidRPr="00D5517D">
        <w:rPr>
          <w:rFonts w:ascii="Calibri" w:hAnsi="Calibri" w:cs="Calibri"/>
          <w:i/>
          <w:iCs/>
          <w:noProof/>
          <w:kern w:val="0"/>
        </w:rPr>
        <w:t>Fishes of the Lake Eyre catchment of central Australia</w:t>
      </w:r>
      <w:r w:rsidRPr="00D5517D">
        <w:rPr>
          <w:rFonts w:ascii="Calibri" w:hAnsi="Calibri" w:cs="Calibri"/>
          <w:noProof/>
          <w:kern w:val="0"/>
        </w:rPr>
        <w:t>. Department of Primary Industries and Queensland Fisheries Service.</w:t>
      </w:r>
    </w:p>
    <w:p w14:paraId="04F7CCA8" w14:textId="337DE4F4" w:rsidR="00367EE1" w:rsidRPr="00367EE1" w:rsidRDefault="009F6298" w:rsidP="00367EE1">
      <w:pPr>
        <w:rPr>
          <w:lang w:val="en-GB"/>
        </w:rPr>
      </w:pPr>
      <w:r>
        <w:rPr>
          <w:lang w:val="en-GB"/>
        </w:rPr>
        <w:fldChar w:fldCharType="end"/>
      </w:r>
    </w:p>
    <w:bookmarkEnd w:id="1"/>
    <w:p w14:paraId="0BD827B5" w14:textId="77777777" w:rsidR="00367EE1" w:rsidRPr="007C231D" w:rsidRDefault="00367EE1" w:rsidP="00B5740B">
      <w:pPr>
        <w:spacing w:line="360" w:lineRule="auto"/>
        <w:jc w:val="both"/>
        <w:rPr>
          <w:rFonts w:eastAsia="Times New Roman" w:cstheme="minorHAnsi"/>
          <w:color w:val="000000"/>
          <w:kern w:val="0"/>
          <w:sz w:val="24"/>
          <w:szCs w:val="24"/>
          <w:lang w:val="en-GB"/>
          <w14:ligatures w14:val="none"/>
        </w:rPr>
      </w:pPr>
    </w:p>
    <w:sectPr w:rsidR="00367EE1" w:rsidRPr="007C231D" w:rsidSect="006B1DB6">
      <w:pgSz w:w="12240" w:h="15840"/>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Hawwa Raufath Nizar" w:date="2024-04-09T11:26:00Z" w:initials="HN">
    <w:p w14:paraId="241D869A" w14:textId="77777777" w:rsidR="00A814CE" w:rsidRDefault="00A814CE" w:rsidP="00A814CE">
      <w:pPr>
        <w:pStyle w:val="CommentText"/>
      </w:pPr>
      <w:r>
        <w:rPr>
          <w:rStyle w:val="CommentReference"/>
        </w:rPr>
        <w:annotationRef/>
      </w:r>
      <w:r>
        <w:rPr>
          <w:lang w:val="en-GB"/>
        </w:rPr>
        <w:t xml:space="preserve">Is there further need </w:t>
      </w:r>
      <w:r>
        <w:rPr>
          <w:color w:val="0D0D0D"/>
          <w:highlight w:val="white"/>
          <w:lang w:val="en-GB"/>
        </w:rPr>
        <w:t xml:space="preserve">to specify a particular gap or question that remains insufficiently answered in current literature, that could strengthen the rationale for my research. </w:t>
      </w:r>
    </w:p>
  </w:comment>
  <w:comment w:id="18" w:author="Jonathan Marshall" w:date="2024-04-15T15:00:00Z" w:initials="JM">
    <w:p w14:paraId="33DE4087" w14:textId="77777777" w:rsidR="001343A6" w:rsidRDefault="001343A6" w:rsidP="001343A6">
      <w:pPr>
        <w:pStyle w:val="CommentText"/>
      </w:pPr>
      <w:r>
        <w:rPr>
          <w:rStyle w:val="CommentReference"/>
        </w:rPr>
        <w:annotationRef/>
      </w:r>
      <w:r>
        <w:t>This seems to repeat the prior information - flow and temperature influence growth</w:t>
      </w:r>
    </w:p>
  </w:comment>
  <w:comment w:id="19" w:author="Jonathan Marshall" w:date="2024-04-15T15:02:00Z" w:initials="JM">
    <w:p w14:paraId="1DA87AD6" w14:textId="77777777" w:rsidR="001343A6" w:rsidRDefault="001343A6" w:rsidP="001343A6">
      <w:pPr>
        <w:pStyle w:val="CommentText"/>
      </w:pPr>
      <w:r>
        <w:rPr>
          <w:rStyle w:val="CommentReference"/>
        </w:rPr>
        <w:annotationRef/>
      </w:r>
      <w:r>
        <w:t>I think it would be better here to discuss the potential impacts of food resource limitation and of strong biotic and abiotic stressor intensification in isolated and drying waterholes, such as those in the Qld MDB</w:t>
      </w:r>
    </w:p>
  </w:comment>
  <w:comment w:id="27" w:author="Rebecca Cramp" w:date="2024-04-14T09:49:00Z" w:initials="R">
    <w:p w14:paraId="738F2FD5" w14:textId="4FF9E7C6" w:rsidR="008A7C8D" w:rsidRDefault="008A7C8D" w:rsidP="008A7C8D">
      <w:pPr>
        <w:pStyle w:val="CommentText"/>
      </w:pPr>
      <w:r>
        <w:rPr>
          <w:rStyle w:val="CommentReference"/>
        </w:rPr>
        <w:annotationRef/>
      </w:r>
      <w:r>
        <w:t>Are you referring to water management or species management?</w:t>
      </w:r>
    </w:p>
  </w:comment>
  <w:comment w:id="28" w:author="Hawwa Raufath Nizar" w:date="2024-04-22T20:56:00Z" w:initials="HN">
    <w:p w14:paraId="5E5AA130" w14:textId="77777777" w:rsidR="008D2828" w:rsidRDefault="008D2828" w:rsidP="008D2828">
      <w:pPr>
        <w:pStyle w:val="CommentText"/>
      </w:pPr>
      <w:r>
        <w:rPr>
          <w:rStyle w:val="CommentReference"/>
        </w:rPr>
        <w:annotationRef/>
      </w:r>
      <w:r>
        <w:rPr>
          <w:lang w:val="en-GB"/>
        </w:rPr>
        <w:t>species</w:t>
      </w:r>
    </w:p>
  </w:comment>
  <w:comment w:id="30" w:author="Rebecca Cramp" w:date="2024-04-14T09:49:00Z" w:initials="R">
    <w:p w14:paraId="57521135" w14:textId="26AFB09A" w:rsidR="008A7C8D" w:rsidRDefault="008A7C8D" w:rsidP="008A7C8D">
      <w:pPr>
        <w:pStyle w:val="CommentText"/>
      </w:pPr>
      <w:r>
        <w:rPr>
          <w:rStyle w:val="CommentReference"/>
        </w:rPr>
        <w:annotationRef/>
      </w:r>
      <w:r>
        <w:t>Predictors of what?</w:t>
      </w:r>
    </w:p>
  </w:comment>
  <w:comment w:id="95" w:author="Jonathan Marshall" w:date="2024-04-15T15:03:00Z" w:initials="JM">
    <w:p w14:paraId="14D1E318" w14:textId="77777777" w:rsidR="001343A6" w:rsidRDefault="001343A6" w:rsidP="001343A6">
      <w:pPr>
        <w:pStyle w:val="CommentText"/>
      </w:pPr>
      <w:r>
        <w:rPr>
          <w:rStyle w:val="CommentReference"/>
        </w:rPr>
        <w:annotationRef/>
      </w:r>
      <w:r>
        <w:t>Fran Sheldon’s paper on the function of waterholes as drought refuges would be a better reference to cite here</w:t>
      </w:r>
    </w:p>
  </w:comment>
  <w:comment w:id="96" w:author="Hawwa Raufath Nizar" w:date="2024-04-24T21:46:00Z" w:initials="HN">
    <w:p w14:paraId="463BCD72" w14:textId="77777777" w:rsidR="00D07BE5" w:rsidRDefault="00D07BE5" w:rsidP="00D07BE5">
      <w:pPr>
        <w:pStyle w:val="CommentText"/>
      </w:pPr>
      <w:r>
        <w:rPr>
          <w:rStyle w:val="CommentReference"/>
        </w:rPr>
        <w:annotationRef/>
      </w:r>
      <w:r>
        <w:rPr>
          <w:lang w:val="en-GB"/>
        </w:rPr>
        <w:t>Done</w:t>
      </w:r>
    </w:p>
  </w:comment>
  <w:comment w:id="116" w:author="Rebecca Cramp" w:date="2024-04-14T09:53:00Z" w:initials="R">
    <w:p w14:paraId="54803C24" w14:textId="7745D3F2" w:rsidR="00042814" w:rsidRDefault="00042814" w:rsidP="00042814">
      <w:pPr>
        <w:pStyle w:val="CommentText"/>
      </w:pPr>
      <w:r>
        <w:rPr>
          <w:rStyle w:val="CommentReference"/>
        </w:rPr>
        <w:annotationRef/>
      </w:r>
      <w:r>
        <w:t>What does this mean?</w:t>
      </w:r>
    </w:p>
  </w:comment>
  <w:comment w:id="119" w:author="Rebecca Cramp" w:date="2024-04-14T09:55:00Z" w:initials="R">
    <w:p w14:paraId="5DC9C5DD" w14:textId="77777777" w:rsidR="00042814" w:rsidRDefault="00042814" w:rsidP="00042814">
      <w:pPr>
        <w:pStyle w:val="CommentText"/>
      </w:pPr>
      <w:r>
        <w:rPr>
          <w:rStyle w:val="CommentReference"/>
        </w:rPr>
        <w:annotationRef/>
      </w:r>
      <w:r>
        <w:t>In what?</w:t>
      </w:r>
    </w:p>
  </w:comment>
  <w:comment w:id="124" w:author="Rebecca Cramp" w:date="2024-04-14T10:00:00Z" w:initials="R">
    <w:p w14:paraId="50A0A3C9" w14:textId="77777777" w:rsidR="00042814" w:rsidRDefault="00042814" w:rsidP="00042814">
      <w:pPr>
        <w:pStyle w:val="CommentText"/>
      </w:pPr>
      <w:r>
        <w:rPr>
          <w:rStyle w:val="CommentReference"/>
        </w:rPr>
        <w:annotationRef/>
      </w:r>
      <w:r>
        <w:t xml:space="preserve">The gap in the literature, as it pertains to YOUR study, is not apparent. What information is needed and why? </w:t>
      </w:r>
    </w:p>
  </w:comment>
  <w:comment w:id="126" w:author="Jonathan Marshall" w:date="2024-04-15T15:06:00Z" w:initials="JM">
    <w:p w14:paraId="0DF68CFB" w14:textId="77777777" w:rsidR="001343A6" w:rsidRDefault="001343A6" w:rsidP="001343A6">
      <w:pPr>
        <w:pStyle w:val="CommentText"/>
      </w:pPr>
      <w:r>
        <w:rPr>
          <w:rStyle w:val="CommentReference"/>
        </w:rPr>
        <w:annotationRef/>
      </w:r>
      <w:r>
        <w:t xml:space="preserve">I don’t think yo will actially be looking at impacts of environmental factors on migratory patterns.  That is outside the scope.  You will be looking at variability in growth rate of 3 species and what environmental factors influence it.  Migratory history may be one of those factors </w:t>
      </w:r>
    </w:p>
  </w:comment>
  <w:comment w:id="127" w:author="Hawwa Raufath Nizar" w:date="2024-04-26T20:58:00Z" w:initials="HRN">
    <w:p w14:paraId="2D480D84" w14:textId="77777777" w:rsidR="00762D3C" w:rsidRDefault="00762D3C" w:rsidP="00762D3C">
      <w:pPr>
        <w:pStyle w:val="CommentText"/>
      </w:pPr>
      <w:r>
        <w:rPr>
          <w:rStyle w:val="CommentReference"/>
        </w:rPr>
        <w:annotationRef/>
      </w:r>
      <w:r>
        <w:rPr>
          <w:lang w:val="en-GB"/>
        </w:rPr>
        <w:t>I thought I might have broadened the scope inadvertently. Thank you</w:t>
      </w:r>
    </w:p>
  </w:comment>
  <w:comment w:id="129" w:author="Rebecca Cramp" w:date="2024-04-14T10:03:00Z" w:initials="R">
    <w:p w14:paraId="758953EA" w14:textId="76CF5AB2" w:rsidR="001360AF" w:rsidRDefault="00042814" w:rsidP="001360AF">
      <w:pPr>
        <w:pStyle w:val="CommentText"/>
      </w:pPr>
      <w:r>
        <w:rPr>
          <w:rStyle w:val="CommentReference"/>
        </w:rPr>
        <w:annotationRef/>
      </w:r>
      <w:r w:rsidR="001360AF">
        <w:t>What is this? How does otolith biochronology reflect fish growth patterns? Are they directly comparable or are there limits in how otolith data should be interpreted?</w:t>
      </w:r>
    </w:p>
  </w:comment>
  <w:comment w:id="130" w:author="Jonathan Marshall" w:date="2024-04-15T15:07:00Z" w:initials="JM">
    <w:p w14:paraId="6014624C" w14:textId="77777777" w:rsidR="001343A6" w:rsidRDefault="001343A6" w:rsidP="001343A6">
      <w:pPr>
        <w:pStyle w:val="CommentText"/>
      </w:pPr>
      <w:r>
        <w:rPr>
          <w:rStyle w:val="CommentReference"/>
        </w:rPr>
        <w:annotationRef/>
      </w:r>
      <w:r>
        <w:t>There is ample literature to demonstrate otolith growth is a proxy for somatic growth of fishes.  Suggest you need a brief synthesis of this here</w:t>
      </w:r>
    </w:p>
  </w:comment>
  <w:comment w:id="134" w:author="Jonathan Marshall" w:date="2024-04-15T15:16:00Z" w:initials="JM">
    <w:p w14:paraId="745D951A" w14:textId="77777777" w:rsidR="00743ACC" w:rsidRDefault="00743ACC" w:rsidP="00743ACC">
      <w:pPr>
        <w:pStyle w:val="CommentText"/>
      </w:pPr>
      <w:r>
        <w:rPr>
          <w:rStyle w:val="CommentReference"/>
        </w:rPr>
        <w:annotationRef/>
      </w:r>
      <w:r>
        <w:t>Growth is strongly age determined, so as we discussed last year, it is only valid to compare environmental influences on growth of fishes of the same age and over the same growth interval.  That is why I suggest you need to look only at the growth of individuals from age 1 to age 2 based on annual otolith intervals.  It’s not valid to look at birth to age 1 as the growth intervals will vary (all fish not being ‘born’ on the same day). But it is fair to assume all fish laid down year 1 and year 2 growth intervals on (nearly) the same day within a species in a region, representing one year of their growth.  So the youngest age you can analyse is age 1-2 growth.  As the youngest this gives: 1) the greatest expected annual growth rate to give you greater resolution to detect variability between individuals, and 2) more individuals as there are many more young fish than old ones in the data set.  For each individual we have estimates of the birth year so you know which year they aged from 1-2 years old. This then allows you to extract appropriate environmental data for that year (and the one preceding it if needed).</w:t>
      </w:r>
    </w:p>
  </w:comment>
  <w:comment w:id="194" w:author="Rebecca Cramp" w:date="2024-04-14T09:56:00Z" w:initials="R">
    <w:p w14:paraId="41A3FFE0" w14:textId="659B4C8E" w:rsidR="00042814" w:rsidRDefault="00042814" w:rsidP="00042814">
      <w:pPr>
        <w:pStyle w:val="CommentText"/>
      </w:pPr>
      <w:r>
        <w:rPr>
          <w:rStyle w:val="CommentReference"/>
        </w:rPr>
        <w:annotationRef/>
      </w:r>
      <w:r>
        <w:t>Such as</w:t>
      </w:r>
    </w:p>
  </w:comment>
  <w:comment w:id="206" w:author="Rebecca Cramp" w:date="2024-04-14T09:58:00Z" w:initials="R">
    <w:p w14:paraId="3DC04DC7" w14:textId="77777777" w:rsidR="00042814" w:rsidRDefault="00042814" w:rsidP="00042814">
      <w:pPr>
        <w:pStyle w:val="CommentText"/>
      </w:pPr>
      <w:r>
        <w:rPr>
          <w:rStyle w:val="CommentReference"/>
        </w:rPr>
        <w:annotationRef/>
      </w:r>
      <w:r>
        <w:t>A research proposal should be written in the future tense.</w:t>
      </w:r>
    </w:p>
  </w:comment>
  <w:comment w:id="216" w:author="Rebecca Cramp" w:date="2024-04-14T10:02:00Z" w:initials="R">
    <w:p w14:paraId="13B27752" w14:textId="77777777" w:rsidR="00042814" w:rsidRDefault="00042814" w:rsidP="00042814">
      <w:pPr>
        <w:pStyle w:val="CommentText"/>
      </w:pPr>
      <w:r>
        <w:rPr>
          <w:rStyle w:val="CommentReference"/>
        </w:rPr>
        <w:annotationRef/>
      </w:r>
      <w:r>
        <w:t xml:space="preserve">What is this? </w:t>
      </w:r>
    </w:p>
  </w:comment>
  <w:comment w:id="217" w:author="Jonathan Marshall" w:date="2024-04-15T15:18:00Z" w:initials="JM">
    <w:p w14:paraId="20C32CB3" w14:textId="77777777" w:rsidR="00743ACC" w:rsidRDefault="00743ACC" w:rsidP="00743ACC">
      <w:pPr>
        <w:pStyle w:val="CommentText"/>
      </w:pPr>
      <w:r>
        <w:rPr>
          <w:rStyle w:val="CommentReference"/>
        </w:rPr>
        <w:annotationRef/>
      </w:r>
      <w:r>
        <w:t>There isn’t much water temperature data so it may be necessary to extract and use air temperature data for the 11 sites from SILO (annual rainfall data too if relevant)</w:t>
      </w:r>
    </w:p>
  </w:comment>
  <w:comment w:id="220" w:author="Rebecca Cramp" w:date="2024-04-14T09:59:00Z" w:initials="R">
    <w:p w14:paraId="1AF43FC7" w14:textId="356A80BB" w:rsidR="001360AF" w:rsidRDefault="00042814" w:rsidP="001360AF">
      <w:pPr>
        <w:pStyle w:val="CommentText"/>
      </w:pPr>
      <w:r>
        <w:rPr>
          <w:rStyle w:val="CommentReference"/>
        </w:rPr>
        <w:annotationRef/>
      </w:r>
      <w:r w:rsidR="001360AF">
        <w:t xml:space="preserve">A map of the study area would be useful. You need to describe the study area in more detail - how many sites, what sort of sites (small or large waterholes), relationship to instream modifications such as weirs and dams, where are the gauging sites in relation to study waterholes, over what time frame do you have environmental data? What is the sampling frequency for environmental data? Where were fish collected? </w:t>
      </w:r>
    </w:p>
  </w:comment>
  <w:comment w:id="232" w:author="Jonathan Marshall" w:date="2024-04-15T15:21:00Z" w:initials="JM">
    <w:p w14:paraId="14F25F22" w14:textId="77777777" w:rsidR="00A10F50" w:rsidRDefault="00A10F50" w:rsidP="00A10F50">
      <w:pPr>
        <w:pStyle w:val="CommentText"/>
      </w:pPr>
      <w:r>
        <w:rPr>
          <w:rStyle w:val="CommentReference"/>
        </w:rPr>
        <w:annotationRef/>
      </w:r>
      <w:r>
        <w:t>These types of data will need to be extracted separtately from gauged flow records. (we have all the data downloaded for the gauges relevant to each site so can supply, but if you need more, it is easy to download older daily flow data from online portals</w:t>
      </w:r>
    </w:p>
  </w:comment>
  <w:comment w:id="234" w:author="Rebecca Cramp" w:date="2024-04-14T10:06:00Z" w:initials="R">
    <w:p w14:paraId="478418EE" w14:textId="4A85A5E3" w:rsidR="00B132C2" w:rsidRDefault="00B132C2" w:rsidP="00B132C2">
      <w:pPr>
        <w:pStyle w:val="CommentText"/>
      </w:pPr>
      <w:r>
        <w:rPr>
          <w:rStyle w:val="CommentReference"/>
        </w:rPr>
        <w:annotationRef/>
      </w:r>
      <w:r>
        <w:t>What does this mean?</w:t>
      </w:r>
    </w:p>
  </w:comment>
  <w:comment w:id="238" w:author="Rebecca Cramp" w:date="2024-04-14T10:03:00Z" w:initials="R">
    <w:p w14:paraId="6B646F69" w14:textId="4636FF68" w:rsidR="00B132C2" w:rsidRDefault="00B132C2" w:rsidP="00B132C2">
      <w:pPr>
        <w:pStyle w:val="CommentText"/>
      </w:pPr>
      <w:r>
        <w:rPr>
          <w:rStyle w:val="CommentReference"/>
        </w:rPr>
        <w:annotationRef/>
      </w:r>
      <w:r>
        <w:t>What does this mean?</w:t>
      </w:r>
    </w:p>
  </w:comment>
  <w:comment w:id="239" w:author="Jonathan Marshall" w:date="2024-04-15T15:25:00Z" w:initials="JM">
    <w:p w14:paraId="0DE9BDF8" w14:textId="77777777" w:rsidR="00A10F50" w:rsidRDefault="00A10F50" w:rsidP="00A10F50">
      <w:pPr>
        <w:pStyle w:val="CommentText"/>
      </w:pPr>
      <w:r>
        <w:rPr>
          <w:rStyle w:val="CommentReference"/>
        </w:rPr>
        <w:annotationRef/>
      </w:r>
      <w:r>
        <w:t>Longest no-flow spell in the growth year, year before etc (see comment below) is really important here. Total number of no flow days perhaps too</w:t>
      </w:r>
    </w:p>
  </w:comment>
  <w:comment w:id="240" w:author="Rebecca Cramp" w:date="2024-04-14T10:04:00Z" w:initials="R">
    <w:p w14:paraId="16463A63" w14:textId="4445ED7F" w:rsidR="00B132C2" w:rsidRDefault="00B132C2" w:rsidP="00B132C2">
      <w:pPr>
        <w:pStyle w:val="CommentText"/>
      </w:pPr>
      <w:r>
        <w:rPr>
          <w:rStyle w:val="CommentReference"/>
        </w:rPr>
        <w:annotationRef/>
      </w:r>
      <w:r>
        <w:t>What defines ‘significant flow’?</w:t>
      </w:r>
    </w:p>
  </w:comment>
  <w:comment w:id="242" w:author="Rebecca Cramp" w:date="2024-04-14T10:04:00Z" w:initials="R">
    <w:p w14:paraId="7496B2D6" w14:textId="77777777" w:rsidR="00B132C2" w:rsidRDefault="00B132C2" w:rsidP="00B132C2">
      <w:pPr>
        <w:pStyle w:val="CommentText"/>
      </w:pPr>
      <w:r>
        <w:rPr>
          <w:rStyle w:val="CommentReference"/>
        </w:rPr>
        <w:annotationRef/>
      </w:r>
      <w:r>
        <w:t>Over what timeframe?</w:t>
      </w:r>
    </w:p>
  </w:comment>
  <w:comment w:id="243" w:author="Jonathan Marshall" w:date="2024-04-15T15:24:00Z" w:initials="JM">
    <w:p w14:paraId="7127BE15" w14:textId="77777777" w:rsidR="00A10F50" w:rsidRDefault="00A10F50" w:rsidP="00A10F50">
      <w:pPr>
        <w:pStyle w:val="CommentText"/>
      </w:pPr>
      <w:r>
        <w:rPr>
          <w:rStyle w:val="CommentReference"/>
        </w:rPr>
        <w:annotationRef/>
      </w:r>
      <w:r>
        <w:t>During the 1-2 age growth year and during the preceding year for each individual fish I would suggest. There is some possibility that growth is impacted by the conditions the mother of the individual experienced prior to spawning, so perhaps also the year prior to ‘birth’ of each fish??...</w:t>
      </w:r>
    </w:p>
  </w:comment>
  <w:comment w:id="246" w:author="Jonathan Marshall" w:date="2024-04-15T15:26:00Z" w:initials="JM">
    <w:p w14:paraId="167E5A6B" w14:textId="77777777" w:rsidR="00495852" w:rsidRDefault="00A10F50" w:rsidP="00495852">
      <w:pPr>
        <w:pStyle w:val="CommentText"/>
      </w:pPr>
      <w:r>
        <w:rPr>
          <w:rStyle w:val="CommentReference"/>
        </w:rPr>
        <w:annotationRef/>
      </w:r>
      <w:r w:rsidR="00495852">
        <w:t>Given prominence of mentioning migration above, are you going to include if fish moved prior to or during the age 1-2 growth year too?  We have that info.</w:t>
      </w:r>
    </w:p>
  </w:comment>
  <w:comment w:id="247" w:author="Rebecca Cramp" w:date="2024-04-14T10:07:00Z" w:initials="R">
    <w:p w14:paraId="532AD3BE" w14:textId="7BD6ADF3" w:rsidR="001360AF" w:rsidRDefault="00B132C2" w:rsidP="001360AF">
      <w:pPr>
        <w:pStyle w:val="CommentText"/>
      </w:pPr>
      <w:r>
        <w:rPr>
          <w:rStyle w:val="CommentReference"/>
        </w:rPr>
        <w:annotationRef/>
      </w:r>
      <w:r w:rsidR="001360AF">
        <w:t>Need to provide information on collection and analysis of otolith data. When, where and how often were otoliths collected. Over what time period? How is otolith growth determined - what is the response data that in going into the models?</w:t>
      </w:r>
    </w:p>
  </w:comment>
  <w:comment w:id="248" w:author="Jonathan Marshall" w:date="2024-04-15T15:36:00Z" w:initials="JM">
    <w:p w14:paraId="60AB1CBB" w14:textId="77777777" w:rsidR="00495852" w:rsidRDefault="00495852" w:rsidP="00495852">
      <w:pPr>
        <w:pStyle w:val="CommentText"/>
      </w:pPr>
      <w:r>
        <w:rPr>
          <w:rStyle w:val="CommentReference"/>
        </w:rPr>
        <w:annotationRef/>
      </w:r>
      <w:r>
        <w:t>Otoliths from the 3 species collected twice from the 11 sites (2020, 2021), following severe drought 2018-early 2020. There was a 3rd collection in 2023, but we don’t yet have the otolith data from those individuals</w:t>
      </w:r>
    </w:p>
  </w:comment>
  <w:comment w:id="275" w:author="Rebecca Cramp" w:date="2024-04-14T10:24:00Z" w:initials="R">
    <w:p w14:paraId="17FA97A0" w14:textId="2BC15392" w:rsidR="00583F19" w:rsidRDefault="00583F19" w:rsidP="00583F19">
      <w:pPr>
        <w:pStyle w:val="CommentText"/>
      </w:pPr>
      <w:r>
        <w:rPr>
          <w:rStyle w:val="CommentReference"/>
        </w:rPr>
        <w:annotationRef/>
      </w:r>
      <w:r>
        <w:t xml:space="preserve">Be more descriptive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1D869A" w15:done="0"/>
  <w15:commentEx w15:paraId="33DE4087" w15:done="0"/>
  <w15:commentEx w15:paraId="1DA87AD6" w15:paraIdParent="33DE4087" w15:done="0"/>
  <w15:commentEx w15:paraId="738F2FD5" w15:done="0"/>
  <w15:commentEx w15:paraId="5E5AA130" w15:paraIdParent="738F2FD5" w15:done="0"/>
  <w15:commentEx w15:paraId="57521135" w15:done="0"/>
  <w15:commentEx w15:paraId="14D1E318" w15:done="1"/>
  <w15:commentEx w15:paraId="463BCD72" w15:paraIdParent="14D1E318" w15:done="1"/>
  <w15:commentEx w15:paraId="54803C24" w15:done="1"/>
  <w15:commentEx w15:paraId="5DC9C5DD" w15:done="1"/>
  <w15:commentEx w15:paraId="50A0A3C9" w15:done="0"/>
  <w15:commentEx w15:paraId="0DF68CFB" w15:done="1"/>
  <w15:commentEx w15:paraId="2D480D84" w15:paraIdParent="0DF68CFB" w15:done="1"/>
  <w15:commentEx w15:paraId="758953EA" w15:done="0"/>
  <w15:commentEx w15:paraId="6014624C" w15:paraIdParent="758953EA" w15:done="0"/>
  <w15:commentEx w15:paraId="745D951A" w15:done="0"/>
  <w15:commentEx w15:paraId="41A3FFE0" w15:done="0"/>
  <w15:commentEx w15:paraId="3DC04DC7" w15:done="0"/>
  <w15:commentEx w15:paraId="13B27752" w15:done="0"/>
  <w15:commentEx w15:paraId="20C32CB3" w15:done="0"/>
  <w15:commentEx w15:paraId="1AF43FC7" w15:done="0"/>
  <w15:commentEx w15:paraId="14F25F22" w15:done="0"/>
  <w15:commentEx w15:paraId="478418EE" w15:done="0"/>
  <w15:commentEx w15:paraId="6B646F69" w15:done="0"/>
  <w15:commentEx w15:paraId="0DE9BDF8" w15:done="0"/>
  <w15:commentEx w15:paraId="16463A63" w15:done="0"/>
  <w15:commentEx w15:paraId="7496B2D6" w15:done="0"/>
  <w15:commentEx w15:paraId="7127BE15" w15:paraIdParent="7496B2D6" w15:done="0"/>
  <w15:commentEx w15:paraId="167E5A6B" w15:done="0"/>
  <w15:commentEx w15:paraId="532AD3BE" w15:done="0"/>
  <w15:commentEx w15:paraId="60AB1CBB" w15:paraIdParent="532AD3BE" w15:done="0"/>
  <w15:commentEx w15:paraId="17FA97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E82EA35" w16cex:dateUtc="2024-04-09T01:26:00Z"/>
  <w16cex:commentExtensible w16cex:durableId="4F62E61E" w16cex:dateUtc="2024-04-15T05:00:00Z"/>
  <w16cex:commentExtensible w16cex:durableId="2B889B73" w16cex:dateUtc="2024-04-15T05:02:00Z"/>
  <w16cex:commentExtensible w16cex:durableId="67A21DFC" w16cex:dateUtc="2024-04-13T23:49:00Z"/>
  <w16cex:commentExtensible w16cex:durableId="688E0400" w16cex:dateUtc="2024-04-22T10:56:00Z"/>
  <w16cex:commentExtensible w16cex:durableId="6DE37BF6" w16cex:dateUtc="2024-04-13T23:49:00Z"/>
  <w16cex:commentExtensible w16cex:durableId="420295D1" w16cex:dateUtc="2024-04-15T05:03:00Z"/>
  <w16cex:commentExtensible w16cex:durableId="35449278" w16cex:dateUtc="2024-04-24T11:46:00Z"/>
  <w16cex:commentExtensible w16cex:durableId="5E316622" w16cex:dateUtc="2024-04-13T23:53:00Z"/>
  <w16cex:commentExtensible w16cex:durableId="43446369" w16cex:dateUtc="2024-04-13T23:55:00Z"/>
  <w16cex:commentExtensible w16cex:durableId="0E3C313A" w16cex:dateUtc="2024-04-14T00:00:00Z"/>
  <w16cex:commentExtensible w16cex:durableId="3C5DDF74" w16cex:dateUtc="2024-04-15T05:06:00Z"/>
  <w16cex:commentExtensible w16cex:durableId="5DBF32D3" w16cex:dateUtc="2024-04-26T10:58:00Z"/>
  <w16cex:commentExtensible w16cex:durableId="50365EF1" w16cex:dateUtc="2024-04-14T00:03:00Z"/>
  <w16cex:commentExtensible w16cex:durableId="1834B30B" w16cex:dateUtc="2024-04-15T05:07:00Z"/>
  <w16cex:commentExtensible w16cex:durableId="11D59F97" w16cex:dateUtc="2024-04-15T05:16:00Z"/>
  <w16cex:commentExtensible w16cex:durableId="00D84291" w16cex:dateUtc="2024-04-13T23:56:00Z"/>
  <w16cex:commentExtensible w16cex:durableId="45BA5995" w16cex:dateUtc="2024-04-13T23:58:00Z"/>
  <w16cex:commentExtensible w16cex:durableId="35C11CF5" w16cex:dateUtc="2024-04-14T00:02:00Z"/>
  <w16cex:commentExtensible w16cex:durableId="5393020F" w16cex:dateUtc="2024-04-15T05:18:00Z"/>
  <w16cex:commentExtensible w16cex:durableId="0365417B" w16cex:dateUtc="2024-04-13T23:59:00Z"/>
  <w16cex:commentExtensible w16cex:durableId="5EEDD850" w16cex:dateUtc="2024-04-15T05:21:00Z"/>
  <w16cex:commentExtensible w16cex:durableId="02434A98" w16cex:dateUtc="2024-04-14T00:06:00Z"/>
  <w16cex:commentExtensible w16cex:durableId="7B2CF167" w16cex:dateUtc="2024-04-14T00:03:00Z"/>
  <w16cex:commentExtensible w16cex:durableId="6E822033" w16cex:dateUtc="2024-04-15T05:25:00Z"/>
  <w16cex:commentExtensible w16cex:durableId="0CE1FB71" w16cex:dateUtc="2024-04-14T00:04:00Z"/>
  <w16cex:commentExtensible w16cex:durableId="323174A9" w16cex:dateUtc="2024-04-14T00:04:00Z"/>
  <w16cex:commentExtensible w16cex:durableId="77F1F776" w16cex:dateUtc="2024-04-15T05:24:00Z"/>
  <w16cex:commentExtensible w16cex:durableId="7EEA9F5C" w16cex:dateUtc="2024-04-15T05:26:00Z"/>
  <w16cex:commentExtensible w16cex:durableId="57292D4C" w16cex:dateUtc="2024-04-14T00:07:00Z"/>
  <w16cex:commentExtensible w16cex:durableId="5B05739B" w16cex:dateUtc="2024-04-15T05:36:00Z"/>
  <w16cex:commentExtensible w16cex:durableId="03966DCC" w16cex:dateUtc="2024-04-14T00: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1D869A" w16cid:durableId="7E82EA35"/>
  <w16cid:commentId w16cid:paraId="33DE4087" w16cid:durableId="4F62E61E"/>
  <w16cid:commentId w16cid:paraId="1DA87AD6" w16cid:durableId="2B889B73"/>
  <w16cid:commentId w16cid:paraId="738F2FD5" w16cid:durableId="67A21DFC"/>
  <w16cid:commentId w16cid:paraId="5E5AA130" w16cid:durableId="688E0400"/>
  <w16cid:commentId w16cid:paraId="57521135" w16cid:durableId="6DE37BF6"/>
  <w16cid:commentId w16cid:paraId="14D1E318" w16cid:durableId="420295D1"/>
  <w16cid:commentId w16cid:paraId="463BCD72" w16cid:durableId="35449278"/>
  <w16cid:commentId w16cid:paraId="54803C24" w16cid:durableId="5E316622"/>
  <w16cid:commentId w16cid:paraId="5DC9C5DD" w16cid:durableId="43446369"/>
  <w16cid:commentId w16cid:paraId="50A0A3C9" w16cid:durableId="0E3C313A"/>
  <w16cid:commentId w16cid:paraId="0DF68CFB" w16cid:durableId="3C5DDF74"/>
  <w16cid:commentId w16cid:paraId="2D480D84" w16cid:durableId="5DBF32D3"/>
  <w16cid:commentId w16cid:paraId="758953EA" w16cid:durableId="50365EF1"/>
  <w16cid:commentId w16cid:paraId="6014624C" w16cid:durableId="1834B30B"/>
  <w16cid:commentId w16cid:paraId="745D951A" w16cid:durableId="11D59F97"/>
  <w16cid:commentId w16cid:paraId="41A3FFE0" w16cid:durableId="00D84291"/>
  <w16cid:commentId w16cid:paraId="3DC04DC7" w16cid:durableId="45BA5995"/>
  <w16cid:commentId w16cid:paraId="13B27752" w16cid:durableId="35C11CF5"/>
  <w16cid:commentId w16cid:paraId="20C32CB3" w16cid:durableId="5393020F"/>
  <w16cid:commentId w16cid:paraId="1AF43FC7" w16cid:durableId="0365417B"/>
  <w16cid:commentId w16cid:paraId="14F25F22" w16cid:durableId="5EEDD850"/>
  <w16cid:commentId w16cid:paraId="478418EE" w16cid:durableId="02434A98"/>
  <w16cid:commentId w16cid:paraId="6B646F69" w16cid:durableId="7B2CF167"/>
  <w16cid:commentId w16cid:paraId="0DE9BDF8" w16cid:durableId="6E822033"/>
  <w16cid:commentId w16cid:paraId="16463A63" w16cid:durableId="0CE1FB71"/>
  <w16cid:commentId w16cid:paraId="7496B2D6" w16cid:durableId="323174A9"/>
  <w16cid:commentId w16cid:paraId="7127BE15" w16cid:durableId="77F1F776"/>
  <w16cid:commentId w16cid:paraId="167E5A6B" w16cid:durableId="7EEA9F5C"/>
  <w16cid:commentId w16cid:paraId="532AD3BE" w16cid:durableId="57292D4C"/>
  <w16cid:commentId w16cid:paraId="60AB1CBB" w16cid:durableId="5B05739B"/>
  <w16cid:commentId w16cid:paraId="17FA97A0" w16cid:durableId="03966D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970B4" w14:textId="77777777" w:rsidR="006B1DB6" w:rsidRDefault="006B1DB6" w:rsidP="003674A9">
      <w:pPr>
        <w:spacing w:after="0" w:line="240" w:lineRule="auto"/>
      </w:pPr>
      <w:r>
        <w:separator/>
      </w:r>
    </w:p>
  </w:endnote>
  <w:endnote w:type="continuationSeparator" w:id="0">
    <w:p w14:paraId="6C5A3C05" w14:textId="77777777" w:rsidR="006B1DB6" w:rsidRDefault="006B1DB6" w:rsidP="00367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F9300" w14:textId="77777777" w:rsidR="006B1DB6" w:rsidRDefault="006B1DB6" w:rsidP="003674A9">
      <w:pPr>
        <w:spacing w:after="0" w:line="240" w:lineRule="auto"/>
      </w:pPr>
      <w:r>
        <w:separator/>
      </w:r>
    </w:p>
  </w:footnote>
  <w:footnote w:type="continuationSeparator" w:id="0">
    <w:p w14:paraId="7B410FC8" w14:textId="77777777" w:rsidR="006B1DB6" w:rsidRDefault="006B1DB6" w:rsidP="003674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03115"/>
    <w:multiLevelType w:val="hybridMultilevel"/>
    <w:tmpl w:val="B008D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BF7EEA"/>
    <w:multiLevelType w:val="hybridMultilevel"/>
    <w:tmpl w:val="5EA6A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1958653">
    <w:abstractNumId w:val="1"/>
  </w:num>
  <w:num w:numId="2" w16cid:durableId="48859511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wwa Raufath Nizar">
    <w15:presenceInfo w15:providerId="Windows Live" w15:userId="7dca89da2bb2429f"/>
  </w15:person>
  <w15:person w15:author="Rebecca Cramp">
    <w15:presenceInfo w15:providerId="None" w15:userId="Rebecca Cramp"/>
  </w15:person>
  <w15:person w15:author="Jonathan Marshall">
    <w15:presenceInfo w15:providerId="AD" w15:userId="S::jonathan.marshall@des.qld.gov.au::f89caf00-c1c5-4e73-a956-5af498d11d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CEF"/>
    <w:rsid w:val="00003B8B"/>
    <w:rsid w:val="00006216"/>
    <w:rsid w:val="00021936"/>
    <w:rsid w:val="000423B2"/>
    <w:rsid w:val="00042814"/>
    <w:rsid w:val="00046F46"/>
    <w:rsid w:val="00050FFC"/>
    <w:rsid w:val="00055784"/>
    <w:rsid w:val="000628E5"/>
    <w:rsid w:val="00063393"/>
    <w:rsid w:val="0006555B"/>
    <w:rsid w:val="00066F06"/>
    <w:rsid w:val="000931CC"/>
    <w:rsid w:val="000949FF"/>
    <w:rsid w:val="000D402B"/>
    <w:rsid w:val="000F0407"/>
    <w:rsid w:val="00104168"/>
    <w:rsid w:val="00110331"/>
    <w:rsid w:val="001126A2"/>
    <w:rsid w:val="00113558"/>
    <w:rsid w:val="00122C05"/>
    <w:rsid w:val="00126630"/>
    <w:rsid w:val="001343A6"/>
    <w:rsid w:val="00135BAC"/>
    <w:rsid w:val="001360AF"/>
    <w:rsid w:val="00163D6D"/>
    <w:rsid w:val="0016669C"/>
    <w:rsid w:val="00167BF9"/>
    <w:rsid w:val="0017211E"/>
    <w:rsid w:val="00174031"/>
    <w:rsid w:val="001927B6"/>
    <w:rsid w:val="001A0EF5"/>
    <w:rsid w:val="001A4A9E"/>
    <w:rsid w:val="001A5455"/>
    <w:rsid w:val="001B0F4A"/>
    <w:rsid w:val="001B45B8"/>
    <w:rsid w:val="001C020D"/>
    <w:rsid w:val="001D0E33"/>
    <w:rsid w:val="001D4C89"/>
    <w:rsid w:val="001D79AF"/>
    <w:rsid w:val="001E53B5"/>
    <w:rsid w:val="002051B0"/>
    <w:rsid w:val="00205C8C"/>
    <w:rsid w:val="002171C6"/>
    <w:rsid w:val="00231189"/>
    <w:rsid w:val="00253BC2"/>
    <w:rsid w:val="0026018E"/>
    <w:rsid w:val="00262E5D"/>
    <w:rsid w:val="00266176"/>
    <w:rsid w:val="00266494"/>
    <w:rsid w:val="00280C6E"/>
    <w:rsid w:val="0028299D"/>
    <w:rsid w:val="00283A35"/>
    <w:rsid w:val="002961A5"/>
    <w:rsid w:val="002A0278"/>
    <w:rsid w:val="002A3AAA"/>
    <w:rsid w:val="002B532B"/>
    <w:rsid w:val="002C01D2"/>
    <w:rsid w:val="002E4994"/>
    <w:rsid w:val="002F0EBB"/>
    <w:rsid w:val="002F0F7C"/>
    <w:rsid w:val="002F2078"/>
    <w:rsid w:val="002F7DA4"/>
    <w:rsid w:val="003015BD"/>
    <w:rsid w:val="00301EAA"/>
    <w:rsid w:val="00306DC1"/>
    <w:rsid w:val="00331812"/>
    <w:rsid w:val="0033197D"/>
    <w:rsid w:val="0033432B"/>
    <w:rsid w:val="00340B60"/>
    <w:rsid w:val="0034590D"/>
    <w:rsid w:val="00355F34"/>
    <w:rsid w:val="003606D1"/>
    <w:rsid w:val="00361B7D"/>
    <w:rsid w:val="0036305A"/>
    <w:rsid w:val="003674A9"/>
    <w:rsid w:val="00367EE1"/>
    <w:rsid w:val="00371DB4"/>
    <w:rsid w:val="00372125"/>
    <w:rsid w:val="003736F8"/>
    <w:rsid w:val="00381F8A"/>
    <w:rsid w:val="003910BE"/>
    <w:rsid w:val="00393C75"/>
    <w:rsid w:val="003A0AFB"/>
    <w:rsid w:val="003C0D49"/>
    <w:rsid w:val="003C19A2"/>
    <w:rsid w:val="003D68E0"/>
    <w:rsid w:val="003F4145"/>
    <w:rsid w:val="0040223F"/>
    <w:rsid w:val="00403147"/>
    <w:rsid w:val="004075D3"/>
    <w:rsid w:val="00410A41"/>
    <w:rsid w:val="00415032"/>
    <w:rsid w:val="00425BEA"/>
    <w:rsid w:val="00435462"/>
    <w:rsid w:val="00441944"/>
    <w:rsid w:val="00450006"/>
    <w:rsid w:val="00450139"/>
    <w:rsid w:val="00465080"/>
    <w:rsid w:val="00466128"/>
    <w:rsid w:val="00467201"/>
    <w:rsid w:val="004769DB"/>
    <w:rsid w:val="004829CF"/>
    <w:rsid w:val="00495852"/>
    <w:rsid w:val="00496DB5"/>
    <w:rsid w:val="004A3F04"/>
    <w:rsid w:val="004A608D"/>
    <w:rsid w:val="004B00B2"/>
    <w:rsid w:val="004C3F61"/>
    <w:rsid w:val="004C4A4A"/>
    <w:rsid w:val="004C719F"/>
    <w:rsid w:val="004D790D"/>
    <w:rsid w:val="00503557"/>
    <w:rsid w:val="0052733F"/>
    <w:rsid w:val="00543CEF"/>
    <w:rsid w:val="00554364"/>
    <w:rsid w:val="00572DF2"/>
    <w:rsid w:val="0057799E"/>
    <w:rsid w:val="00581C60"/>
    <w:rsid w:val="00583D19"/>
    <w:rsid w:val="00583F19"/>
    <w:rsid w:val="005843C3"/>
    <w:rsid w:val="0058446A"/>
    <w:rsid w:val="00591602"/>
    <w:rsid w:val="005A0DD9"/>
    <w:rsid w:val="005A35C2"/>
    <w:rsid w:val="005A4094"/>
    <w:rsid w:val="005B489E"/>
    <w:rsid w:val="005C059A"/>
    <w:rsid w:val="005C0C43"/>
    <w:rsid w:val="005C68C4"/>
    <w:rsid w:val="005D57BB"/>
    <w:rsid w:val="005F0BC8"/>
    <w:rsid w:val="005F2B6B"/>
    <w:rsid w:val="005F4436"/>
    <w:rsid w:val="006019A7"/>
    <w:rsid w:val="006023D4"/>
    <w:rsid w:val="0061308B"/>
    <w:rsid w:val="006257D2"/>
    <w:rsid w:val="00626226"/>
    <w:rsid w:val="00643F09"/>
    <w:rsid w:val="006503D8"/>
    <w:rsid w:val="006541D9"/>
    <w:rsid w:val="00654505"/>
    <w:rsid w:val="006658E3"/>
    <w:rsid w:val="006668DD"/>
    <w:rsid w:val="00672339"/>
    <w:rsid w:val="00681A68"/>
    <w:rsid w:val="006979CE"/>
    <w:rsid w:val="006A11DE"/>
    <w:rsid w:val="006A1E38"/>
    <w:rsid w:val="006A32BF"/>
    <w:rsid w:val="006B1DB6"/>
    <w:rsid w:val="006B23BE"/>
    <w:rsid w:val="006B34F5"/>
    <w:rsid w:val="006C2584"/>
    <w:rsid w:val="00710A95"/>
    <w:rsid w:val="0071441B"/>
    <w:rsid w:val="00731433"/>
    <w:rsid w:val="007354A1"/>
    <w:rsid w:val="0073768F"/>
    <w:rsid w:val="0074123D"/>
    <w:rsid w:val="00743ACC"/>
    <w:rsid w:val="00757CEE"/>
    <w:rsid w:val="00762D3C"/>
    <w:rsid w:val="0078519E"/>
    <w:rsid w:val="00785AED"/>
    <w:rsid w:val="007915ED"/>
    <w:rsid w:val="007C231D"/>
    <w:rsid w:val="007C2FC9"/>
    <w:rsid w:val="007D14B1"/>
    <w:rsid w:val="007E0D7A"/>
    <w:rsid w:val="007E2FDA"/>
    <w:rsid w:val="007E6641"/>
    <w:rsid w:val="007E79D9"/>
    <w:rsid w:val="007E7FAC"/>
    <w:rsid w:val="007F1480"/>
    <w:rsid w:val="007F434C"/>
    <w:rsid w:val="00800374"/>
    <w:rsid w:val="0084038D"/>
    <w:rsid w:val="00852C60"/>
    <w:rsid w:val="0086136C"/>
    <w:rsid w:val="00866DAC"/>
    <w:rsid w:val="00884C69"/>
    <w:rsid w:val="008912FF"/>
    <w:rsid w:val="0089516A"/>
    <w:rsid w:val="008A174F"/>
    <w:rsid w:val="008A3F94"/>
    <w:rsid w:val="008A6381"/>
    <w:rsid w:val="008A7C8D"/>
    <w:rsid w:val="008C15EA"/>
    <w:rsid w:val="008D2828"/>
    <w:rsid w:val="008D2DF6"/>
    <w:rsid w:val="008F4A6A"/>
    <w:rsid w:val="008F4ECF"/>
    <w:rsid w:val="00902E7E"/>
    <w:rsid w:val="00903E5F"/>
    <w:rsid w:val="00904ED8"/>
    <w:rsid w:val="00907490"/>
    <w:rsid w:val="009107F6"/>
    <w:rsid w:val="00915F44"/>
    <w:rsid w:val="009208A0"/>
    <w:rsid w:val="0092325A"/>
    <w:rsid w:val="00925060"/>
    <w:rsid w:val="0093783C"/>
    <w:rsid w:val="00951E71"/>
    <w:rsid w:val="00955B27"/>
    <w:rsid w:val="00957442"/>
    <w:rsid w:val="0096413C"/>
    <w:rsid w:val="00970575"/>
    <w:rsid w:val="00975A53"/>
    <w:rsid w:val="009815D5"/>
    <w:rsid w:val="009874EF"/>
    <w:rsid w:val="00987B53"/>
    <w:rsid w:val="009A3834"/>
    <w:rsid w:val="009B0D3E"/>
    <w:rsid w:val="009B2C6B"/>
    <w:rsid w:val="009B6C61"/>
    <w:rsid w:val="009C04F2"/>
    <w:rsid w:val="009C1E11"/>
    <w:rsid w:val="009C274D"/>
    <w:rsid w:val="009C2A75"/>
    <w:rsid w:val="009D5389"/>
    <w:rsid w:val="009E2A8D"/>
    <w:rsid w:val="009E510C"/>
    <w:rsid w:val="009F587A"/>
    <w:rsid w:val="009F6298"/>
    <w:rsid w:val="00A04A5B"/>
    <w:rsid w:val="00A052F8"/>
    <w:rsid w:val="00A10F50"/>
    <w:rsid w:val="00A3025B"/>
    <w:rsid w:val="00A355A4"/>
    <w:rsid w:val="00A475E5"/>
    <w:rsid w:val="00A54B11"/>
    <w:rsid w:val="00A566CC"/>
    <w:rsid w:val="00A67D3F"/>
    <w:rsid w:val="00A741F0"/>
    <w:rsid w:val="00A814CE"/>
    <w:rsid w:val="00A82EFF"/>
    <w:rsid w:val="00A84230"/>
    <w:rsid w:val="00A934FE"/>
    <w:rsid w:val="00AB69CE"/>
    <w:rsid w:val="00AC6588"/>
    <w:rsid w:val="00AD753F"/>
    <w:rsid w:val="00AE0857"/>
    <w:rsid w:val="00AE5D49"/>
    <w:rsid w:val="00B05889"/>
    <w:rsid w:val="00B11D6C"/>
    <w:rsid w:val="00B132C2"/>
    <w:rsid w:val="00B23E0B"/>
    <w:rsid w:val="00B24F27"/>
    <w:rsid w:val="00B25B41"/>
    <w:rsid w:val="00B357CA"/>
    <w:rsid w:val="00B35B9A"/>
    <w:rsid w:val="00B4325F"/>
    <w:rsid w:val="00B51649"/>
    <w:rsid w:val="00B55585"/>
    <w:rsid w:val="00B5740B"/>
    <w:rsid w:val="00B64B83"/>
    <w:rsid w:val="00B651FB"/>
    <w:rsid w:val="00B71294"/>
    <w:rsid w:val="00B759D3"/>
    <w:rsid w:val="00B8340E"/>
    <w:rsid w:val="00B858A9"/>
    <w:rsid w:val="00B92BC0"/>
    <w:rsid w:val="00BB229B"/>
    <w:rsid w:val="00BB2CCC"/>
    <w:rsid w:val="00BB359F"/>
    <w:rsid w:val="00BB5C4E"/>
    <w:rsid w:val="00BD6923"/>
    <w:rsid w:val="00BE09AB"/>
    <w:rsid w:val="00BE3029"/>
    <w:rsid w:val="00BE6AC2"/>
    <w:rsid w:val="00BF4E5C"/>
    <w:rsid w:val="00C01932"/>
    <w:rsid w:val="00C023D3"/>
    <w:rsid w:val="00C10D41"/>
    <w:rsid w:val="00C112D7"/>
    <w:rsid w:val="00C15A30"/>
    <w:rsid w:val="00C15B28"/>
    <w:rsid w:val="00C30F21"/>
    <w:rsid w:val="00C32152"/>
    <w:rsid w:val="00C626D5"/>
    <w:rsid w:val="00C73209"/>
    <w:rsid w:val="00C8129D"/>
    <w:rsid w:val="00C90ED8"/>
    <w:rsid w:val="00C9254E"/>
    <w:rsid w:val="00CB1675"/>
    <w:rsid w:val="00CD03BD"/>
    <w:rsid w:val="00D02C7C"/>
    <w:rsid w:val="00D06034"/>
    <w:rsid w:val="00D06B48"/>
    <w:rsid w:val="00D07BE5"/>
    <w:rsid w:val="00D111C7"/>
    <w:rsid w:val="00D171FF"/>
    <w:rsid w:val="00D2280D"/>
    <w:rsid w:val="00D37B13"/>
    <w:rsid w:val="00D43CF9"/>
    <w:rsid w:val="00D5517D"/>
    <w:rsid w:val="00D63A93"/>
    <w:rsid w:val="00D87E2A"/>
    <w:rsid w:val="00D97CFA"/>
    <w:rsid w:val="00DA47E3"/>
    <w:rsid w:val="00DA5675"/>
    <w:rsid w:val="00DB3026"/>
    <w:rsid w:val="00DC682F"/>
    <w:rsid w:val="00DC6A2A"/>
    <w:rsid w:val="00DD344F"/>
    <w:rsid w:val="00DD4B33"/>
    <w:rsid w:val="00DE797C"/>
    <w:rsid w:val="00DF0E99"/>
    <w:rsid w:val="00DF4219"/>
    <w:rsid w:val="00E10D66"/>
    <w:rsid w:val="00E15CFE"/>
    <w:rsid w:val="00E21D1A"/>
    <w:rsid w:val="00E31E57"/>
    <w:rsid w:val="00E40FB8"/>
    <w:rsid w:val="00E428DF"/>
    <w:rsid w:val="00E4354B"/>
    <w:rsid w:val="00E619D9"/>
    <w:rsid w:val="00E63337"/>
    <w:rsid w:val="00E662BE"/>
    <w:rsid w:val="00E80ED0"/>
    <w:rsid w:val="00E82E6E"/>
    <w:rsid w:val="00E9611D"/>
    <w:rsid w:val="00E976D3"/>
    <w:rsid w:val="00EA0D6E"/>
    <w:rsid w:val="00EA3350"/>
    <w:rsid w:val="00EA373D"/>
    <w:rsid w:val="00EA4E6F"/>
    <w:rsid w:val="00EC1092"/>
    <w:rsid w:val="00ED7F0F"/>
    <w:rsid w:val="00EE7FBF"/>
    <w:rsid w:val="00F02F7D"/>
    <w:rsid w:val="00F07F5B"/>
    <w:rsid w:val="00F14029"/>
    <w:rsid w:val="00F16D8E"/>
    <w:rsid w:val="00F23558"/>
    <w:rsid w:val="00F324FD"/>
    <w:rsid w:val="00F32D4B"/>
    <w:rsid w:val="00F42F66"/>
    <w:rsid w:val="00F50084"/>
    <w:rsid w:val="00F51D78"/>
    <w:rsid w:val="00F61D75"/>
    <w:rsid w:val="00F677B5"/>
    <w:rsid w:val="00F71764"/>
    <w:rsid w:val="00F72FB3"/>
    <w:rsid w:val="00F82A70"/>
    <w:rsid w:val="00F83115"/>
    <w:rsid w:val="00F850D1"/>
    <w:rsid w:val="00F86229"/>
    <w:rsid w:val="00F95E68"/>
    <w:rsid w:val="00FA2F58"/>
    <w:rsid w:val="00FA3341"/>
    <w:rsid w:val="00FA35C5"/>
    <w:rsid w:val="00FB1B5B"/>
    <w:rsid w:val="00FB466F"/>
    <w:rsid w:val="00FB7B04"/>
    <w:rsid w:val="00FC5157"/>
    <w:rsid w:val="00FD1C10"/>
    <w:rsid w:val="00FD6257"/>
    <w:rsid w:val="00FE639B"/>
    <w:rsid w:val="00FF5C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981475"/>
  <w15:docId w15:val="{67E4377E-8D2E-43F1-A0F5-D62BA0813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74A9"/>
    <w:pPr>
      <w:keepNext/>
      <w:keepLines/>
      <w:spacing w:before="240" w:after="240" w:line="360" w:lineRule="auto"/>
      <w:outlineLvl w:val="0"/>
    </w:pPr>
    <w:rPr>
      <w:rFonts w:asciiTheme="majorHAnsi" w:eastAsia="Times New Roman" w:hAnsiTheme="majorHAnsi" w:cstheme="majorBidi"/>
      <w:color w:val="2F5496" w:themeColor="accent1" w:themeShade="BF"/>
      <w:sz w:val="36"/>
      <w:szCs w:val="36"/>
      <w:lang w:val="en-GB"/>
    </w:rPr>
  </w:style>
  <w:style w:type="paragraph" w:styleId="Heading2">
    <w:name w:val="heading 2"/>
    <w:basedOn w:val="Normal"/>
    <w:next w:val="Normal"/>
    <w:link w:val="Heading2Char"/>
    <w:uiPriority w:val="9"/>
    <w:unhideWhenUsed/>
    <w:qFormat/>
    <w:rsid w:val="003674A9"/>
    <w:pPr>
      <w:keepNext/>
      <w:keepLines/>
      <w:spacing w:before="40" w:after="240"/>
      <w:outlineLvl w:val="1"/>
    </w:pPr>
    <w:rPr>
      <w:rFonts w:asciiTheme="majorHAnsi" w:eastAsia="Times New Roman" w:hAnsiTheme="majorHAnsi" w:cstheme="majorBidi"/>
      <w:color w:val="808080" w:themeColor="background1" w:themeShade="80"/>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4A9"/>
    <w:rPr>
      <w:rFonts w:asciiTheme="majorHAnsi" w:eastAsia="Times New Roman" w:hAnsiTheme="majorHAnsi" w:cstheme="majorBidi"/>
      <w:color w:val="2F5496" w:themeColor="accent1" w:themeShade="BF"/>
      <w:sz w:val="36"/>
      <w:szCs w:val="36"/>
      <w:lang w:val="en-GB"/>
    </w:rPr>
  </w:style>
  <w:style w:type="paragraph" w:styleId="ListParagraph">
    <w:name w:val="List Paragraph"/>
    <w:basedOn w:val="Normal"/>
    <w:uiPriority w:val="34"/>
    <w:qFormat/>
    <w:rsid w:val="002A0278"/>
    <w:pPr>
      <w:ind w:left="720"/>
      <w:contextualSpacing/>
    </w:pPr>
  </w:style>
  <w:style w:type="character" w:customStyle="1" w:styleId="Heading2Char">
    <w:name w:val="Heading 2 Char"/>
    <w:basedOn w:val="DefaultParagraphFont"/>
    <w:link w:val="Heading2"/>
    <w:uiPriority w:val="9"/>
    <w:rsid w:val="003674A9"/>
    <w:rPr>
      <w:rFonts w:asciiTheme="majorHAnsi" w:eastAsia="Times New Roman" w:hAnsiTheme="majorHAnsi" w:cstheme="majorBidi"/>
      <w:color w:val="808080" w:themeColor="background1" w:themeShade="80"/>
      <w:sz w:val="28"/>
      <w:szCs w:val="28"/>
      <w:lang w:val="en-GB"/>
    </w:rPr>
  </w:style>
  <w:style w:type="paragraph" w:styleId="NoSpacing">
    <w:name w:val="No Spacing"/>
    <w:link w:val="NoSpacingChar"/>
    <w:uiPriority w:val="1"/>
    <w:qFormat/>
    <w:rsid w:val="005A35C2"/>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5A35C2"/>
    <w:rPr>
      <w:rFonts w:eastAsiaTheme="minorEastAsia"/>
      <w:kern w:val="0"/>
      <w14:ligatures w14:val="none"/>
    </w:rPr>
  </w:style>
  <w:style w:type="character" w:styleId="CommentReference">
    <w:name w:val="annotation reference"/>
    <w:basedOn w:val="DefaultParagraphFont"/>
    <w:uiPriority w:val="99"/>
    <w:semiHidden/>
    <w:unhideWhenUsed/>
    <w:rsid w:val="00A814CE"/>
    <w:rPr>
      <w:sz w:val="16"/>
      <w:szCs w:val="16"/>
    </w:rPr>
  </w:style>
  <w:style w:type="paragraph" w:styleId="CommentText">
    <w:name w:val="annotation text"/>
    <w:basedOn w:val="Normal"/>
    <w:link w:val="CommentTextChar"/>
    <w:uiPriority w:val="99"/>
    <w:unhideWhenUsed/>
    <w:rsid w:val="00A814CE"/>
    <w:pPr>
      <w:spacing w:line="240" w:lineRule="auto"/>
    </w:pPr>
    <w:rPr>
      <w:sz w:val="20"/>
      <w:szCs w:val="20"/>
    </w:rPr>
  </w:style>
  <w:style w:type="character" w:customStyle="1" w:styleId="CommentTextChar">
    <w:name w:val="Comment Text Char"/>
    <w:basedOn w:val="DefaultParagraphFont"/>
    <w:link w:val="CommentText"/>
    <w:uiPriority w:val="99"/>
    <w:rsid w:val="00A814CE"/>
    <w:rPr>
      <w:sz w:val="20"/>
      <w:szCs w:val="20"/>
    </w:rPr>
  </w:style>
  <w:style w:type="paragraph" w:styleId="CommentSubject">
    <w:name w:val="annotation subject"/>
    <w:basedOn w:val="CommentText"/>
    <w:next w:val="CommentText"/>
    <w:link w:val="CommentSubjectChar"/>
    <w:uiPriority w:val="99"/>
    <w:semiHidden/>
    <w:unhideWhenUsed/>
    <w:rsid w:val="00A814CE"/>
    <w:rPr>
      <w:b/>
      <w:bCs/>
    </w:rPr>
  </w:style>
  <w:style w:type="character" w:customStyle="1" w:styleId="CommentSubjectChar">
    <w:name w:val="Comment Subject Char"/>
    <w:basedOn w:val="CommentTextChar"/>
    <w:link w:val="CommentSubject"/>
    <w:uiPriority w:val="99"/>
    <w:semiHidden/>
    <w:rsid w:val="00A814CE"/>
    <w:rPr>
      <w:b/>
      <w:bCs/>
      <w:sz w:val="20"/>
      <w:szCs w:val="20"/>
    </w:rPr>
  </w:style>
  <w:style w:type="paragraph" w:styleId="Header">
    <w:name w:val="header"/>
    <w:basedOn w:val="Normal"/>
    <w:link w:val="HeaderChar"/>
    <w:uiPriority w:val="99"/>
    <w:unhideWhenUsed/>
    <w:rsid w:val="003674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4A9"/>
  </w:style>
  <w:style w:type="paragraph" w:styleId="Footer">
    <w:name w:val="footer"/>
    <w:basedOn w:val="Normal"/>
    <w:link w:val="FooterChar"/>
    <w:uiPriority w:val="99"/>
    <w:unhideWhenUsed/>
    <w:rsid w:val="003674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4A9"/>
  </w:style>
  <w:style w:type="paragraph" w:styleId="Revision">
    <w:name w:val="Revision"/>
    <w:hidden/>
    <w:uiPriority w:val="99"/>
    <w:semiHidden/>
    <w:rsid w:val="008A7C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544200">
      <w:bodyDiv w:val="1"/>
      <w:marLeft w:val="0"/>
      <w:marRight w:val="0"/>
      <w:marTop w:val="0"/>
      <w:marBottom w:val="0"/>
      <w:divBdr>
        <w:top w:val="none" w:sz="0" w:space="0" w:color="auto"/>
        <w:left w:val="none" w:sz="0" w:space="0" w:color="auto"/>
        <w:bottom w:val="none" w:sz="0" w:space="0" w:color="auto"/>
        <w:right w:val="none" w:sz="0" w:space="0" w:color="auto"/>
      </w:divBdr>
      <w:divsChild>
        <w:div w:id="1558930242">
          <w:marLeft w:val="0"/>
          <w:marRight w:val="0"/>
          <w:marTop w:val="0"/>
          <w:marBottom w:val="0"/>
          <w:divBdr>
            <w:top w:val="none" w:sz="0" w:space="0" w:color="auto"/>
            <w:left w:val="none" w:sz="0" w:space="0" w:color="auto"/>
            <w:bottom w:val="none" w:sz="0" w:space="0" w:color="auto"/>
            <w:right w:val="none" w:sz="0" w:space="0" w:color="auto"/>
          </w:divBdr>
          <w:divsChild>
            <w:div w:id="2005547318">
              <w:marLeft w:val="450"/>
              <w:marRight w:val="450"/>
              <w:marTop w:val="300"/>
              <w:marBottom w:val="300"/>
              <w:divBdr>
                <w:top w:val="single" w:sz="6" w:space="8" w:color="CDCDCD"/>
                <w:left w:val="single" w:sz="6" w:space="9" w:color="CDCDCD"/>
                <w:bottom w:val="single" w:sz="6" w:space="9" w:color="CDCDCD"/>
                <w:right w:val="single" w:sz="6" w:space="9" w:color="CDCDCD"/>
              </w:divBdr>
            </w:div>
          </w:divsChild>
        </w:div>
      </w:divsChild>
    </w:div>
    <w:div w:id="490408133">
      <w:bodyDiv w:val="1"/>
      <w:marLeft w:val="0"/>
      <w:marRight w:val="0"/>
      <w:marTop w:val="0"/>
      <w:marBottom w:val="0"/>
      <w:divBdr>
        <w:top w:val="none" w:sz="0" w:space="0" w:color="auto"/>
        <w:left w:val="none" w:sz="0" w:space="0" w:color="auto"/>
        <w:bottom w:val="none" w:sz="0" w:space="0" w:color="auto"/>
        <w:right w:val="none" w:sz="0" w:space="0" w:color="auto"/>
      </w:divBdr>
      <w:divsChild>
        <w:div w:id="1090740011">
          <w:marLeft w:val="0"/>
          <w:marRight w:val="0"/>
          <w:marTop w:val="0"/>
          <w:marBottom w:val="0"/>
          <w:divBdr>
            <w:top w:val="none" w:sz="0" w:space="0" w:color="auto"/>
            <w:left w:val="none" w:sz="0" w:space="0" w:color="auto"/>
            <w:bottom w:val="none" w:sz="0" w:space="0" w:color="auto"/>
            <w:right w:val="none" w:sz="0" w:space="0" w:color="auto"/>
          </w:divBdr>
          <w:divsChild>
            <w:div w:id="1232354053">
              <w:marLeft w:val="450"/>
              <w:marRight w:val="450"/>
              <w:marTop w:val="300"/>
              <w:marBottom w:val="300"/>
              <w:divBdr>
                <w:top w:val="single" w:sz="6" w:space="8" w:color="CDCDCD"/>
                <w:left w:val="single" w:sz="6" w:space="9" w:color="CDCDCD"/>
                <w:bottom w:val="single" w:sz="6" w:space="9" w:color="CDCDCD"/>
                <w:right w:val="single" w:sz="6" w:space="9" w:color="CDCDCD"/>
              </w:divBdr>
            </w:div>
          </w:divsChild>
        </w:div>
      </w:divsChild>
    </w:div>
    <w:div w:id="1676110737">
      <w:bodyDiv w:val="1"/>
      <w:marLeft w:val="0"/>
      <w:marRight w:val="0"/>
      <w:marTop w:val="0"/>
      <w:marBottom w:val="0"/>
      <w:divBdr>
        <w:top w:val="none" w:sz="0" w:space="0" w:color="auto"/>
        <w:left w:val="none" w:sz="0" w:space="0" w:color="auto"/>
        <w:bottom w:val="none" w:sz="0" w:space="0" w:color="auto"/>
        <w:right w:val="none" w:sz="0" w:space="0" w:color="auto"/>
      </w:divBdr>
      <w:divsChild>
        <w:div w:id="165086753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S4755382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57AA3F-901F-4F83-9CE8-1B6FC1FD5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2853</TotalTime>
  <Pages>16</Pages>
  <Words>14116</Words>
  <Characters>80464</Characters>
  <Application>Microsoft Office Word</Application>
  <DocSecurity>0</DocSecurity>
  <Lines>670</Lines>
  <Paragraphs>188</Paragraphs>
  <ScaleCrop>false</ScaleCrop>
  <HeadingPairs>
    <vt:vector size="2" baseType="variant">
      <vt:variant>
        <vt:lpstr>Title</vt:lpstr>
      </vt:variant>
      <vt:variant>
        <vt:i4>1</vt:i4>
      </vt:variant>
    </vt:vector>
  </HeadingPairs>
  <TitlesOfParts>
    <vt:vector size="1" baseType="lpstr">
      <vt:lpstr>Analysing the effect of Environmental and Hydrological Variability on Fish Growth Rates in Queensland's Dryland Rivers</vt:lpstr>
    </vt:vector>
  </TitlesOfParts>
  <Company>SUPERvisors: Dr. Rebecca Camp (UQ), DR. KATE HODGES (des) AND DR. JONATHON MARSHALL (des)</Company>
  <LinksUpToDate>false</LinksUpToDate>
  <CharactersWithSpaces>94392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Analysing the effect of Environmental and Hydrological Variability on Fish Growth Rates in Queensland's Dryland Rivers</dc:title>
  <dc:subject>Subtitle</dc:subject>
  <dc:creator>Hawwa Raufath Nizar</dc:creator>
  <cp:keywords/>
  <dc:description/>
  <cp:lastModifiedBy>Hawwa Raufath Nizar</cp:lastModifiedBy>
  <cp:revision>3</cp:revision>
  <dcterms:created xsi:type="dcterms:W3CDTF">2024-04-26T09:29:00Z</dcterms:created>
  <dcterms:modified xsi:type="dcterms:W3CDTF">2024-04-28T09:47:00Z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http://www.zotero.org/styles/american-fisheries-society</vt:lpwstr>
  </property>
  <property fmtid="{D5CDD505-2E9C-101B-9397-08002B2CF9AE}" pid="3" name="Mendeley Recent Style Name 0_1">
    <vt:lpwstr>American Fisheries Society</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http://www.zotero.org/styles/science</vt:lpwstr>
  </property>
  <property fmtid="{D5CDD505-2E9C-101B-9397-08002B2CF9AE}" pid="19" name="Mendeley Recent Style Name 8_1">
    <vt:lpwstr>Science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12944a08-f552-339f-98bc-bf5ab03489fb</vt:lpwstr>
  </property>
  <property fmtid="{D5CDD505-2E9C-101B-9397-08002B2CF9AE}" pid="24" name="Mendeley Citation Style_1">
    <vt:lpwstr>http://www.zotero.org/styles/apa</vt:lpwstr>
  </property>
  <property fmtid="{D5CDD505-2E9C-101B-9397-08002B2CF9AE}" pid="25" name="GrammarlyDocumentId">
    <vt:lpwstr>c8ed689ed8037b92f2b4a206c87e4d86b2560d435ae82ff8c322877713dcbe3e</vt:lpwstr>
  </property>
  <property fmtid="{D5CDD505-2E9C-101B-9397-08002B2CF9AE}" pid="26" name="MSIP_Label_0f488380-630a-4f55-a077-a19445e3f360_Enabled">
    <vt:lpwstr>true</vt:lpwstr>
  </property>
  <property fmtid="{D5CDD505-2E9C-101B-9397-08002B2CF9AE}" pid="27" name="MSIP_Label_0f488380-630a-4f55-a077-a19445e3f360_SetDate">
    <vt:lpwstr>2024-04-14T00:25:57Z</vt:lpwstr>
  </property>
  <property fmtid="{D5CDD505-2E9C-101B-9397-08002B2CF9AE}" pid="28" name="MSIP_Label_0f488380-630a-4f55-a077-a19445e3f360_Method">
    <vt:lpwstr>Standard</vt:lpwstr>
  </property>
  <property fmtid="{D5CDD505-2E9C-101B-9397-08002B2CF9AE}" pid="29" name="MSIP_Label_0f488380-630a-4f55-a077-a19445e3f360_Name">
    <vt:lpwstr>OFFICIAL - INTERNAL</vt:lpwstr>
  </property>
  <property fmtid="{D5CDD505-2E9C-101B-9397-08002B2CF9AE}" pid="30" name="MSIP_Label_0f488380-630a-4f55-a077-a19445e3f360_SiteId">
    <vt:lpwstr>b6e377cf-9db3-46cb-91a2-fad9605bb15c</vt:lpwstr>
  </property>
  <property fmtid="{D5CDD505-2E9C-101B-9397-08002B2CF9AE}" pid="31" name="MSIP_Label_0f488380-630a-4f55-a077-a19445e3f360_ActionId">
    <vt:lpwstr>a4145246-05ca-4f5b-97d6-6242cf236934</vt:lpwstr>
  </property>
  <property fmtid="{D5CDD505-2E9C-101B-9397-08002B2CF9AE}" pid="32" name="MSIP_Label_0f488380-630a-4f55-a077-a19445e3f360_ContentBits">
    <vt:lpwstr>0</vt:lpwstr>
  </property>
</Properties>
</file>